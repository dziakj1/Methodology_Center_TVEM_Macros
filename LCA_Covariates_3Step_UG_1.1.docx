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7601C" w14:textId="13956BC2" w:rsidR="005A28FD" w:rsidRDefault="007F55F8" w:rsidP="00297EC2">
      <w:pPr>
        <w:rPr>
          <w:sz w:val="32"/>
          <w:szCs w:val="32"/>
        </w:rPr>
      </w:pPr>
      <w:r>
        <w:drawing>
          <wp:inline distT="0" distB="0" distL="0" distR="0" wp14:anchorId="6653BEE0" wp14:editId="468A2C0D">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logo hi-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14:paraId="2234AF55" w14:textId="631E3607" w:rsidR="00CC172D" w:rsidRPr="00852CE4" w:rsidRDefault="00CC172D" w:rsidP="00BC6731">
      <w:pPr>
        <w:pStyle w:val="Title"/>
        <w:jc w:val="left"/>
        <w:rPr>
          <w:lang w:val="en-US"/>
        </w:rPr>
      </w:pPr>
      <w:r>
        <w:rPr>
          <w:lang w:val="en-US"/>
        </w:rPr>
        <w:t xml:space="preserve"> </w:t>
      </w:r>
    </w:p>
    <w:p w14:paraId="0F5FDFF8" w14:textId="75A72177" w:rsidR="00CC172D" w:rsidRPr="00BC6731" w:rsidRDefault="00CC172D" w:rsidP="00297EC2">
      <w:pPr>
        <w:rPr>
          <w:sz w:val="2"/>
          <w:szCs w:val="2"/>
        </w:rPr>
      </w:pPr>
    </w:p>
    <w:p w14:paraId="3B80DDE8" w14:textId="377AD51F" w:rsidR="00BC6731" w:rsidRPr="006924FF" w:rsidRDefault="00176C70" w:rsidP="00BC6731">
      <w:pPr>
        <w:pStyle w:val="Title"/>
        <w:jc w:val="left"/>
        <w:rPr>
          <w:lang w:val="en-US"/>
        </w:rPr>
      </w:pPr>
      <w:bookmarkStart w:id="0" w:name="_Hlk32398172"/>
      <w:r>
        <w:rPr>
          <w:lang w:val="en-US"/>
        </w:rPr>
        <w:t>%</w:t>
      </w:r>
      <w:r w:rsidR="00133819">
        <w:rPr>
          <w:lang w:val="en-US"/>
        </w:rPr>
        <w:t>LCA_Covariates_3Step</w:t>
      </w:r>
      <w:r w:rsidR="00BC6731">
        <w:rPr>
          <w:lang w:val="en-US"/>
        </w:rPr>
        <w:t xml:space="preserve"> </w:t>
      </w:r>
      <w:bookmarkEnd w:id="0"/>
      <w:r w:rsidR="00BC6731">
        <w:t>SAS Macro</w:t>
      </w:r>
      <w:r w:rsidR="00BC6731">
        <w:rPr>
          <w:lang w:val="en-US"/>
        </w:rPr>
        <w:t xml:space="preserve"> </w:t>
      </w:r>
      <w:r w:rsidR="00BC6731">
        <w:t>U</w:t>
      </w:r>
      <w:r w:rsidR="00BC6731" w:rsidRPr="0044657A">
        <w:t>sers</w:t>
      </w:r>
      <w:r w:rsidR="00BC6731">
        <w:t>’</w:t>
      </w:r>
      <w:r w:rsidR="00BC6731" w:rsidRPr="0044657A">
        <w:t xml:space="preserve"> </w:t>
      </w:r>
      <w:r w:rsidR="00BC6731">
        <w:t>G</w:t>
      </w:r>
      <w:r w:rsidR="00BC6731" w:rsidRPr="0044657A">
        <w:t>uide</w:t>
      </w:r>
    </w:p>
    <w:p w14:paraId="59CDEA57" w14:textId="542EB343" w:rsidR="00BC6731" w:rsidRPr="00852CE4" w:rsidRDefault="00BC6731" w:rsidP="00BC6731">
      <w:pPr>
        <w:pStyle w:val="Title"/>
        <w:jc w:val="left"/>
        <w:rPr>
          <w:lang w:val="en-US"/>
        </w:rPr>
      </w:pPr>
      <w:r>
        <w:rPr>
          <w:lang w:val="en-US"/>
        </w:rPr>
        <w:t>(</w:t>
      </w:r>
      <w:r>
        <w:t xml:space="preserve">Version </w:t>
      </w:r>
      <w:r>
        <w:rPr>
          <w:lang w:val="en-US"/>
        </w:rPr>
        <w:t>1.</w:t>
      </w:r>
      <w:r w:rsidR="00FC37F1">
        <w:rPr>
          <w:lang w:val="en-US"/>
        </w:rPr>
        <w:t>0</w:t>
      </w:r>
      <w:r>
        <w:rPr>
          <w:lang w:val="en-US"/>
        </w:rPr>
        <w:t xml:space="preserve">) </w:t>
      </w:r>
    </w:p>
    <w:p w14:paraId="27BBC493" w14:textId="1DCCF118" w:rsidR="00CC172D" w:rsidRDefault="00CC172D" w:rsidP="00297EC2"/>
    <w:p w14:paraId="4C12C176" w14:textId="77777777" w:rsidR="00CC172D" w:rsidRDefault="00CC172D" w:rsidP="00297EC2"/>
    <w:p w14:paraId="40C7E10B" w14:textId="5563B0D5" w:rsidR="00502604" w:rsidRPr="00BC6731" w:rsidRDefault="003C13CB" w:rsidP="00CB7C4B">
      <w:pPr>
        <w:jc w:val="left"/>
        <w:rPr>
          <w:rFonts w:ascii="Arial" w:hAnsi="Arial" w:cs="Arial"/>
          <w:b/>
        </w:rPr>
      </w:pPr>
      <w:r w:rsidRPr="00BC6731">
        <w:rPr>
          <w:rFonts w:ascii="Arial" w:hAnsi="Arial" w:cs="Arial"/>
          <w:b/>
        </w:rPr>
        <w:t xml:space="preserve">John </w:t>
      </w:r>
      <w:r w:rsidR="002B6887" w:rsidRPr="00BC6731">
        <w:rPr>
          <w:rFonts w:ascii="Arial" w:hAnsi="Arial" w:cs="Arial"/>
          <w:b/>
        </w:rPr>
        <w:t>J.</w:t>
      </w:r>
      <w:r w:rsidR="00366067" w:rsidRPr="00BC6731">
        <w:rPr>
          <w:rFonts w:ascii="Arial" w:hAnsi="Arial" w:cs="Arial"/>
          <w:b/>
        </w:rPr>
        <w:t xml:space="preserve"> </w:t>
      </w:r>
      <w:r w:rsidRPr="00BC6731">
        <w:rPr>
          <w:rFonts w:ascii="Arial" w:hAnsi="Arial" w:cs="Arial"/>
          <w:b/>
        </w:rPr>
        <w:t>Dziak</w:t>
      </w:r>
      <w:r w:rsidR="00CB7C4B" w:rsidRPr="00BC6731">
        <w:rPr>
          <w:rFonts w:ascii="Arial" w:hAnsi="Arial" w:cs="Arial"/>
          <w:b/>
        </w:rPr>
        <w:t xml:space="preserve"> </w:t>
      </w:r>
    </w:p>
    <w:p w14:paraId="4F1139D6" w14:textId="69769908" w:rsidR="00AD5D28" w:rsidRPr="00BC6731" w:rsidRDefault="00AD5D28" w:rsidP="00BC0D51">
      <w:pPr>
        <w:jc w:val="left"/>
        <w:rPr>
          <w:rFonts w:ascii="Arial" w:hAnsi="Arial" w:cs="Arial"/>
          <w:b/>
        </w:rPr>
      </w:pPr>
      <w:r w:rsidRPr="00BC6731">
        <w:rPr>
          <w:rFonts w:ascii="Arial" w:hAnsi="Arial" w:cs="Arial"/>
          <w:b/>
        </w:rPr>
        <w:t>Bethany</w:t>
      </w:r>
      <w:r w:rsidR="00366067" w:rsidRPr="00BC6731">
        <w:rPr>
          <w:rFonts w:ascii="Arial" w:hAnsi="Arial" w:cs="Arial"/>
          <w:b/>
        </w:rPr>
        <w:t xml:space="preserve"> C.</w:t>
      </w:r>
      <w:r w:rsidRPr="00BC6731">
        <w:rPr>
          <w:rFonts w:ascii="Arial" w:hAnsi="Arial" w:cs="Arial"/>
          <w:b/>
        </w:rPr>
        <w:t xml:space="preserve"> Bray</w:t>
      </w:r>
    </w:p>
    <w:p w14:paraId="7AF0C344" w14:textId="62788D53" w:rsidR="006924FF" w:rsidRPr="00BC6731" w:rsidRDefault="00AD5D28" w:rsidP="00CB7C4B">
      <w:pPr>
        <w:jc w:val="left"/>
        <w:rPr>
          <w:rFonts w:ascii="Arial" w:hAnsi="Arial" w:cs="Arial"/>
          <w:b/>
        </w:rPr>
      </w:pPr>
      <w:r w:rsidRPr="00BC6731">
        <w:rPr>
          <w:rFonts w:ascii="Arial" w:hAnsi="Arial" w:cs="Arial"/>
          <w:b/>
        </w:rPr>
        <w:t xml:space="preserve">Aaron </w:t>
      </w:r>
      <w:r w:rsidR="00366067" w:rsidRPr="00BC6731">
        <w:rPr>
          <w:rFonts w:ascii="Arial" w:hAnsi="Arial" w:cs="Arial"/>
          <w:b/>
        </w:rPr>
        <w:t xml:space="preserve">T. </w:t>
      </w:r>
      <w:r w:rsidRPr="00BC6731">
        <w:rPr>
          <w:rFonts w:ascii="Arial" w:hAnsi="Arial" w:cs="Arial"/>
          <w:b/>
        </w:rPr>
        <w:t>Wagner</w:t>
      </w:r>
      <w:r w:rsidR="00CB7C4B" w:rsidRPr="00BC6731">
        <w:rPr>
          <w:rFonts w:ascii="Arial" w:hAnsi="Arial" w:cs="Arial"/>
          <w:b/>
        </w:rPr>
        <w:t xml:space="preserve"> </w:t>
      </w:r>
    </w:p>
    <w:p w14:paraId="6065297E" w14:textId="23F5B0A6" w:rsidR="00BC0D51" w:rsidRPr="00BC6731" w:rsidRDefault="00BC0D51" w:rsidP="00BC0D51">
      <w:pPr>
        <w:jc w:val="left"/>
        <w:rPr>
          <w:rFonts w:ascii="Arial" w:hAnsi="Arial" w:cs="Arial"/>
        </w:rPr>
      </w:pPr>
      <w:r w:rsidRPr="00BC6731">
        <w:rPr>
          <w:rFonts w:ascii="Arial" w:hAnsi="Arial" w:cs="Arial"/>
        </w:rPr>
        <w:t>Penn State</w:t>
      </w:r>
    </w:p>
    <w:p w14:paraId="018013AC" w14:textId="77777777" w:rsidR="006924FF" w:rsidRPr="00BC6731" w:rsidRDefault="006924FF" w:rsidP="00E704C9">
      <w:pPr>
        <w:jc w:val="center"/>
        <w:rPr>
          <w:rFonts w:ascii="Arial" w:hAnsi="Arial" w:cs="Arial"/>
        </w:rPr>
      </w:pPr>
    </w:p>
    <w:p w14:paraId="297F6CA7" w14:textId="77777777" w:rsidR="00502604" w:rsidRPr="00BC6731" w:rsidRDefault="00502604" w:rsidP="00297EC2">
      <w:pPr>
        <w:rPr>
          <w:rFonts w:ascii="Arial" w:hAnsi="Arial" w:cs="Arial"/>
        </w:rPr>
      </w:pPr>
    </w:p>
    <w:p w14:paraId="1877FADE" w14:textId="77777777" w:rsidR="005A28FD" w:rsidRPr="00BC6731" w:rsidRDefault="005A28FD" w:rsidP="00297EC2">
      <w:pPr>
        <w:rPr>
          <w:rFonts w:ascii="Arial" w:hAnsi="Arial" w:cs="Arial"/>
        </w:rPr>
      </w:pPr>
    </w:p>
    <w:p w14:paraId="4DDFDE77" w14:textId="77777777" w:rsidR="00502604" w:rsidRPr="00BC6731" w:rsidRDefault="002C145B" w:rsidP="00297EC2">
      <w:pPr>
        <w:rPr>
          <w:rFonts w:ascii="Arial" w:hAnsi="Arial" w:cs="Arial"/>
        </w:rPr>
      </w:pPr>
      <w:r w:rsidRPr="00BC6731">
        <w:rPr>
          <w:rFonts w:ascii="Arial" w:hAnsi="Arial" w:cs="Arial"/>
        </w:rPr>
        <w:t xml:space="preserve"> </w:t>
      </w:r>
    </w:p>
    <w:p w14:paraId="20666C30" w14:textId="77777777" w:rsidR="00502604" w:rsidRPr="00BC6731" w:rsidRDefault="00502604" w:rsidP="00BC0D51">
      <w:pPr>
        <w:jc w:val="left"/>
        <w:rPr>
          <w:rFonts w:ascii="Arial" w:hAnsi="Arial" w:cs="Arial"/>
        </w:rPr>
      </w:pPr>
    </w:p>
    <w:p w14:paraId="14512D48" w14:textId="595612BD" w:rsidR="00502604" w:rsidRPr="00BC6731" w:rsidRDefault="00502604" w:rsidP="00BC0D51">
      <w:pPr>
        <w:jc w:val="left"/>
        <w:rPr>
          <w:rFonts w:ascii="Arial" w:hAnsi="Arial" w:cs="Arial"/>
        </w:rPr>
      </w:pPr>
      <w:r w:rsidRPr="00BC6731">
        <w:rPr>
          <w:rFonts w:ascii="Arial" w:hAnsi="Arial" w:cs="Arial"/>
        </w:rPr>
        <w:t>Copyright</w:t>
      </w:r>
      <w:r w:rsidR="00366067" w:rsidRPr="00BC6731">
        <w:rPr>
          <w:rFonts w:ascii="Arial" w:hAnsi="Arial" w:cs="Arial"/>
        </w:rPr>
        <w:t xml:space="preserve"> ©</w:t>
      </w:r>
      <w:r w:rsidRPr="00BC6731">
        <w:rPr>
          <w:rFonts w:ascii="Arial" w:hAnsi="Arial" w:cs="Arial"/>
        </w:rPr>
        <w:t xml:space="preserve"> 20</w:t>
      </w:r>
      <w:r w:rsidR="00FC37F1">
        <w:rPr>
          <w:rFonts w:ascii="Arial" w:hAnsi="Arial" w:cs="Arial"/>
        </w:rPr>
        <w:t>20</w:t>
      </w:r>
      <w:r w:rsidRPr="00BC6731">
        <w:rPr>
          <w:rFonts w:ascii="Arial" w:hAnsi="Arial" w:cs="Arial"/>
        </w:rPr>
        <w:t xml:space="preserve"> The </w:t>
      </w:r>
      <w:r w:rsidR="00D41A2D" w:rsidRPr="00BC6731">
        <w:rPr>
          <w:rFonts w:ascii="Arial" w:hAnsi="Arial" w:cs="Arial"/>
        </w:rPr>
        <w:t>Pennsylvania State University</w:t>
      </w:r>
    </w:p>
    <w:p w14:paraId="0942CD58" w14:textId="77777777" w:rsidR="00502604" w:rsidRPr="00BC6731" w:rsidRDefault="00502604" w:rsidP="00BC0D51">
      <w:pPr>
        <w:jc w:val="left"/>
        <w:rPr>
          <w:rFonts w:ascii="Arial" w:hAnsi="Arial" w:cs="Arial"/>
        </w:rPr>
      </w:pPr>
      <w:r w:rsidRPr="00BC6731">
        <w:rPr>
          <w:rFonts w:ascii="Arial" w:hAnsi="Arial" w:cs="Arial"/>
        </w:rPr>
        <w:t>ALL RIGHTS RESERVED</w:t>
      </w:r>
    </w:p>
    <w:p w14:paraId="62CC668F" w14:textId="77777777" w:rsidR="00502604" w:rsidRPr="00BC6731" w:rsidRDefault="00502604" w:rsidP="00297EC2">
      <w:pPr>
        <w:rPr>
          <w:rFonts w:ascii="Arial" w:hAnsi="Arial" w:cs="Arial"/>
        </w:rPr>
      </w:pPr>
    </w:p>
    <w:p w14:paraId="22B923A0" w14:textId="77777777" w:rsidR="001B11CC" w:rsidRPr="00BC6731" w:rsidRDefault="001B11CC" w:rsidP="00297EC2">
      <w:pPr>
        <w:rPr>
          <w:rFonts w:ascii="Arial" w:hAnsi="Arial" w:cs="Arial"/>
        </w:rPr>
      </w:pPr>
    </w:p>
    <w:p w14:paraId="33986534" w14:textId="77777777" w:rsidR="001B11CC" w:rsidRPr="00BC6731" w:rsidRDefault="001B11CC" w:rsidP="00297EC2">
      <w:pPr>
        <w:rPr>
          <w:rFonts w:ascii="Arial" w:hAnsi="Arial" w:cs="Arial"/>
        </w:rPr>
      </w:pPr>
    </w:p>
    <w:p w14:paraId="786F3894" w14:textId="77777777" w:rsidR="00D95A6F" w:rsidRPr="00BC6731" w:rsidRDefault="00D95A6F" w:rsidP="00297EC2">
      <w:pPr>
        <w:rPr>
          <w:rFonts w:ascii="Arial" w:hAnsi="Arial" w:cs="Arial"/>
        </w:rPr>
      </w:pPr>
    </w:p>
    <w:p w14:paraId="5DDA8AE9" w14:textId="77777777" w:rsidR="00D95A6F" w:rsidRPr="00BC6731" w:rsidRDefault="00D95A6F" w:rsidP="00297EC2">
      <w:pPr>
        <w:rPr>
          <w:rFonts w:ascii="Arial" w:hAnsi="Arial" w:cs="Arial"/>
        </w:rPr>
      </w:pPr>
    </w:p>
    <w:p w14:paraId="2410044F" w14:textId="77777777" w:rsidR="000D31C1" w:rsidRPr="00BC6731" w:rsidRDefault="00C0263D" w:rsidP="00F45876">
      <w:pPr>
        <w:spacing w:line="360" w:lineRule="auto"/>
        <w:jc w:val="left"/>
        <w:rPr>
          <w:rFonts w:ascii="Arial" w:hAnsi="Arial" w:cs="Arial"/>
        </w:rPr>
      </w:pPr>
      <w:r w:rsidRPr="00BC6731">
        <w:rPr>
          <w:rFonts w:ascii="Arial" w:hAnsi="Arial" w:cs="Arial"/>
        </w:rPr>
        <w:t xml:space="preserve">Please send questions and comments to </w:t>
      </w:r>
      <w:r w:rsidR="00820A0F" w:rsidRPr="00BC6731">
        <w:rPr>
          <w:rFonts w:ascii="Arial" w:hAnsi="Arial" w:cs="Arial"/>
          <w:i/>
          <w:iCs/>
        </w:rPr>
        <w:t>MChelpdesk@psu.edu</w:t>
      </w:r>
      <w:r w:rsidRPr="00BC6731">
        <w:rPr>
          <w:rFonts w:ascii="Arial" w:hAnsi="Arial" w:cs="Arial"/>
        </w:rPr>
        <w:t>.</w:t>
      </w:r>
    </w:p>
    <w:p w14:paraId="7D8505F2" w14:textId="77777777" w:rsidR="00BC6731" w:rsidRDefault="00BC6731" w:rsidP="00F45876">
      <w:pPr>
        <w:spacing w:line="360" w:lineRule="auto"/>
        <w:jc w:val="left"/>
        <w:rPr>
          <w:rFonts w:ascii="Arial" w:hAnsi="Arial" w:cs="Arial"/>
        </w:rPr>
      </w:pPr>
      <w:bookmarkStart w:id="1" w:name="GrindEQpgref4db047e21"/>
      <w:bookmarkEnd w:id="1"/>
    </w:p>
    <w:p w14:paraId="15820140" w14:textId="2BDF817E" w:rsidR="00502604" w:rsidRPr="00BC6731" w:rsidRDefault="00502604" w:rsidP="00F45876">
      <w:pPr>
        <w:spacing w:line="360" w:lineRule="auto"/>
        <w:jc w:val="left"/>
        <w:rPr>
          <w:rFonts w:ascii="Arial" w:hAnsi="Arial" w:cs="Arial"/>
        </w:rPr>
      </w:pPr>
      <w:r w:rsidRPr="00BC6731">
        <w:rPr>
          <w:rFonts w:ascii="Arial" w:hAnsi="Arial" w:cs="Arial"/>
        </w:rPr>
        <w:t>The development of the SAS %</w:t>
      </w:r>
      <w:r w:rsidR="00133819">
        <w:rPr>
          <w:rFonts w:ascii="Arial" w:hAnsi="Arial" w:cs="Arial"/>
        </w:rPr>
        <w:t>LCA_Covariates_3Step</w:t>
      </w:r>
      <w:r w:rsidR="00FC37F1" w:rsidRPr="00FC37F1">
        <w:rPr>
          <w:rFonts w:ascii="Arial" w:hAnsi="Arial" w:cs="Arial"/>
        </w:rPr>
        <w:t xml:space="preserve"> </w:t>
      </w:r>
      <w:r w:rsidR="003B3F13" w:rsidRPr="00BC6731">
        <w:rPr>
          <w:rFonts w:ascii="Arial" w:hAnsi="Arial" w:cs="Arial"/>
        </w:rPr>
        <w:t xml:space="preserve">macro </w:t>
      </w:r>
      <w:r w:rsidRPr="00BC6731">
        <w:rPr>
          <w:rFonts w:ascii="Arial" w:hAnsi="Arial" w:cs="Arial"/>
        </w:rPr>
        <w:t>was supported by Nation</w:t>
      </w:r>
      <w:r w:rsidR="000D31C1" w:rsidRPr="00BC6731">
        <w:rPr>
          <w:rFonts w:ascii="Arial" w:hAnsi="Arial" w:cs="Arial"/>
        </w:rPr>
        <w:t>al Institute on Drug Abuse Grant</w:t>
      </w:r>
      <w:r w:rsidR="009913D8">
        <w:rPr>
          <w:rFonts w:ascii="Arial" w:hAnsi="Arial" w:cs="Arial"/>
        </w:rPr>
        <w:t>s</w:t>
      </w:r>
      <w:r w:rsidRPr="00BC6731">
        <w:rPr>
          <w:rFonts w:ascii="Arial" w:hAnsi="Arial" w:cs="Arial"/>
        </w:rPr>
        <w:t xml:space="preserve"> P50</w:t>
      </w:r>
      <w:r w:rsidR="009913D8">
        <w:rPr>
          <w:rFonts w:ascii="Arial" w:hAnsi="Arial" w:cs="Arial"/>
        </w:rPr>
        <w:t xml:space="preserve"> </w:t>
      </w:r>
      <w:r w:rsidRPr="00BC6731">
        <w:rPr>
          <w:rFonts w:ascii="Arial" w:hAnsi="Arial" w:cs="Arial"/>
        </w:rPr>
        <w:t>DA10075</w:t>
      </w:r>
      <w:r w:rsidR="00BC0D51" w:rsidRPr="00BC6731">
        <w:rPr>
          <w:rFonts w:ascii="Arial" w:hAnsi="Arial" w:cs="Arial"/>
        </w:rPr>
        <w:t xml:space="preserve"> and P50</w:t>
      </w:r>
      <w:r w:rsidR="009913D8">
        <w:rPr>
          <w:rFonts w:ascii="Arial" w:hAnsi="Arial" w:cs="Arial"/>
        </w:rPr>
        <w:t xml:space="preserve"> </w:t>
      </w:r>
      <w:r w:rsidR="00BC0D51" w:rsidRPr="00BC6731">
        <w:rPr>
          <w:rFonts w:ascii="Arial" w:hAnsi="Arial" w:cs="Arial"/>
        </w:rPr>
        <w:t>DA039838</w:t>
      </w:r>
      <w:r w:rsidR="00DF6539" w:rsidRPr="00BC6731">
        <w:rPr>
          <w:rFonts w:ascii="Arial" w:hAnsi="Arial" w:cs="Arial"/>
        </w:rPr>
        <w:t>.</w:t>
      </w:r>
      <w:r w:rsidR="000D31C1" w:rsidRPr="00BC6731">
        <w:rPr>
          <w:rFonts w:ascii="Arial" w:hAnsi="Arial" w:cs="Arial"/>
        </w:rPr>
        <w:t xml:space="preserve"> </w:t>
      </w:r>
      <w:r w:rsidRPr="00BC6731">
        <w:rPr>
          <w:rFonts w:ascii="Arial" w:hAnsi="Arial" w:cs="Arial"/>
        </w:rPr>
        <w:t xml:space="preserve">The authors would like to thank </w:t>
      </w:r>
      <w:r w:rsidR="0082380D" w:rsidRPr="00BC6731">
        <w:rPr>
          <w:rFonts w:ascii="Arial" w:hAnsi="Arial" w:cs="Arial"/>
        </w:rPr>
        <w:t xml:space="preserve">Amanda Applegate </w:t>
      </w:r>
      <w:r w:rsidRPr="00BC6731">
        <w:rPr>
          <w:rFonts w:ascii="Arial" w:hAnsi="Arial" w:cs="Arial"/>
        </w:rPr>
        <w:t>for helpful comments.</w:t>
      </w:r>
    </w:p>
    <w:p w14:paraId="3776B0B8" w14:textId="77777777" w:rsidR="006B4966" w:rsidRPr="00BC6731" w:rsidRDefault="006B4966" w:rsidP="00F45876">
      <w:pPr>
        <w:spacing w:line="360" w:lineRule="auto"/>
        <w:jc w:val="left"/>
        <w:rPr>
          <w:rFonts w:ascii="Arial" w:hAnsi="Arial" w:cs="Arial"/>
        </w:rPr>
      </w:pPr>
    </w:p>
    <w:p w14:paraId="5F664CB9" w14:textId="435BF90E" w:rsidR="00C0263D" w:rsidRPr="00BC6731" w:rsidRDefault="00C0263D" w:rsidP="00F45876">
      <w:pPr>
        <w:spacing w:line="360" w:lineRule="auto"/>
        <w:jc w:val="left"/>
        <w:rPr>
          <w:rFonts w:ascii="Arial" w:hAnsi="Arial" w:cs="Arial"/>
        </w:rPr>
      </w:pPr>
      <w:r w:rsidRPr="00BC6731">
        <w:rPr>
          <w:rFonts w:ascii="Arial" w:hAnsi="Arial" w:cs="Arial"/>
        </w:rPr>
        <w:t>Th</w:t>
      </w:r>
      <w:r w:rsidR="00366067" w:rsidRPr="00BC6731">
        <w:rPr>
          <w:rFonts w:ascii="Arial" w:hAnsi="Arial" w:cs="Arial"/>
        </w:rPr>
        <w:t xml:space="preserve">ank you for citing this users’ guide when you use this macro. </w:t>
      </w:r>
      <w:r w:rsidR="009913D8">
        <w:rPr>
          <w:rFonts w:ascii="Arial" w:hAnsi="Arial" w:cs="Arial"/>
        </w:rPr>
        <w:t>S</w:t>
      </w:r>
      <w:r w:rsidRPr="00BC6731">
        <w:rPr>
          <w:rFonts w:ascii="Arial" w:hAnsi="Arial" w:cs="Arial"/>
        </w:rPr>
        <w:t>uggested citation</w:t>
      </w:r>
      <w:r w:rsidR="009913D8">
        <w:rPr>
          <w:rFonts w:ascii="Arial" w:hAnsi="Arial" w:cs="Arial"/>
        </w:rPr>
        <w:t>:</w:t>
      </w:r>
      <w:r w:rsidR="00CB7C4B" w:rsidRPr="00BC6731">
        <w:rPr>
          <w:rFonts w:ascii="Arial" w:hAnsi="Arial" w:cs="Arial"/>
        </w:rPr>
        <w:br/>
      </w:r>
    </w:p>
    <w:p w14:paraId="729A32CA" w14:textId="5EDBD411" w:rsidR="000D31C1" w:rsidRPr="00BC6731" w:rsidRDefault="005369BF" w:rsidP="00F45876">
      <w:pPr>
        <w:spacing w:line="360" w:lineRule="auto"/>
        <w:ind w:left="540" w:hanging="540"/>
        <w:jc w:val="left"/>
        <w:rPr>
          <w:rFonts w:ascii="Arial" w:hAnsi="Arial" w:cs="Arial"/>
        </w:rPr>
      </w:pPr>
      <w:r w:rsidRPr="00BC6731">
        <w:rPr>
          <w:rFonts w:ascii="Arial" w:hAnsi="Arial" w:cs="Arial"/>
        </w:rPr>
        <w:t xml:space="preserve">Dziak, J. </w:t>
      </w:r>
      <w:r w:rsidR="00CB7C4B" w:rsidRPr="00BC6731">
        <w:rPr>
          <w:rFonts w:ascii="Arial" w:hAnsi="Arial" w:cs="Arial"/>
        </w:rPr>
        <w:t>J</w:t>
      </w:r>
      <w:r w:rsidRPr="00BC6731">
        <w:rPr>
          <w:rFonts w:ascii="Arial" w:hAnsi="Arial" w:cs="Arial"/>
        </w:rPr>
        <w:t xml:space="preserve">., </w:t>
      </w:r>
      <w:r w:rsidR="00AD5D28" w:rsidRPr="00BC6731">
        <w:rPr>
          <w:rFonts w:ascii="Arial" w:hAnsi="Arial" w:cs="Arial"/>
        </w:rPr>
        <w:t xml:space="preserve">Bray, B. C., </w:t>
      </w:r>
      <w:r w:rsidR="00CB7C4B" w:rsidRPr="00BC6731">
        <w:rPr>
          <w:rFonts w:ascii="Arial" w:hAnsi="Arial" w:cs="Arial"/>
        </w:rPr>
        <w:t xml:space="preserve">&amp; </w:t>
      </w:r>
      <w:r w:rsidR="00AD5D28" w:rsidRPr="00BC6731">
        <w:rPr>
          <w:rFonts w:ascii="Arial" w:hAnsi="Arial" w:cs="Arial"/>
        </w:rPr>
        <w:t>Wagner, A. T</w:t>
      </w:r>
      <w:r w:rsidR="00216777" w:rsidRPr="00BC6731">
        <w:rPr>
          <w:rFonts w:ascii="Arial" w:hAnsi="Arial" w:cs="Arial"/>
        </w:rPr>
        <w:t>.</w:t>
      </w:r>
      <w:r w:rsidR="0082380D" w:rsidRPr="00BC6731">
        <w:rPr>
          <w:rFonts w:ascii="Arial" w:hAnsi="Arial" w:cs="Arial"/>
        </w:rPr>
        <w:t xml:space="preserve"> </w:t>
      </w:r>
      <w:r w:rsidR="00C0263D" w:rsidRPr="00BC6731">
        <w:rPr>
          <w:rFonts w:ascii="Arial" w:hAnsi="Arial" w:cs="Arial"/>
        </w:rPr>
        <w:t>(</w:t>
      </w:r>
      <w:r w:rsidR="00C11BC7" w:rsidRPr="00BC6731">
        <w:rPr>
          <w:rFonts w:ascii="Arial" w:hAnsi="Arial" w:cs="Arial"/>
        </w:rPr>
        <w:t>20</w:t>
      </w:r>
      <w:r w:rsidR="00FC37F1">
        <w:rPr>
          <w:rFonts w:ascii="Arial" w:hAnsi="Arial" w:cs="Arial"/>
        </w:rPr>
        <w:t>20</w:t>
      </w:r>
      <w:r w:rsidR="00C0263D" w:rsidRPr="00BC6731">
        <w:rPr>
          <w:rFonts w:ascii="Arial" w:hAnsi="Arial" w:cs="Arial"/>
        </w:rPr>
        <w:t xml:space="preserve">). </w:t>
      </w:r>
      <w:r w:rsidR="00133819">
        <w:rPr>
          <w:rFonts w:ascii="Arial" w:hAnsi="Arial" w:cs="Arial"/>
          <w:i/>
        </w:rPr>
        <w:t>LCA_Covariates_3Step</w:t>
      </w:r>
      <w:r w:rsidR="00B958DF" w:rsidRPr="00BC6731">
        <w:rPr>
          <w:rFonts w:ascii="Arial" w:hAnsi="Arial" w:cs="Arial"/>
          <w:i/>
        </w:rPr>
        <w:t xml:space="preserve"> </w:t>
      </w:r>
      <w:r w:rsidR="00C0263D" w:rsidRPr="00BC6731">
        <w:rPr>
          <w:rFonts w:ascii="Arial" w:hAnsi="Arial" w:cs="Arial"/>
          <w:i/>
        </w:rPr>
        <w:t xml:space="preserve">SAS macro users’ guide </w:t>
      </w:r>
      <w:r w:rsidR="00C0263D" w:rsidRPr="00BC6731">
        <w:rPr>
          <w:rFonts w:ascii="Arial" w:hAnsi="Arial" w:cs="Arial"/>
        </w:rPr>
        <w:t>(</w:t>
      </w:r>
      <w:r w:rsidR="00D95A6F" w:rsidRPr="00BC6731">
        <w:rPr>
          <w:rFonts w:ascii="Arial" w:hAnsi="Arial" w:cs="Arial"/>
        </w:rPr>
        <w:t>V</w:t>
      </w:r>
      <w:r w:rsidR="00B75B18" w:rsidRPr="00BC6731">
        <w:rPr>
          <w:rFonts w:ascii="Arial" w:hAnsi="Arial" w:cs="Arial"/>
        </w:rPr>
        <w:t xml:space="preserve">ersion </w:t>
      </w:r>
      <w:r w:rsidR="007008F4">
        <w:rPr>
          <w:rFonts w:ascii="Arial" w:hAnsi="Arial" w:cs="Arial"/>
        </w:rPr>
        <w:t>1.</w:t>
      </w:r>
      <w:r w:rsidR="00FC37F1">
        <w:rPr>
          <w:rFonts w:ascii="Arial" w:hAnsi="Arial" w:cs="Arial"/>
        </w:rPr>
        <w:t>0</w:t>
      </w:r>
      <w:r w:rsidR="00C0263D" w:rsidRPr="00BC6731">
        <w:rPr>
          <w:rFonts w:ascii="Arial" w:hAnsi="Arial" w:cs="Arial"/>
        </w:rPr>
        <w:t>). University Park</w:t>
      </w:r>
      <w:r w:rsidR="009913D8">
        <w:rPr>
          <w:rFonts w:ascii="Arial" w:hAnsi="Arial" w:cs="Arial"/>
        </w:rPr>
        <w:t>, PA</w:t>
      </w:r>
      <w:r w:rsidR="00C0263D" w:rsidRPr="00BC6731">
        <w:rPr>
          <w:rFonts w:ascii="Arial" w:hAnsi="Arial" w:cs="Arial"/>
        </w:rPr>
        <w:t xml:space="preserve">: The Methodology Center, Penn State. </w:t>
      </w:r>
      <w:r w:rsidR="003B3F13" w:rsidRPr="00BC6731">
        <w:rPr>
          <w:rFonts w:ascii="Arial" w:hAnsi="Arial" w:cs="Arial"/>
        </w:rPr>
        <w:t>Retrieved</w:t>
      </w:r>
      <w:r w:rsidR="00C0263D" w:rsidRPr="00BC6731">
        <w:rPr>
          <w:rFonts w:ascii="Arial" w:hAnsi="Arial" w:cs="Arial"/>
        </w:rPr>
        <w:t xml:space="preserve"> from </w:t>
      </w:r>
      <w:hyperlink r:id="rId9" w:history="1">
        <w:r w:rsidR="00C0263D" w:rsidRPr="00BC6731">
          <w:rPr>
            <w:rStyle w:val="Hyperlink"/>
            <w:rFonts w:ascii="Arial" w:hAnsi="Arial" w:cs="Arial"/>
          </w:rPr>
          <w:t>http://methodology.psu.edu</w:t>
        </w:r>
      </w:hyperlink>
      <w:r w:rsidR="00C0263D" w:rsidRPr="00BC6731">
        <w:rPr>
          <w:rFonts w:ascii="Arial" w:hAnsi="Arial" w:cs="Arial"/>
        </w:rPr>
        <w:br w:type="page"/>
      </w:r>
    </w:p>
    <w:p w14:paraId="71906EA3" w14:textId="4CF15A33" w:rsidR="00257CF6" w:rsidRPr="00257CF6" w:rsidRDefault="00257CF6">
      <w:pPr>
        <w:pStyle w:val="TOC1"/>
        <w:tabs>
          <w:tab w:val="left" w:pos="440"/>
          <w:tab w:val="right" w:leader="dot" w:pos="9350"/>
        </w:tabs>
        <w:rPr>
          <w:rFonts w:ascii="Cambria" w:hAnsi="Cambria" w:cs="Times New Roman"/>
          <w:color w:val="1F497D"/>
          <w:sz w:val="32"/>
          <w:szCs w:val="28"/>
          <w:lang w:eastAsia="x-none"/>
        </w:rPr>
      </w:pPr>
      <w:r w:rsidRPr="00257CF6">
        <w:rPr>
          <w:rFonts w:ascii="Cambria" w:hAnsi="Cambria" w:cs="Times New Roman"/>
          <w:color w:val="1F497D"/>
          <w:sz w:val="32"/>
          <w:szCs w:val="28"/>
          <w:lang w:eastAsia="x-none"/>
        </w:rPr>
        <w:lastRenderedPageBreak/>
        <w:t>Contents</w:t>
      </w:r>
    </w:p>
    <w:p w14:paraId="31A567C6" w14:textId="28482467" w:rsidR="00176C70" w:rsidRDefault="007F55F8">
      <w:pPr>
        <w:pStyle w:val="TOC1"/>
        <w:tabs>
          <w:tab w:val="left" w:pos="440"/>
          <w:tab w:val="right" w:leader="dot" w:pos="9350"/>
        </w:tabs>
        <w:rPr>
          <w:rFonts w:asciiTheme="minorHAnsi" w:eastAsiaTheme="minorEastAsia" w:hAnsiTheme="minorHAnsi" w:cstheme="minorBidi"/>
          <w:b w:val="0"/>
          <w:bCs w:val="0"/>
          <w:sz w:val="22"/>
          <w:szCs w:val="22"/>
        </w:rPr>
      </w:pPr>
      <w:r>
        <w:rPr>
          <w:b w:val="0"/>
          <w:bCs w:val="0"/>
        </w:rPr>
        <w:fldChar w:fldCharType="begin"/>
      </w:r>
      <w:r>
        <w:rPr>
          <w:b w:val="0"/>
          <w:bCs w:val="0"/>
        </w:rPr>
        <w:instrText xml:space="preserve"> TOC \o "1-2" \u </w:instrText>
      </w:r>
      <w:r>
        <w:rPr>
          <w:b w:val="0"/>
          <w:bCs w:val="0"/>
        </w:rPr>
        <w:fldChar w:fldCharType="separate"/>
      </w:r>
      <w:r w:rsidR="00176C70">
        <w:t>1</w:t>
      </w:r>
      <w:r w:rsidR="00176C70">
        <w:rPr>
          <w:rFonts w:asciiTheme="minorHAnsi" w:eastAsiaTheme="minorEastAsia" w:hAnsiTheme="minorHAnsi" w:cstheme="minorBidi"/>
          <w:b w:val="0"/>
          <w:bCs w:val="0"/>
          <w:sz w:val="22"/>
          <w:szCs w:val="22"/>
        </w:rPr>
        <w:tab/>
      </w:r>
      <w:r w:rsidR="00176C70">
        <w:t>About the %LCA_Covariates_3Step Macro</w:t>
      </w:r>
      <w:r w:rsidR="00176C70">
        <w:tab/>
      </w:r>
      <w:r w:rsidR="00176C70">
        <w:fldChar w:fldCharType="begin"/>
      </w:r>
      <w:r w:rsidR="00176C70">
        <w:instrText xml:space="preserve"> PAGEREF _Toc32828686 \h </w:instrText>
      </w:r>
      <w:r w:rsidR="00176C70">
        <w:fldChar w:fldCharType="separate"/>
      </w:r>
      <w:r w:rsidR="00176C70">
        <w:t>2</w:t>
      </w:r>
      <w:r w:rsidR="00176C70">
        <w:fldChar w:fldCharType="end"/>
      </w:r>
    </w:p>
    <w:p w14:paraId="318AE861" w14:textId="37D47D76" w:rsidR="00176C70" w:rsidRDefault="00176C70">
      <w:pPr>
        <w:pStyle w:val="TOC1"/>
        <w:tabs>
          <w:tab w:val="left" w:pos="440"/>
          <w:tab w:val="right" w:leader="dot" w:pos="9350"/>
        </w:tabs>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System Requirements</w:t>
      </w:r>
      <w:r>
        <w:tab/>
      </w:r>
      <w:r>
        <w:fldChar w:fldCharType="begin"/>
      </w:r>
      <w:r>
        <w:instrText xml:space="preserve"> PAGEREF _Toc32828687 \h </w:instrText>
      </w:r>
      <w:r>
        <w:fldChar w:fldCharType="separate"/>
      </w:r>
      <w:r>
        <w:t>4</w:t>
      </w:r>
      <w:r>
        <w:fldChar w:fldCharType="end"/>
      </w:r>
    </w:p>
    <w:p w14:paraId="390195B9" w14:textId="00E7ECED" w:rsidR="00176C70" w:rsidRDefault="00176C70">
      <w:pPr>
        <w:pStyle w:val="TOC1"/>
        <w:tabs>
          <w:tab w:val="left" w:pos="440"/>
          <w:tab w:val="right" w:leader="dot" w:pos="9350"/>
        </w:tabs>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The BCH Approach to Covariates</w:t>
      </w:r>
      <w:r>
        <w:tab/>
      </w:r>
      <w:r>
        <w:fldChar w:fldCharType="begin"/>
      </w:r>
      <w:r>
        <w:instrText xml:space="preserve"> PAGEREF _Toc32828688 \h </w:instrText>
      </w:r>
      <w:r>
        <w:fldChar w:fldCharType="separate"/>
      </w:r>
      <w:r>
        <w:t>5</w:t>
      </w:r>
      <w:r>
        <w:fldChar w:fldCharType="end"/>
      </w:r>
    </w:p>
    <w:p w14:paraId="0CD9B4CC" w14:textId="7223F9B7" w:rsidR="00176C70" w:rsidRDefault="00176C70">
      <w:pPr>
        <w:pStyle w:val="TOC1"/>
        <w:tabs>
          <w:tab w:val="left" w:pos="440"/>
          <w:tab w:val="right" w:leader="dot" w:pos="9350"/>
        </w:tabs>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Using the %LCA_Covariates_3Step Macro</w:t>
      </w:r>
      <w:r>
        <w:tab/>
      </w:r>
      <w:r>
        <w:fldChar w:fldCharType="begin"/>
      </w:r>
      <w:r>
        <w:instrText xml:space="preserve"> PAGEREF _Toc32828689 \h </w:instrText>
      </w:r>
      <w:r>
        <w:fldChar w:fldCharType="separate"/>
      </w:r>
      <w:r>
        <w:t>8</w:t>
      </w:r>
      <w:r>
        <w:fldChar w:fldCharType="end"/>
      </w:r>
    </w:p>
    <w:p w14:paraId="16F9C0BE" w14:textId="5B6C0EA6"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rsidRPr="00515353">
        <w:t>4.1</w:t>
      </w:r>
      <w:r>
        <w:rPr>
          <w:rFonts w:asciiTheme="minorHAnsi" w:eastAsiaTheme="minorEastAsia" w:hAnsiTheme="minorHAnsi" w:cstheme="minorBidi"/>
          <w:i w:val="0"/>
          <w:iCs w:val="0"/>
          <w:sz w:val="22"/>
          <w:szCs w:val="22"/>
        </w:rPr>
        <w:tab/>
      </w:r>
      <w:r w:rsidRPr="00515353">
        <w:t>Argument Definitions</w:t>
      </w:r>
      <w:r>
        <w:tab/>
      </w:r>
      <w:r>
        <w:fldChar w:fldCharType="begin"/>
      </w:r>
      <w:r>
        <w:instrText xml:space="preserve"> PAGEREF _Toc32828690 \h </w:instrText>
      </w:r>
      <w:r>
        <w:fldChar w:fldCharType="separate"/>
      </w:r>
      <w:r>
        <w:t>8</w:t>
      </w:r>
      <w:r>
        <w:fldChar w:fldCharType="end"/>
      </w:r>
    </w:p>
    <w:p w14:paraId="0663E935" w14:textId="2C54702D"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t>4.2</w:t>
      </w:r>
      <w:r>
        <w:rPr>
          <w:rFonts w:asciiTheme="minorHAnsi" w:eastAsiaTheme="minorEastAsia" w:hAnsiTheme="minorHAnsi" w:cstheme="minorBidi"/>
          <w:i w:val="0"/>
          <w:iCs w:val="0"/>
          <w:sz w:val="22"/>
          <w:szCs w:val="22"/>
        </w:rPr>
        <w:tab/>
      </w:r>
      <w:r w:rsidRPr="00515353">
        <w:t>Preparation</w:t>
      </w:r>
      <w:r>
        <w:tab/>
      </w:r>
      <w:r>
        <w:fldChar w:fldCharType="begin"/>
      </w:r>
      <w:r>
        <w:instrText xml:space="preserve"> PAGEREF _Toc32828691 \h </w:instrText>
      </w:r>
      <w:r>
        <w:fldChar w:fldCharType="separate"/>
      </w:r>
      <w:r>
        <w:t>9</w:t>
      </w:r>
      <w:r>
        <w:fldChar w:fldCharType="end"/>
      </w:r>
    </w:p>
    <w:p w14:paraId="41F641DD" w14:textId="09E347C1"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rsidRPr="00515353">
        <w:t>4.3</w:t>
      </w:r>
      <w:r>
        <w:rPr>
          <w:rFonts w:asciiTheme="minorHAnsi" w:eastAsiaTheme="minorEastAsia" w:hAnsiTheme="minorHAnsi" w:cstheme="minorBidi"/>
          <w:i w:val="0"/>
          <w:iCs w:val="0"/>
          <w:sz w:val="22"/>
          <w:szCs w:val="22"/>
        </w:rPr>
        <w:tab/>
      </w:r>
      <w:r w:rsidRPr="00515353">
        <w:t>Estimation of the Latent Class Model in PROC LCA</w:t>
      </w:r>
      <w:r>
        <w:tab/>
      </w:r>
      <w:r>
        <w:fldChar w:fldCharType="begin"/>
      </w:r>
      <w:r>
        <w:instrText xml:space="preserve"> PAGEREF _Toc32828692 \h </w:instrText>
      </w:r>
      <w:r>
        <w:fldChar w:fldCharType="separate"/>
      </w:r>
      <w:r>
        <w:t>9</w:t>
      </w:r>
      <w:r>
        <w:fldChar w:fldCharType="end"/>
      </w:r>
    </w:p>
    <w:p w14:paraId="1F498A30" w14:textId="5C58CD66"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t>4.4</w:t>
      </w:r>
      <w:r>
        <w:rPr>
          <w:rFonts w:asciiTheme="minorHAnsi" w:eastAsiaTheme="minorEastAsia" w:hAnsiTheme="minorHAnsi" w:cstheme="minorBidi"/>
          <w:i w:val="0"/>
          <w:iCs w:val="0"/>
          <w:sz w:val="22"/>
          <w:szCs w:val="22"/>
        </w:rPr>
        <w:tab/>
      </w:r>
      <w:r w:rsidRPr="00515353">
        <w:t xml:space="preserve">Macro </w:t>
      </w:r>
      <w:r>
        <w:t>Syntax and Input</w:t>
      </w:r>
      <w:r>
        <w:tab/>
      </w:r>
      <w:r>
        <w:fldChar w:fldCharType="begin"/>
      </w:r>
      <w:r>
        <w:instrText xml:space="preserve"> PAGEREF _Toc32828693 \h </w:instrText>
      </w:r>
      <w:r>
        <w:fldChar w:fldCharType="separate"/>
      </w:r>
      <w:r>
        <w:t>10</w:t>
      </w:r>
      <w:r>
        <w:fldChar w:fldCharType="end"/>
      </w:r>
    </w:p>
    <w:p w14:paraId="6347112D" w14:textId="36DA1878"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rsidRPr="00515353">
        <w:t>4.5</w:t>
      </w:r>
      <w:r>
        <w:rPr>
          <w:rFonts w:asciiTheme="minorHAnsi" w:eastAsiaTheme="minorEastAsia" w:hAnsiTheme="minorHAnsi" w:cstheme="minorBidi"/>
          <w:i w:val="0"/>
          <w:iCs w:val="0"/>
          <w:sz w:val="22"/>
          <w:szCs w:val="22"/>
        </w:rPr>
        <w:tab/>
      </w:r>
      <w:r>
        <w:t>Output</w:t>
      </w:r>
      <w:r>
        <w:tab/>
      </w:r>
      <w:r>
        <w:fldChar w:fldCharType="begin"/>
      </w:r>
      <w:r>
        <w:instrText xml:space="preserve"> PAGEREF _Toc32828694 \h </w:instrText>
      </w:r>
      <w:r>
        <w:fldChar w:fldCharType="separate"/>
      </w:r>
      <w:r>
        <w:t>11</w:t>
      </w:r>
      <w:r>
        <w:fldChar w:fldCharType="end"/>
      </w:r>
    </w:p>
    <w:p w14:paraId="386ADEF6" w14:textId="2BBE99F8" w:rsidR="00176C70" w:rsidRDefault="00176C70">
      <w:pPr>
        <w:pStyle w:val="TOC1"/>
        <w:tabs>
          <w:tab w:val="left" w:pos="440"/>
          <w:tab w:val="right" w:leader="dot" w:pos="9350"/>
        </w:tabs>
        <w:rPr>
          <w:rFonts w:asciiTheme="minorHAnsi" w:eastAsiaTheme="minorEastAsia" w:hAnsiTheme="minorHAnsi" w:cstheme="minorBidi"/>
          <w:b w:val="0"/>
          <w:bCs w:val="0"/>
          <w:sz w:val="22"/>
          <w:szCs w:val="22"/>
        </w:rPr>
      </w:pPr>
      <w:r>
        <w:t>5</w:t>
      </w:r>
      <w:r>
        <w:rPr>
          <w:rFonts w:asciiTheme="minorHAnsi" w:eastAsiaTheme="minorEastAsia" w:hAnsiTheme="minorHAnsi" w:cstheme="minorBidi"/>
          <w:b w:val="0"/>
          <w:bCs w:val="0"/>
          <w:sz w:val="22"/>
          <w:szCs w:val="22"/>
        </w:rPr>
        <w:tab/>
      </w:r>
      <w:r>
        <w:t>Demonstrations of the %LCA_Covariates_3Step Macro</w:t>
      </w:r>
      <w:r>
        <w:tab/>
      </w:r>
      <w:r>
        <w:fldChar w:fldCharType="begin"/>
      </w:r>
      <w:r>
        <w:instrText xml:space="preserve"> PAGEREF _Toc32828695 \h </w:instrText>
      </w:r>
      <w:r>
        <w:fldChar w:fldCharType="separate"/>
      </w:r>
      <w:r>
        <w:t>12</w:t>
      </w:r>
      <w:r>
        <w:fldChar w:fldCharType="end"/>
      </w:r>
    </w:p>
    <w:p w14:paraId="76F8679E" w14:textId="69A37428"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t>5.1</w:t>
      </w:r>
      <w:r>
        <w:rPr>
          <w:rFonts w:asciiTheme="minorHAnsi" w:eastAsiaTheme="minorEastAsia" w:hAnsiTheme="minorHAnsi" w:cstheme="minorBidi"/>
          <w:i w:val="0"/>
          <w:iCs w:val="0"/>
          <w:sz w:val="22"/>
          <w:szCs w:val="22"/>
        </w:rPr>
        <w:tab/>
      </w:r>
      <w:r w:rsidRPr="00515353">
        <w:t>Estimating a Binary Distal Outcome</w:t>
      </w:r>
      <w:r>
        <w:tab/>
      </w:r>
      <w:r>
        <w:fldChar w:fldCharType="begin"/>
      </w:r>
      <w:r>
        <w:instrText xml:space="preserve"> PAGEREF _Toc32828696 \h </w:instrText>
      </w:r>
      <w:r>
        <w:fldChar w:fldCharType="separate"/>
      </w:r>
      <w:r>
        <w:t>12</w:t>
      </w:r>
      <w:r>
        <w:fldChar w:fldCharType="end"/>
      </w:r>
    </w:p>
    <w:p w14:paraId="32AC19F3" w14:textId="353BF4A2"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rsidRPr="00515353">
        <w:t>5.2</w:t>
      </w:r>
      <w:r>
        <w:rPr>
          <w:rFonts w:asciiTheme="minorHAnsi" w:eastAsiaTheme="minorEastAsia" w:hAnsiTheme="minorHAnsi" w:cstheme="minorBidi"/>
          <w:i w:val="0"/>
          <w:iCs w:val="0"/>
          <w:sz w:val="22"/>
          <w:szCs w:val="22"/>
        </w:rPr>
        <w:tab/>
      </w:r>
      <w:r w:rsidRPr="00515353">
        <w:t>Estimating a Continuous Distal Outcome</w:t>
      </w:r>
      <w:r>
        <w:tab/>
      </w:r>
      <w:r>
        <w:fldChar w:fldCharType="begin"/>
      </w:r>
      <w:r>
        <w:instrText xml:space="preserve"> PAGEREF _Toc32828697 \h </w:instrText>
      </w:r>
      <w:r>
        <w:fldChar w:fldCharType="separate"/>
      </w:r>
      <w:r>
        <w:t>17</w:t>
      </w:r>
      <w:r>
        <w:fldChar w:fldCharType="end"/>
      </w:r>
    </w:p>
    <w:p w14:paraId="0F6C5B5E" w14:textId="1FF9347A"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rsidRPr="00515353">
        <w:t>5.3</w:t>
      </w:r>
      <w:r>
        <w:rPr>
          <w:rFonts w:asciiTheme="minorHAnsi" w:eastAsiaTheme="minorEastAsia" w:hAnsiTheme="minorHAnsi" w:cstheme="minorBidi"/>
          <w:i w:val="0"/>
          <w:iCs w:val="0"/>
          <w:sz w:val="22"/>
          <w:szCs w:val="22"/>
        </w:rPr>
        <w:tab/>
      </w:r>
      <w:r w:rsidRPr="00515353">
        <w:t>Estimating a Count Distal Outcome</w:t>
      </w:r>
      <w:r>
        <w:tab/>
      </w:r>
      <w:r>
        <w:fldChar w:fldCharType="begin"/>
      </w:r>
      <w:r>
        <w:instrText xml:space="preserve"> PAGEREF _Toc32828698 \h </w:instrText>
      </w:r>
      <w:r>
        <w:fldChar w:fldCharType="separate"/>
      </w:r>
      <w:r>
        <w:t>20</w:t>
      </w:r>
      <w:r>
        <w:fldChar w:fldCharType="end"/>
      </w:r>
    </w:p>
    <w:p w14:paraId="4AF9E1B1" w14:textId="69207D20"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t>5.4</w:t>
      </w:r>
      <w:r>
        <w:rPr>
          <w:rFonts w:asciiTheme="minorHAnsi" w:eastAsiaTheme="minorEastAsia" w:hAnsiTheme="minorHAnsi" w:cstheme="minorBidi"/>
          <w:i w:val="0"/>
          <w:iCs w:val="0"/>
          <w:sz w:val="22"/>
          <w:szCs w:val="22"/>
        </w:rPr>
        <w:tab/>
      </w:r>
      <w:r w:rsidRPr="00515353">
        <w:t>Estimating a Categorical Distal Outcome</w:t>
      </w:r>
      <w:r>
        <w:tab/>
      </w:r>
      <w:r>
        <w:fldChar w:fldCharType="begin"/>
      </w:r>
      <w:r>
        <w:instrText xml:space="preserve"> PAGEREF _Toc32828699 \h </w:instrText>
      </w:r>
      <w:r>
        <w:fldChar w:fldCharType="separate"/>
      </w:r>
      <w:r>
        <w:t>24</w:t>
      </w:r>
      <w:r>
        <w:fldChar w:fldCharType="end"/>
      </w:r>
    </w:p>
    <w:p w14:paraId="6F541425" w14:textId="5EB98B6F" w:rsidR="00176C70" w:rsidRDefault="00176C70">
      <w:pPr>
        <w:pStyle w:val="TOC1"/>
        <w:tabs>
          <w:tab w:val="left" w:pos="440"/>
          <w:tab w:val="right" w:leader="dot" w:pos="9350"/>
        </w:tabs>
        <w:rPr>
          <w:rFonts w:asciiTheme="minorHAnsi" w:eastAsiaTheme="minorEastAsia" w:hAnsiTheme="minorHAnsi" w:cstheme="minorBidi"/>
          <w:b w:val="0"/>
          <w:bCs w:val="0"/>
          <w:sz w:val="22"/>
          <w:szCs w:val="22"/>
        </w:rPr>
      </w:pPr>
      <w:r>
        <w:t>6</w:t>
      </w:r>
      <w:r>
        <w:rPr>
          <w:rFonts w:asciiTheme="minorHAnsi" w:eastAsiaTheme="minorEastAsia" w:hAnsiTheme="minorHAnsi" w:cstheme="minorBidi"/>
          <w:b w:val="0"/>
          <w:bCs w:val="0"/>
          <w:sz w:val="22"/>
          <w:szCs w:val="22"/>
        </w:rPr>
        <w:tab/>
      </w:r>
      <w:r>
        <w:t>Demonstration of the %LCA_Covariates_3Step Macro for Multiple Groups</w:t>
      </w:r>
      <w:r>
        <w:tab/>
      </w:r>
      <w:r>
        <w:fldChar w:fldCharType="begin"/>
      </w:r>
      <w:r>
        <w:instrText xml:space="preserve"> PAGEREF _Toc32828700 \h </w:instrText>
      </w:r>
      <w:r>
        <w:fldChar w:fldCharType="separate"/>
      </w:r>
      <w:r>
        <w:t>28</w:t>
      </w:r>
      <w:r>
        <w:fldChar w:fldCharType="end"/>
      </w:r>
    </w:p>
    <w:p w14:paraId="0795CF46" w14:textId="07968E71"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t>6.1</w:t>
      </w:r>
      <w:r>
        <w:rPr>
          <w:rFonts w:asciiTheme="minorHAnsi" w:eastAsiaTheme="minorEastAsia" w:hAnsiTheme="minorHAnsi" w:cstheme="minorBidi"/>
          <w:i w:val="0"/>
          <w:iCs w:val="0"/>
          <w:sz w:val="22"/>
          <w:szCs w:val="22"/>
        </w:rPr>
        <w:tab/>
      </w:r>
      <w:r>
        <w:t>Example Data</w:t>
      </w:r>
      <w:r>
        <w:tab/>
      </w:r>
      <w:r>
        <w:fldChar w:fldCharType="begin"/>
      </w:r>
      <w:r>
        <w:instrText xml:space="preserve"> PAGEREF _Toc32828701 \h </w:instrText>
      </w:r>
      <w:r>
        <w:fldChar w:fldCharType="separate"/>
      </w:r>
      <w:r>
        <w:t>28</w:t>
      </w:r>
      <w:r>
        <w:fldChar w:fldCharType="end"/>
      </w:r>
    </w:p>
    <w:p w14:paraId="193D5F6A" w14:textId="5F54E6B5" w:rsidR="00176C70" w:rsidRDefault="00176C70">
      <w:pPr>
        <w:pStyle w:val="TOC2"/>
        <w:tabs>
          <w:tab w:val="left" w:pos="880"/>
          <w:tab w:val="right" w:leader="dot" w:pos="9350"/>
        </w:tabs>
        <w:rPr>
          <w:rFonts w:asciiTheme="minorHAnsi" w:eastAsiaTheme="minorEastAsia" w:hAnsiTheme="minorHAnsi" w:cstheme="minorBidi"/>
          <w:i w:val="0"/>
          <w:iCs w:val="0"/>
          <w:sz w:val="22"/>
          <w:szCs w:val="22"/>
        </w:rPr>
      </w:pPr>
      <w:r>
        <w:t>6.2</w:t>
      </w:r>
      <w:r>
        <w:rPr>
          <w:rFonts w:asciiTheme="minorHAnsi" w:eastAsiaTheme="minorEastAsia" w:hAnsiTheme="minorHAnsi" w:cstheme="minorBidi"/>
          <w:i w:val="0"/>
          <w:iCs w:val="0"/>
          <w:sz w:val="22"/>
          <w:szCs w:val="22"/>
        </w:rPr>
        <w:tab/>
      </w:r>
      <w:r>
        <w:t>Example Syntax</w:t>
      </w:r>
      <w:r>
        <w:tab/>
      </w:r>
      <w:r>
        <w:fldChar w:fldCharType="begin"/>
      </w:r>
      <w:r>
        <w:instrText xml:space="preserve"> PAGEREF _Toc32828702 \h </w:instrText>
      </w:r>
      <w:r>
        <w:fldChar w:fldCharType="separate"/>
      </w:r>
      <w:r>
        <w:t>29</w:t>
      </w:r>
      <w:r>
        <w:fldChar w:fldCharType="end"/>
      </w:r>
    </w:p>
    <w:p w14:paraId="628214B6" w14:textId="43782E65" w:rsidR="00176C70" w:rsidRDefault="00176C70">
      <w:pPr>
        <w:pStyle w:val="TOC1"/>
        <w:tabs>
          <w:tab w:val="left" w:pos="440"/>
          <w:tab w:val="right" w:leader="dot" w:pos="9350"/>
        </w:tabs>
        <w:rPr>
          <w:rFonts w:asciiTheme="minorHAnsi" w:eastAsiaTheme="minorEastAsia" w:hAnsiTheme="minorHAnsi" w:cstheme="minorBidi"/>
          <w:b w:val="0"/>
          <w:bCs w:val="0"/>
          <w:sz w:val="22"/>
          <w:szCs w:val="22"/>
        </w:rPr>
      </w:pPr>
      <w:r>
        <w:t>7</w:t>
      </w:r>
      <w:r>
        <w:rPr>
          <w:rFonts w:asciiTheme="minorHAnsi" w:eastAsiaTheme="minorEastAsia" w:hAnsiTheme="minorHAnsi" w:cstheme="minorBidi"/>
          <w:b w:val="0"/>
          <w:bCs w:val="0"/>
          <w:sz w:val="22"/>
          <w:szCs w:val="22"/>
        </w:rPr>
        <w:tab/>
      </w:r>
      <w:r>
        <w:t>Demonstration of Assignment and Adjustment Options</w:t>
      </w:r>
      <w:r>
        <w:tab/>
      </w:r>
      <w:r>
        <w:fldChar w:fldCharType="begin"/>
      </w:r>
      <w:r>
        <w:instrText xml:space="preserve"> PAGEREF _Toc32828703 \h </w:instrText>
      </w:r>
      <w:r>
        <w:fldChar w:fldCharType="separate"/>
      </w:r>
      <w:r>
        <w:t>34</w:t>
      </w:r>
      <w:r>
        <w:fldChar w:fldCharType="end"/>
      </w:r>
    </w:p>
    <w:p w14:paraId="33617497" w14:textId="61AFFC9C" w:rsidR="00176C70" w:rsidRDefault="00176C70">
      <w:pPr>
        <w:pStyle w:val="TOC1"/>
        <w:tabs>
          <w:tab w:val="right" w:leader="dot" w:pos="9350"/>
        </w:tabs>
        <w:rPr>
          <w:rFonts w:asciiTheme="minorHAnsi" w:eastAsiaTheme="minorEastAsia" w:hAnsiTheme="minorHAnsi" w:cstheme="minorBidi"/>
          <w:b w:val="0"/>
          <w:bCs w:val="0"/>
          <w:sz w:val="22"/>
          <w:szCs w:val="22"/>
        </w:rPr>
      </w:pPr>
      <w:r>
        <w:t>References</w:t>
      </w:r>
      <w:r>
        <w:tab/>
      </w:r>
      <w:r>
        <w:fldChar w:fldCharType="begin"/>
      </w:r>
      <w:r>
        <w:instrText xml:space="preserve"> PAGEREF _Toc32828704 \h </w:instrText>
      </w:r>
      <w:r>
        <w:fldChar w:fldCharType="separate"/>
      </w:r>
      <w:r>
        <w:t>37</w:t>
      </w:r>
      <w:r>
        <w:fldChar w:fldCharType="end"/>
      </w:r>
    </w:p>
    <w:p w14:paraId="642451A3" w14:textId="251855EF" w:rsidR="000D31C1" w:rsidRDefault="007F55F8" w:rsidP="004D1CB5">
      <w:r>
        <w:rPr>
          <w:rFonts w:ascii="Calibri" w:hAnsi="Calibri"/>
          <w:b/>
          <w:bCs/>
          <w:sz w:val="20"/>
          <w:szCs w:val="20"/>
        </w:rPr>
        <w:fldChar w:fldCharType="end"/>
      </w:r>
    </w:p>
    <w:p w14:paraId="605CD46C" w14:textId="77777777" w:rsidR="000D31C1" w:rsidRDefault="000D31C1" w:rsidP="004D1CB5"/>
    <w:p w14:paraId="644E16E3" w14:textId="77777777" w:rsidR="000D31C1" w:rsidRDefault="000D31C1" w:rsidP="00C212BA">
      <w:pPr>
        <w:jc w:val="left"/>
      </w:pPr>
    </w:p>
    <w:p w14:paraId="22D0F2A2" w14:textId="2F64B965" w:rsidR="00502604" w:rsidRPr="00972D10" w:rsidRDefault="008C0108">
      <w:pPr>
        <w:pStyle w:val="Heading1"/>
      </w:pPr>
      <w:bookmarkStart w:id="2" w:name="GrindEQpgref4db047e22"/>
      <w:bookmarkEnd w:id="2"/>
      <w:r>
        <w:br w:type="page"/>
      </w:r>
      <w:bookmarkStart w:id="3" w:name="_Toc32828686"/>
      <w:r w:rsidR="00D202DB" w:rsidRPr="00972D10">
        <w:lastRenderedPageBreak/>
        <w:t>About</w:t>
      </w:r>
      <w:r w:rsidR="00C0263D" w:rsidRPr="00972D10">
        <w:t xml:space="preserve"> the </w:t>
      </w:r>
      <w:r w:rsidR="0044657A" w:rsidRPr="00972D10">
        <w:t>%</w:t>
      </w:r>
      <w:r w:rsidR="00133819">
        <w:t>LCA_Covariates_3Step</w:t>
      </w:r>
      <w:r w:rsidR="00C0263D" w:rsidRPr="00972D10">
        <w:t xml:space="preserve"> </w:t>
      </w:r>
      <w:r w:rsidR="00F27DED" w:rsidRPr="00972D10">
        <w:t>M</w:t>
      </w:r>
      <w:r w:rsidR="00502604" w:rsidRPr="00972D10">
        <w:t>acro</w:t>
      </w:r>
      <w:bookmarkEnd w:id="3"/>
    </w:p>
    <w:p w14:paraId="067EDF6C" w14:textId="77777777" w:rsidR="0025514E" w:rsidRPr="0025514E" w:rsidRDefault="0025514E" w:rsidP="0025514E">
      <w:pPr>
        <w:rPr>
          <w:lang w:eastAsia="x-none"/>
        </w:rPr>
      </w:pPr>
    </w:p>
    <w:p w14:paraId="44F90778" w14:textId="37C09549" w:rsidR="00022E1E" w:rsidRDefault="00E12AEA" w:rsidP="00E675DD">
      <w:pPr>
        <w:spacing w:line="360" w:lineRule="auto"/>
        <w:jc w:val="left"/>
        <w:rPr>
          <w:rFonts w:ascii="Arial" w:hAnsi="Arial" w:cs="Arial"/>
          <w:szCs w:val="22"/>
        </w:rPr>
      </w:pPr>
      <w:commentRangeStart w:id="4"/>
      <w:r w:rsidRPr="00DF2FCA">
        <w:rPr>
          <w:rFonts w:ascii="Arial" w:hAnsi="Arial" w:cs="Arial"/>
          <w:szCs w:val="22"/>
        </w:rPr>
        <w:t>T</w:t>
      </w:r>
      <w:r w:rsidR="00502604" w:rsidRPr="00DF2FCA">
        <w:rPr>
          <w:rFonts w:ascii="Arial" w:hAnsi="Arial" w:cs="Arial"/>
          <w:szCs w:val="22"/>
        </w:rPr>
        <w:t xml:space="preserve">he </w:t>
      </w:r>
      <w:r w:rsidR="003703EF" w:rsidRPr="00DF2FCA">
        <w:rPr>
          <w:rFonts w:ascii="Arial" w:hAnsi="Arial" w:cs="Arial"/>
          <w:szCs w:val="22"/>
        </w:rPr>
        <w:t xml:space="preserve">SAS </w:t>
      </w:r>
      <w:r w:rsidR="00502604" w:rsidRPr="00DF2FCA">
        <w:rPr>
          <w:rFonts w:ascii="Arial" w:hAnsi="Arial" w:cs="Arial"/>
          <w:szCs w:val="22"/>
        </w:rPr>
        <w:t>%</w:t>
      </w:r>
      <w:r w:rsidR="00133819">
        <w:rPr>
          <w:rFonts w:ascii="Arial" w:hAnsi="Arial" w:cs="Arial"/>
          <w:szCs w:val="22"/>
        </w:rPr>
        <w:t>LCA_Covariates_3Step</w:t>
      </w:r>
      <w:r w:rsidR="00FC37F1">
        <w:rPr>
          <w:rFonts w:ascii="Arial" w:hAnsi="Arial" w:cs="Arial"/>
          <w:szCs w:val="22"/>
        </w:rPr>
        <w:t xml:space="preserve"> </w:t>
      </w:r>
      <w:r w:rsidR="00864458" w:rsidRPr="00DF2FCA">
        <w:rPr>
          <w:rFonts w:ascii="Arial" w:hAnsi="Arial" w:cs="Arial"/>
          <w:szCs w:val="22"/>
        </w:rPr>
        <w:t>macro</w:t>
      </w:r>
      <w:r w:rsidR="00502604" w:rsidRPr="00DF2FCA">
        <w:rPr>
          <w:rFonts w:ascii="Arial" w:hAnsi="Arial" w:cs="Arial"/>
          <w:szCs w:val="22"/>
        </w:rPr>
        <w:t xml:space="preserve"> </w:t>
      </w:r>
      <w:r w:rsidR="003733D2" w:rsidRPr="00DF2FCA">
        <w:rPr>
          <w:rFonts w:ascii="Arial" w:hAnsi="Arial" w:cs="Arial"/>
          <w:szCs w:val="22"/>
        </w:rPr>
        <w:t>estimate</w:t>
      </w:r>
      <w:r w:rsidR="0082380D" w:rsidRPr="00DF2FCA">
        <w:rPr>
          <w:rFonts w:ascii="Arial" w:hAnsi="Arial" w:cs="Arial"/>
          <w:szCs w:val="22"/>
        </w:rPr>
        <w:t>s</w:t>
      </w:r>
      <w:r w:rsidR="003733D2" w:rsidRPr="00DF2FCA">
        <w:rPr>
          <w:rFonts w:ascii="Arial" w:hAnsi="Arial" w:cs="Arial"/>
          <w:szCs w:val="22"/>
        </w:rPr>
        <w:t xml:space="preserve"> the association between a latent class variab</w:t>
      </w:r>
      <w:r w:rsidR="00CB7C4B" w:rsidRPr="00DF2FCA">
        <w:rPr>
          <w:rFonts w:ascii="Arial" w:hAnsi="Arial" w:cs="Arial"/>
          <w:szCs w:val="22"/>
        </w:rPr>
        <w:t>le and a distal outcome using the app</w:t>
      </w:r>
      <w:r w:rsidR="00972D10">
        <w:rPr>
          <w:rFonts w:ascii="Arial" w:hAnsi="Arial" w:cs="Arial"/>
          <w:szCs w:val="22"/>
        </w:rPr>
        <w:tab/>
      </w:r>
      <w:r w:rsidR="00CB7C4B" w:rsidRPr="00DF2FCA">
        <w:rPr>
          <w:rFonts w:ascii="Arial" w:hAnsi="Arial" w:cs="Arial"/>
          <w:szCs w:val="22"/>
        </w:rPr>
        <w:t>roach of Bolck, Croon, and Hagenaar (2004)</w:t>
      </w:r>
      <w:r w:rsidR="009913D8">
        <w:rPr>
          <w:rFonts w:ascii="Arial" w:hAnsi="Arial" w:cs="Arial"/>
          <w:szCs w:val="22"/>
        </w:rPr>
        <w:t>,</w:t>
      </w:r>
      <w:r w:rsidR="00CB7C4B" w:rsidRPr="00DF2FCA">
        <w:rPr>
          <w:rFonts w:ascii="Arial" w:hAnsi="Arial" w:cs="Arial"/>
          <w:szCs w:val="22"/>
        </w:rPr>
        <w:t xml:space="preserve"> as adapted by Vermunt (2010)</w:t>
      </w:r>
      <w:r w:rsidR="00E32C6E">
        <w:rPr>
          <w:rFonts w:ascii="Arial" w:hAnsi="Arial" w:cs="Arial"/>
          <w:szCs w:val="22"/>
        </w:rPr>
        <w:t xml:space="preserve"> and Vermunt and Magidson (2015)</w:t>
      </w:r>
      <w:r w:rsidR="003733D2" w:rsidRPr="00DF2FCA">
        <w:rPr>
          <w:rFonts w:ascii="Arial" w:hAnsi="Arial" w:cs="Arial"/>
          <w:szCs w:val="22"/>
        </w:rPr>
        <w:t xml:space="preserve">. </w:t>
      </w:r>
      <w:commentRangeEnd w:id="4"/>
      <w:r w:rsidR="00FC37F1">
        <w:rPr>
          <w:rStyle w:val="CommentReference"/>
          <w:rFonts w:ascii="Calibri" w:hAnsi="Calibri" w:cs="Times New Roman"/>
          <w:noProof w:val="0"/>
          <w:lang w:val="x-none" w:eastAsia="x-none"/>
        </w:rPr>
        <w:commentReference w:id="4"/>
      </w:r>
      <w:r w:rsidR="00EE70C7" w:rsidRPr="00DF2FCA">
        <w:rPr>
          <w:rFonts w:ascii="Arial" w:hAnsi="Arial" w:cs="Arial"/>
          <w:szCs w:val="22"/>
        </w:rPr>
        <w:t>The %</w:t>
      </w:r>
      <w:r w:rsidR="00133819">
        <w:rPr>
          <w:rFonts w:ascii="Arial" w:hAnsi="Arial" w:cs="Arial"/>
          <w:szCs w:val="22"/>
        </w:rPr>
        <w:t>LCA_Covariates_3Step</w:t>
      </w:r>
      <w:r w:rsidR="00FC37F1">
        <w:rPr>
          <w:rFonts w:ascii="Arial" w:hAnsi="Arial" w:cs="Arial"/>
          <w:szCs w:val="22"/>
        </w:rPr>
        <w:t xml:space="preserve"> </w:t>
      </w:r>
      <w:r w:rsidR="003703EF" w:rsidRPr="00DF2FCA">
        <w:rPr>
          <w:rFonts w:ascii="Arial" w:hAnsi="Arial" w:cs="Arial"/>
          <w:szCs w:val="22"/>
        </w:rPr>
        <w:t>m</w:t>
      </w:r>
      <w:r w:rsidR="00EE70C7" w:rsidRPr="00DF2FCA">
        <w:rPr>
          <w:rFonts w:ascii="Arial" w:hAnsi="Arial" w:cs="Arial"/>
          <w:szCs w:val="22"/>
        </w:rPr>
        <w:t xml:space="preserve">acro is designed to work with </w:t>
      </w:r>
      <w:r w:rsidR="004B165D" w:rsidRPr="00DF2FCA">
        <w:rPr>
          <w:rFonts w:ascii="Arial" w:hAnsi="Arial" w:cs="Arial"/>
          <w:szCs w:val="22"/>
        </w:rPr>
        <w:t xml:space="preserve">SAS Version 9.1 or higher and </w:t>
      </w:r>
      <w:r w:rsidR="00EE70C7" w:rsidRPr="00DF2FCA">
        <w:rPr>
          <w:rFonts w:ascii="Arial" w:hAnsi="Arial" w:cs="Arial"/>
          <w:szCs w:val="22"/>
        </w:rPr>
        <w:t>PROC LCA.</w:t>
      </w:r>
      <w:r w:rsidR="001437C2" w:rsidRPr="00DF2FCA">
        <w:rPr>
          <w:rFonts w:ascii="Arial" w:hAnsi="Arial" w:cs="Arial"/>
          <w:i/>
          <w:szCs w:val="22"/>
        </w:rPr>
        <w:t xml:space="preserve"> </w:t>
      </w:r>
    </w:p>
    <w:p w14:paraId="2408D3F3" w14:textId="0656A000" w:rsidR="00FC37F1" w:rsidRDefault="00FC37F1" w:rsidP="00E675DD">
      <w:pPr>
        <w:spacing w:line="360" w:lineRule="auto"/>
        <w:jc w:val="left"/>
        <w:rPr>
          <w:rFonts w:ascii="Arial" w:hAnsi="Arial" w:cs="Arial"/>
          <w:szCs w:val="22"/>
        </w:rPr>
      </w:pPr>
    </w:p>
    <w:p w14:paraId="4444C551" w14:textId="184D4CFA" w:rsidR="00FC37F1" w:rsidRPr="00FC37F1" w:rsidRDefault="00FC37F1" w:rsidP="00E675DD">
      <w:pPr>
        <w:spacing w:line="360" w:lineRule="auto"/>
        <w:jc w:val="left"/>
        <w:rPr>
          <w:rFonts w:ascii="Arial" w:hAnsi="Arial" w:cs="Arial"/>
          <w:szCs w:val="22"/>
        </w:rPr>
      </w:pPr>
      <w:commentRangeStart w:id="5"/>
      <w:r>
        <w:rPr>
          <w:rFonts w:ascii="Arial" w:hAnsi="Arial" w:cs="Arial"/>
          <w:b/>
          <w:szCs w:val="22"/>
        </w:rPr>
        <w:t xml:space="preserve">NOTE: This </w:t>
      </w:r>
      <w:commentRangeEnd w:id="5"/>
      <w:r>
        <w:rPr>
          <w:rStyle w:val="CommentReference"/>
          <w:rFonts w:ascii="Calibri" w:hAnsi="Calibri" w:cs="Times New Roman"/>
          <w:noProof w:val="0"/>
          <w:lang w:val="x-none" w:eastAsia="x-none"/>
        </w:rPr>
        <w:commentReference w:id="5"/>
      </w:r>
      <w:r>
        <w:rPr>
          <w:rFonts w:ascii="Arial" w:hAnsi="Arial" w:cs="Arial"/>
          <w:b/>
          <w:szCs w:val="22"/>
        </w:rPr>
        <w:t xml:space="preserve">macro does not estimate covariates for LCA with a distal outcome. </w:t>
      </w:r>
      <w:r>
        <w:rPr>
          <w:rFonts w:ascii="Arial" w:hAnsi="Arial" w:cs="Arial"/>
          <w:szCs w:val="22"/>
        </w:rPr>
        <w:t xml:space="preserve">Two of our macros employ the approach developed by </w:t>
      </w:r>
      <w:r w:rsidRPr="00DF2FCA">
        <w:rPr>
          <w:rFonts w:ascii="Arial" w:hAnsi="Arial" w:cs="Arial"/>
          <w:szCs w:val="22"/>
        </w:rPr>
        <w:t>Bolck, Croon, and Hagenaar</w:t>
      </w:r>
      <w:r>
        <w:rPr>
          <w:rFonts w:ascii="Arial" w:hAnsi="Arial" w:cs="Arial"/>
          <w:szCs w:val="22"/>
        </w:rPr>
        <w:t>, the %</w:t>
      </w:r>
      <w:r w:rsidR="00133819">
        <w:rPr>
          <w:rFonts w:ascii="Arial" w:hAnsi="Arial" w:cs="Arial"/>
          <w:szCs w:val="22"/>
        </w:rPr>
        <w:t>LCA_Covariates_3Step</w:t>
      </w:r>
      <w:r>
        <w:rPr>
          <w:rFonts w:ascii="Arial" w:hAnsi="Arial" w:cs="Arial"/>
          <w:szCs w:val="22"/>
        </w:rPr>
        <w:t xml:space="preserve"> macro for incorporating covariates in a latent class model and the %LCA_Distal_BCH macro for </w:t>
      </w:r>
      <w:r w:rsidRPr="00DF2FCA">
        <w:rPr>
          <w:rFonts w:ascii="Arial" w:hAnsi="Arial" w:cs="Arial"/>
          <w:szCs w:val="22"/>
        </w:rPr>
        <w:t>estimat</w:t>
      </w:r>
      <w:r>
        <w:rPr>
          <w:rFonts w:ascii="Arial" w:hAnsi="Arial" w:cs="Arial"/>
          <w:szCs w:val="22"/>
        </w:rPr>
        <w:t>ing</w:t>
      </w:r>
      <w:r w:rsidRPr="00DF2FCA">
        <w:rPr>
          <w:rFonts w:ascii="Arial" w:hAnsi="Arial" w:cs="Arial"/>
          <w:szCs w:val="22"/>
        </w:rPr>
        <w:t xml:space="preserve"> the association between a latent class variable and a distal outcome</w:t>
      </w:r>
      <w:r>
        <w:rPr>
          <w:rFonts w:ascii="Arial" w:hAnsi="Arial" w:cs="Arial"/>
          <w:szCs w:val="22"/>
        </w:rPr>
        <w:t xml:space="preserve">. These two macros are not designed to work together. </w:t>
      </w:r>
    </w:p>
    <w:p w14:paraId="20A05F89" w14:textId="77777777" w:rsidR="00502604" w:rsidRPr="00DF2FCA" w:rsidRDefault="0044657A" w:rsidP="00E675DD">
      <w:pPr>
        <w:spacing w:line="360" w:lineRule="auto"/>
        <w:jc w:val="left"/>
        <w:rPr>
          <w:rFonts w:ascii="Arial" w:hAnsi="Arial" w:cs="Arial"/>
          <w:szCs w:val="22"/>
        </w:rPr>
      </w:pPr>
      <w:r w:rsidRPr="00DF2FCA">
        <w:rPr>
          <w:rFonts w:ascii="Arial" w:hAnsi="Arial" w:cs="Arial"/>
          <w:szCs w:val="22"/>
        </w:rPr>
        <w:t xml:space="preserve"> </w:t>
      </w:r>
    </w:p>
    <w:p w14:paraId="437DD58C" w14:textId="4C36F6CB" w:rsidR="0044657A" w:rsidRPr="00DF2FCA" w:rsidRDefault="008716EA" w:rsidP="00E675DD">
      <w:pPr>
        <w:spacing w:line="360" w:lineRule="auto"/>
        <w:jc w:val="left"/>
        <w:rPr>
          <w:rFonts w:ascii="Arial" w:hAnsi="Arial" w:cs="Arial"/>
          <w:szCs w:val="22"/>
        </w:rPr>
      </w:pPr>
      <w:r w:rsidRPr="00DF2FCA">
        <w:rPr>
          <w:rFonts w:ascii="Arial" w:hAnsi="Arial" w:cs="Arial"/>
          <w:szCs w:val="22"/>
        </w:rPr>
        <w:t>T</w:t>
      </w:r>
      <w:r w:rsidR="00022E1E" w:rsidRPr="00DF2FCA">
        <w:rPr>
          <w:rFonts w:ascii="Arial" w:hAnsi="Arial" w:cs="Arial"/>
          <w:szCs w:val="22"/>
        </w:rPr>
        <w:t>he %</w:t>
      </w:r>
      <w:r w:rsidR="00133819">
        <w:rPr>
          <w:rFonts w:ascii="Arial" w:hAnsi="Arial" w:cs="Arial"/>
          <w:szCs w:val="22"/>
        </w:rPr>
        <w:t>LCA_Covariates_3Step</w:t>
      </w:r>
      <w:r w:rsidR="00FC37F1">
        <w:rPr>
          <w:rFonts w:ascii="Arial" w:hAnsi="Arial" w:cs="Arial"/>
          <w:szCs w:val="22"/>
        </w:rPr>
        <w:t xml:space="preserve"> </w:t>
      </w:r>
      <w:r w:rsidR="00F66005" w:rsidRPr="00DF2FCA">
        <w:rPr>
          <w:rFonts w:ascii="Arial" w:hAnsi="Arial" w:cs="Arial"/>
          <w:szCs w:val="22"/>
        </w:rPr>
        <w:t>macro</w:t>
      </w:r>
    </w:p>
    <w:p w14:paraId="4D764056" w14:textId="77777777" w:rsidR="007C1466" w:rsidRPr="00DF2FCA" w:rsidRDefault="00F66005" w:rsidP="00E675DD">
      <w:pPr>
        <w:pStyle w:val="ColorfulList-Accent11"/>
        <w:numPr>
          <w:ilvl w:val="0"/>
          <w:numId w:val="15"/>
        </w:numPr>
        <w:tabs>
          <w:tab w:val="clear" w:pos="4800"/>
          <w:tab w:val="clear" w:pos="9500"/>
          <w:tab w:val="right" w:pos="720"/>
        </w:tabs>
        <w:spacing w:line="276" w:lineRule="auto"/>
        <w:ind w:left="720"/>
        <w:jc w:val="left"/>
        <w:rPr>
          <w:rFonts w:ascii="Arial" w:hAnsi="Arial" w:cs="Arial"/>
          <w:szCs w:val="22"/>
        </w:rPr>
      </w:pPr>
      <w:r w:rsidRPr="00DF2FCA">
        <w:rPr>
          <w:rFonts w:ascii="Arial" w:hAnsi="Arial" w:cs="Arial"/>
          <w:szCs w:val="22"/>
        </w:rPr>
        <w:t xml:space="preserve">uses </w:t>
      </w:r>
      <w:r w:rsidR="006B4966" w:rsidRPr="00DF2FCA">
        <w:rPr>
          <w:rFonts w:ascii="Arial" w:hAnsi="Arial" w:cs="Arial"/>
          <w:szCs w:val="22"/>
        </w:rPr>
        <w:t>s</w:t>
      </w:r>
      <w:r w:rsidR="007C1466" w:rsidRPr="00DF2FCA">
        <w:rPr>
          <w:rFonts w:ascii="Arial" w:hAnsi="Arial" w:cs="Arial"/>
          <w:szCs w:val="22"/>
        </w:rPr>
        <w:t>imple, minimal syntax</w:t>
      </w:r>
      <w:r w:rsidR="00AD51D0" w:rsidRPr="00DF2FCA">
        <w:rPr>
          <w:rFonts w:ascii="Arial" w:hAnsi="Arial" w:cs="Arial"/>
          <w:szCs w:val="22"/>
        </w:rPr>
        <w:t>;</w:t>
      </w:r>
    </w:p>
    <w:p w14:paraId="4C8F1356" w14:textId="1EA72E4C" w:rsidR="007C1466" w:rsidRPr="00DF2FCA" w:rsidRDefault="00F66005" w:rsidP="00E675DD">
      <w:pPr>
        <w:pStyle w:val="ColorfulList-Accent11"/>
        <w:numPr>
          <w:ilvl w:val="0"/>
          <w:numId w:val="15"/>
        </w:numPr>
        <w:tabs>
          <w:tab w:val="clear" w:pos="4800"/>
          <w:tab w:val="clear" w:pos="9500"/>
          <w:tab w:val="right" w:pos="720"/>
        </w:tabs>
        <w:spacing w:line="276" w:lineRule="auto"/>
        <w:ind w:left="720"/>
        <w:jc w:val="left"/>
        <w:rPr>
          <w:rFonts w:ascii="Arial" w:hAnsi="Arial" w:cs="Arial"/>
          <w:szCs w:val="22"/>
        </w:rPr>
      </w:pPr>
      <w:commentRangeStart w:id="6"/>
      <w:r w:rsidRPr="00DF2FCA">
        <w:rPr>
          <w:rFonts w:ascii="Arial" w:hAnsi="Arial" w:cs="Arial"/>
          <w:szCs w:val="22"/>
        </w:rPr>
        <w:t>estimates</w:t>
      </w:r>
      <w:r w:rsidR="00EE70C7" w:rsidRPr="00DF2FCA">
        <w:rPr>
          <w:rFonts w:ascii="Arial" w:hAnsi="Arial" w:cs="Arial"/>
          <w:szCs w:val="22"/>
        </w:rPr>
        <w:t xml:space="preserve"> </w:t>
      </w:r>
      <w:r w:rsidR="0082380D" w:rsidRPr="00DF2FCA">
        <w:rPr>
          <w:rFonts w:ascii="Arial" w:hAnsi="Arial" w:cs="Arial"/>
          <w:szCs w:val="22"/>
        </w:rPr>
        <w:t>class-specific</w:t>
      </w:r>
      <w:r w:rsidR="00EE70C7" w:rsidRPr="00DF2FCA">
        <w:rPr>
          <w:rFonts w:ascii="Arial" w:hAnsi="Arial" w:cs="Arial"/>
          <w:szCs w:val="22"/>
        </w:rPr>
        <w:t xml:space="preserve"> </w:t>
      </w:r>
      <w:r w:rsidR="00CB4599" w:rsidRPr="00DF2FCA">
        <w:rPr>
          <w:rFonts w:ascii="Arial" w:hAnsi="Arial" w:cs="Arial"/>
          <w:szCs w:val="22"/>
        </w:rPr>
        <w:t xml:space="preserve">response </w:t>
      </w:r>
      <w:r w:rsidR="00EE70C7" w:rsidRPr="00DF2FCA">
        <w:rPr>
          <w:rFonts w:ascii="Arial" w:hAnsi="Arial" w:cs="Arial"/>
          <w:szCs w:val="22"/>
        </w:rPr>
        <w:t xml:space="preserve">probabilities </w:t>
      </w:r>
      <w:r w:rsidR="00CB4599" w:rsidRPr="00DF2FCA">
        <w:rPr>
          <w:rFonts w:ascii="Arial" w:hAnsi="Arial" w:cs="Arial"/>
          <w:szCs w:val="22"/>
        </w:rPr>
        <w:t xml:space="preserve">and standard errors </w:t>
      </w:r>
      <w:r w:rsidR="00EE70C7" w:rsidRPr="00DF2FCA">
        <w:rPr>
          <w:rFonts w:ascii="Arial" w:hAnsi="Arial" w:cs="Arial"/>
          <w:szCs w:val="22"/>
        </w:rPr>
        <w:t xml:space="preserve">for </w:t>
      </w:r>
      <w:r w:rsidR="00261C85" w:rsidRPr="00DF2FCA">
        <w:rPr>
          <w:rFonts w:ascii="Arial" w:hAnsi="Arial" w:cs="Arial"/>
          <w:szCs w:val="22"/>
        </w:rPr>
        <w:t>binary</w:t>
      </w:r>
      <w:r w:rsidR="00C571CC" w:rsidRPr="00DF2FCA">
        <w:rPr>
          <w:rFonts w:ascii="Arial" w:hAnsi="Arial" w:cs="Arial"/>
          <w:szCs w:val="22"/>
        </w:rPr>
        <w:t xml:space="preserve"> and categorical</w:t>
      </w:r>
      <w:r w:rsidR="007F275E" w:rsidRPr="00DF2FCA">
        <w:rPr>
          <w:rFonts w:ascii="Arial" w:hAnsi="Arial" w:cs="Arial"/>
          <w:szCs w:val="22"/>
        </w:rPr>
        <w:t xml:space="preserve"> distal outcomes</w:t>
      </w:r>
      <w:r w:rsidR="00AD51D0" w:rsidRPr="00DF2FCA">
        <w:rPr>
          <w:rFonts w:ascii="Arial" w:hAnsi="Arial" w:cs="Arial"/>
          <w:szCs w:val="22"/>
        </w:rPr>
        <w:t>;</w:t>
      </w:r>
    </w:p>
    <w:p w14:paraId="27E599E5" w14:textId="1544E161" w:rsidR="0082380D" w:rsidRPr="00DF2FCA" w:rsidRDefault="00F66005" w:rsidP="00E675DD">
      <w:pPr>
        <w:pStyle w:val="ColorfulList-Accent11"/>
        <w:numPr>
          <w:ilvl w:val="0"/>
          <w:numId w:val="15"/>
        </w:numPr>
        <w:tabs>
          <w:tab w:val="clear" w:pos="4800"/>
          <w:tab w:val="clear" w:pos="9500"/>
          <w:tab w:val="right" w:pos="720"/>
        </w:tabs>
        <w:spacing w:line="276" w:lineRule="auto"/>
        <w:ind w:left="720"/>
        <w:jc w:val="left"/>
        <w:rPr>
          <w:rFonts w:ascii="Arial" w:hAnsi="Arial" w:cs="Arial"/>
          <w:szCs w:val="22"/>
        </w:rPr>
      </w:pPr>
      <w:r w:rsidRPr="00DF2FCA">
        <w:rPr>
          <w:rFonts w:ascii="Arial" w:hAnsi="Arial" w:cs="Arial"/>
          <w:szCs w:val="22"/>
        </w:rPr>
        <w:t>estimates</w:t>
      </w:r>
      <w:r w:rsidR="0082380D" w:rsidRPr="00DF2FCA">
        <w:rPr>
          <w:rFonts w:ascii="Arial" w:hAnsi="Arial" w:cs="Arial"/>
          <w:szCs w:val="22"/>
        </w:rPr>
        <w:t xml:space="preserve"> </w:t>
      </w:r>
      <w:r w:rsidR="00117944" w:rsidRPr="00DF2FCA">
        <w:rPr>
          <w:rFonts w:ascii="Arial" w:hAnsi="Arial" w:cs="Arial"/>
          <w:szCs w:val="22"/>
        </w:rPr>
        <w:t xml:space="preserve">class-specific </w:t>
      </w:r>
      <w:r w:rsidR="0082380D" w:rsidRPr="00DF2FCA">
        <w:rPr>
          <w:rFonts w:ascii="Arial" w:hAnsi="Arial" w:cs="Arial"/>
          <w:szCs w:val="22"/>
        </w:rPr>
        <w:t>means</w:t>
      </w:r>
      <w:r w:rsidR="00112A38" w:rsidRPr="00DF2FCA">
        <w:rPr>
          <w:rFonts w:ascii="Arial" w:hAnsi="Arial" w:cs="Arial"/>
          <w:szCs w:val="22"/>
        </w:rPr>
        <w:t xml:space="preserve"> </w:t>
      </w:r>
      <w:r w:rsidR="00CB4599" w:rsidRPr="00DF2FCA">
        <w:rPr>
          <w:rFonts w:ascii="Arial" w:hAnsi="Arial" w:cs="Arial"/>
          <w:szCs w:val="22"/>
        </w:rPr>
        <w:t xml:space="preserve">and standard errors </w:t>
      </w:r>
      <w:r w:rsidR="0082380D" w:rsidRPr="00DF2FCA">
        <w:rPr>
          <w:rFonts w:ascii="Arial" w:hAnsi="Arial" w:cs="Arial"/>
          <w:szCs w:val="22"/>
        </w:rPr>
        <w:t xml:space="preserve">for continuous </w:t>
      </w:r>
      <w:r w:rsidR="00CB4599" w:rsidRPr="00DF2FCA">
        <w:rPr>
          <w:rFonts w:ascii="Arial" w:hAnsi="Arial" w:cs="Arial"/>
          <w:szCs w:val="22"/>
        </w:rPr>
        <w:t xml:space="preserve">and count </w:t>
      </w:r>
      <w:r w:rsidR="0082380D" w:rsidRPr="00DF2FCA">
        <w:rPr>
          <w:rFonts w:ascii="Arial" w:hAnsi="Arial" w:cs="Arial"/>
          <w:szCs w:val="22"/>
        </w:rPr>
        <w:t>distal ou</w:t>
      </w:r>
      <w:r w:rsidR="007F275E" w:rsidRPr="00DF2FCA">
        <w:rPr>
          <w:rFonts w:ascii="Arial" w:hAnsi="Arial" w:cs="Arial"/>
          <w:szCs w:val="22"/>
        </w:rPr>
        <w:t>tcomes</w:t>
      </w:r>
      <w:r w:rsidR="00AD51D0" w:rsidRPr="00DF2FCA">
        <w:rPr>
          <w:rFonts w:ascii="Arial" w:hAnsi="Arial" w:cs="Arial"/>
          <w:szCs w:val="22"/>
        </w:rPr>
        <w:t>;</w:t>
      </w:r>
    </w:p>
    <w:p w14:paraId="2E4D9CE4" w14:textId="093412D1" w:rsidR="000D31C1" w:rsidRPr="00DF2FCA" w:rsidRDefault="008716EA" w:rsidP="00E675DD">
      <w:pPr>
        <w:pStyle w:val="ColorfulList-Accent11"/>
        <w:numPr>
          <w:ilvl w:val="0"/>
          <w:numId w:val="15"/>
        </w:numPr>
        <w:tabs>
          <w:tab w:val="clear" w:pos="4800"/>
          <w:tab w:val="clear" w:pos="9500"/>
          <w:tab w:val="right" w:pos="720"/>
        </w:tabs>
        <w:spacing w:line="276" w:lineRule="auto"/>
        <w:ind w:left="720"/>
        <w:jc w:val="left"/>
        <w:rPr>
          <w:rFonts w:ascii="Arial" w:hAnsi="Arial" w:cs="Arial"/>
          <w:szCs w:val="22"/>
        </w:rPr>
      </w:pPr>
      <w:r w:rsidRPr="00DF2FCA">
        <w:rPr>
          <w:rFonts w:ascii="Arial" w:hAnsi="Arial" w:cs="Arial"/>
          <w:szCs w:val="22"/>
        </w:rPr>
        <w:t xml:space="preserve">provides </w:t>
      </w:r>
      <w:r w:rsidR="00CB4599" w:rsidRPr="00DF2FCA">
        <w:rPr>
          <w:rFonts w:ascii="Arial" w:hAnsi="Arial" w:cs="Arial"/>
          <w:szCs w:val="22"/>
        </w:rPr>
        <w:t>significance tests to compare distal outcome means or proportions between classes</w:t>
      </w:r>
    </w:p>
    <w:p w14:paraId="7288A13B" w14:textId="2DC299D1" w:rsidR="00C2118C" w:rsidRPr="00DF2FCA" w:rsidRDefault="000F7B65" w:rsidP="00E675DD">
      <w:pPr>
        <w:pStyle w:val="ColorfulList-Accent11"/>
        <w:numPr>
          <w:ilvl w:val="0"/>
          <w:numId w:val="15"/>
        </w:numPr>
        <w:tabs>
          <w:tab w:val="clear" w:pos="4800"/>
          <w:tab w:val="clear" w:pos="9500"/>
          <w:tab w:val="right" w:pos="720"/>
        </w:tabs>
        <w:spacing w:line="276" w:lineRule="auto"/>
        <w:ind w:left="720"/>
        <w:jc w:val="left"/>
        <w:rPr>
          <w:rFonts w:ascii="Arial" w:hAnsi="Arial" w:cs="Arial"/>
          <w:szCs w:val="22"/>
        </w:rPr>
      </w:pPr>
      <w:r w:rsidRPr="00DF2FCA">
        <w:rPr>
          <w:rFonts w:ascii="Arial" w:hAnsi="Arial" w:cs="Arial"/>
          <w:szCs w:val="22"/>
        </w:rPr>
        <w:t>can</w:t>
      </w:r>
      <w:r w:rsidR="00C2118C" w:rsidRPr="00DF2FCA">
        <w:rPr>
          <w:rFonts w:ascii="Arial" w:hAnsi="Arial" w:cs="Arial"/>
          <w:szCs w:val="22"/>
        </w:rPr>
        <w:t xml:space="preserve"> </w:t>
      </w:r>
      <w:r w:rsidR="00D340E4" w:rsidRPr="00DF2FCA">
        <w:rPr>
          <w:rFonts w:ascii="Arial" w:hAnsi="Arial" w:cs="Arial"/>
          <w:szCs w:val="22"/>
        </w:rPr>
        <w:t>accommodate distal outcomes for</w:t>
      </w:r>
      <w:r w:rsidR="00C2118C" w:rsidRPr="00DF2FCA">
        <w:rPr>
          <w:rFonts w:ascii="Arial" w:hAnsi="Arial" w:cs="Arial"/>
          <w:szCs w:val="22"/>
        </w:rPr>
        <w:t xml:space="preserve"> multiple </w:t>
      </w:r>
      <w:r w:rsidR="00CB4599" w:rsidRPr="00DF2FCA">
        <w:rPr>
          <w:rFonts w:ascii="Arial" w:hAnsi="Arial" w:cs="Arial"/>
          <w:szCs w:val="22"/>
        </w:rPr>
        <w:t xml:space="preserve">demographic </w:t>
      </w:r>
      <w:r w:rsidR="00C2118C" w:rsidRPr="00DF2FCA">
        <w:rPr>
          <w:rFonts w:ascii="Arial" w:hAnsi="Arial" w:cs="Arial"/>
          <w:szCs w:val="22"/>
        </w:rPr>
        <w:t>groups</w:t>
      </w:r>
      <w:commentRangeEnd w:id="6"/>
      <w:r w:rsidR="00FC37F1">
        <w:rPr>
          <w:rStyle w:val="CommentReference"/>
          <w:rFonts w:ascii="Calibri" w:hAnsi="Calibri" w:cs="Times New Roman"/>
          <w:noProof w:val="0"/>
          <w:lang w:val="x-none" w:eastAsia="x-none"/>
        </w:rPr>
        <w:commentReference w:id="6"/>
      </w:r>
      <w:r w:rsidRPr="00DF2FCA">
        <w:rPr>
          <w:rFonts w:ascii="Arial" w:hAnsi="Arial" w:cs="Arial"/>
          <w:szCs w:val="22"/>
        </w:rPr>
        <w:t>.</w:t>
      </w:r>
    </w:p>
    <w:p w14:paraId="7E9E3C6E" w14:textId="77777777" w:rsidR="00C0263D" w:rsidRPr="00DF2FCA" w:rsidRDefault="00C0263D" w:rsidP="00E675DD">
      <w:pPr>
        <w:spacing w:line="360" w:lineRule="auto"/>
        <w:jc w:val="left"/>
        <w:rPr>
          <w:rFonts w:ascii="Arial" w:hAnsi="Arial" w:cs="Arial"/>
          <w:szCs w:val="22"/>
        </w:rPr>
      </w:pPr>
    </w:p>
    <w:p w14:paraId="2592C314" w14:textId="501FDFAF" w:rsidR="00CB4599" w:rsidRDefault="009B08EA" w:rsidP="00E675DD">
      <w:pPr>
        <w:spacing w:line="360" w:lineRule="auto"/>
        <w:jc w:val="left"/>
        <w:rPr>
          <w:rFonts w:ascii="Arial" w:hAnsi="Arial" w:cs="Arial"/>
          <w:szCs w:val="22"/>
        </w:rPr>
      </w:pPr>
      <w:r w:rsidRPr="00DF2FCA">
        <w:rPr>
          <w:rFonts w:ascii="Arial" w:hAnsi="Arial" w:cs="Arial"/>
          <w:szCs w:val="22"/>
        </w:rPr>
        <w:t xml:space="preserve">This guide assumes the user has a working knowledge of </w:t>
      </w:r>
      <w:r w:rsidR="00EE70C7" w:rsidRPr="00DF2FCA">
        <w:rPr>
          <w:rFonts w:ascii="Arial" w:hAnsi="Arial" w:cs="Arial"/>
          <w:szCs w:val="22"/>
        </w:rPr>
        <w:t>latent class analysis</w:t>
      </w:r>
      <w:r w:rsidR="00397DD8" w:rsidRPr="00DF2FCA">
        <w:rPr>
          <w:rFonts w:ascii="Arial" w:hAnsi="Arial" w:cs="Arial"/>
          <w:szCs w:val="22"/>
        </w:rPr>
        <w:t xml:space="preserve"> and PROC LCA</w:t>
      </w:r>
      <w:r w:rsidRPr="00DF2FCA">
        <w:rPr>
          <w:rFonts w:ascii="Arial" w:hAnsi="Arial" w:cs="Arial"/>
          <w:szCs w:val="22"/>
        </w:rPr>
        <w:t xml:space="preserve">. </w:t>
      </w:r>
      <w:r w:rsidR="004B165D" w:rsidRPr="00DF2FCA">
        <w:rPr>
          <w:rFonts w:ascii="Arial" w:hAnsi="Arial" w:cs="Arial"/>
          <w:szCs w:val="22"/>
        </w:rPr>
        <w:t>The</w:t>
      </w:r>
      <w:r w:rsidR="00397DD8" w:rsidRPr="00DF2FCA">
        <w:rPr>
          <w:rFonts w:ascii="Arial" w:hAnsi="Arial" w:cs="Arial"/>
          <w:szCs w:val="22"/>
        </w:rPr>
        <w:t xml:space="preserve"> book</w:t>
      </w:r>
      <w:r w:rsidR="00AD51D0" w:rsidRPr="00DF2FCA">
        <w:rPr>
          <w:rFonts w:ascii="Arial" w:hAnsi="Arial" w:cs="Arial"/>
          <w:szCs w:val="22"/>
        </w:rPr>
        <w:t>,</w:t>
      </w:r>
      <w:r w:rsidR="00397DD8" w:rsidRPr="00DF2FCA">
        <w:rPr>
          <w:rFonts w:ascii="Arial" w:hAnsi="Arial" w:cs="Arial"/>
          <w:szCs w:val="22"/>
        </w:rPr>
        <w:t xml:space="preserve"> </w:t>
      </w:r>
      <w:r w:rsidR="006B4966" w:rsidRPr="00DF2FCA">
        <w:rPr>
          <w:rFonts w:ascii="Arial" w:hAnsi="Arial" w:cs="Arial"/>
          <w:i/>
          <w:iCs/>
          <w:szCs w:val="22"/>
        </w:rPr>
        <w:t>Latent c</w:t>
      </w:r>
      <w:r w:rsidR="00397DD8" w:rsidRPr="00DF2FCA">
        <w:rPr>
          <w:rFonts w:ascii="Arial" w:hAnsi="Arial" w:cs="Arial"/>
          <w:i/>
          <w:iCs/>
          <w:szCs w:val="22"/>
        </w:rPr>
        <w:t>lass a</w:t>
      </w:r>
      <w:r w:rsidR="006B4966" w:rsidRPr="00DF2FCA">
        <w:rPr>
          <w:rFonts w:ascii="Arial" w:hAnsi="Arial" w:cs="Arial"/>
          <w:i/>
          <w:iCs/>
          <w:szCs w:val="22"/>
        </w:rPr>
        <w:t>nd latent transition analysis: With applications in the social, behavioral, and health s</w:t>
      </w:r>
      <w:r w:rsidR="00397DD8" w:rsidRPr="00DF2FCA">
        <w:rPr>
          <w:rFonts w:ascii="Arial" w:hAnsi="Arial" w:cs="Arial"/>
          <w:i/>
          <w:iCs/>
          <w:szCs w:val="22"/>
        </w:rPr>
        <w:t>ciences</w:t>
      </w:r>
      <w:r w:rsidR="00E114CD" w:rsidRPr="00DF2FCA">
        <w:rPr>
          <w:rFonts w:ascii="Arial" w:hAnsi="Arial" w:cs="Arial"/>
          <w:szCs w:val="22"/>
        </w:rPr>
        <w:t xml:space="preserve"> </w:t>
      </w:r>
      <w:r w:rsidR="003D79FD" w:rsidRPr="00DF2FCA">
        <w:rPr>
          <w:rFonts w:ascii="Arial" w:hAnsi="Arial" w:cs="Arial"/>
          <w:szCs w:val="22"/>
        </w:rPr>
        <w:t>(</w:t>
      </w:r>
      <w:r w:rsidR="004B165D" w:rsidRPr="00DF2FCA">
        <w:rPr>
          <w:rFonts w:ascii="Arial" w:hAnsi="Arial" w:cs="Arial"/>
          <w:szCs w:val="22"/>
        </w:rPr>
        <w:t xml:space="preserve">Collins &amp; Lanza, </w:t>
      </w:r>
      <w:r w:rsidR="00EE70C7" w:rsidRPr="00DF2FCA">
        <w:rPr>
          <w:rFonts w:ascii="Arial" w:hAnsi="Arial" w:cs="Arial"/>
          <w:szCs w:val="22"/>
        </w:rPr>
        <w:t>2010</w:t>
      </w:r>
      <w:r w:rsidR="003D79FD" w:rsidRPr="00DF2FCA">
        <w:rPr>
          <w:rFonts w:ascii="Arial" w:hAnsi="Arial" w:cs="Arial"/>
          <w:szCs w:val="22"/>
        </w:rPr>
        <w:t>)</w:t>
      </w:r>
      <w:r w:rsidR="00AD51D0" w:rsidRPr="00DF2FCA">
        <w:rPr>
          <w:rFonts w:ascii="Arial" w:hAnsi="Arial" w:cs="Arial"/>
          <w:szCs w:val="22"/>
        </w:rPr>
        <w:t>,</w:t>
      </w:r>
      <w:r w:rsidR="003D79FD" w:rsidRPr="00DF2FCA">
        <w:rPr>
          <w:rFonts w:ascii="Arial" w:hAnsi="Arial" w:cs="Arial"/>
          <w:szCs w:val="22"/>
        </w:rPr>
        <w:t xml:space="preserve"> </w:t>
      </w:r>
      <w:r w:rsidR="00397DD8" w:rsidRPr="00DF2FCA">
        <w:rPr>
          <w:rFonts w:ascii="Arial" w:hAnsi="Arial" w:cs="Arial"/>
          <w:szCs w:val="22"/>
        </w:rPr>
        <w:t>provides a comprehensive introduction to the use of latent class analysis in applied research.</w:t>
      </w:r>
      <w:r w:rsidR="00EE70C7" w:rsidRPr="00DF2FCA">
        <w:rPr>
          <w:rFonts w:ascii="Arial" w:hAnsi="Arial" w:cs="Arial"/>
          <w:szCs w:val="22"/>
        </w:rPr>
        <w:t xml:space="preserve"> </w:t>
      </w:r>
    </w:p>
    <w:p w14:paraId="225C75CC" w14:textId="77777777" w:rsidR="00DF2FCA" w:rsidRPr="00DF2FCA" w:rsidRDefault="00DF2FCA" w:rsidP="00E675DD">
      <w:pPr>
        <w:spacing w:line="360" w:lineRule="auto"/>
        <w:jc w:val="left"/>
        <w:rPr>
          <w:rFonts w:ascii="Arial" w:hAnsi="Arial" w:cs="Arial"/>
          <w:szCs w:val="22"/>
        </w:rPr>
      </w:pPr>
    </w:p>
    <w:p w14:paraId="17814CA9" w14:textId="75CC0F5E" w:rsidR="009B08EA" w:rsidRDefault="00CB4599" w:rsidP="00E675DD">
      <w:pPr>
        <w:spacing w:line="360" w:lineRule="auto"/>
        <w:jc w:val="left"/>
        <w:rPr>
          <w:rFonts w:ascii="Arial" w:hAnsi="Arial" w:cs="Arial"/>
          <w:szCs w:val="22"/>
        </w:rPr>
      </w:pPr>
      <w:r w:rsidRPr="00DF2FCA">
        <w:rPr>
          <w:rFonts w:ascii="Arial" w:hAnsi="Arial" w:cs="Arial"/>
          <w:szCs w:val="22"/>
        </w:rPr>
        <w:t>To use this macro, you must have PROC LCA version 1.3.2 or higher installed.</w:t>
      </w:r>
      <w:r w:rsidR="0025514E">
        <w:rPr>
          <w:rFonts w:ascii="Arial" w:hAnsi="Arial" w:cs="Arial"/>
          <w:szCs w:val="22"/>
        </w:rPr>
        <w:t xml:space="preserve"> </w:t>
      </w:r>
      <w:r w:rsidR="00397DD8" w:rsidRPr="00DF2FCA">
        <w:rPr>
          <w:rFonts w:ascii="Arial" w:hAnsi="Arial" w:cs="Arial"/>
          <w:szCs w:val="22"/>
        </w:rPr>
        <w:t>PROC LCA and the accompanying user</w:t>
      </w:r>
      <w:r w:rsidR="00206320" w:rsidRPr="00DF2FCA">
        <w:rPr>
          <w:rFonts w:ascii="Arial" w:hAnsi="Arial" w:cs="Arial"/>
          <w:szCs w:val="22"/>
        </w:rPr>
        <w:t>s’</w:t>
      </w:r>
      <w:r w:rsidR="00397DD8" w:rsidRPr="00DF2FCA">
        <w:rPr>
          <w:rFonts w:ascii="Arial" w:hAnsi="Arial" w:cs="Arial"/>
          <w:szCs w:val="22"/>
        </w:rPr>
        <w:t xml:space="preserve"> guide can be downloaded from </w:t>
      </w:r>
      <w:hyperlink r:id="rId13" w:history="1">
        <w:r w:rsidR="000628C1" w:rsidRPr="00DF2FCA">
          <w:rPr>
            <w:rStyle w:val="Hyperlink"/>
            <w:rFonts w:ascii="Arial" w:hAnsi="Arial" w:cs="Arial"/>
            <w:szCs w:val="22"/>
          </w:rPr>
          <w:t>http://methodology.psu.edu/downloads</w:t>
        </w:r>
      </w:hyperlink>
      <w:r w:rsidR="00397DD8" w:rsidRPr="00DF2FCA">
        <w:rPr>
          <w:rFonts w:ascii="Arial" w:hAnsi="Arial" w:cs="Arial"/>
          <w:szCs w:val="22"/>
        </w:rPr>
        <w:t xml:space="preserve">. </w:t>
      </w:r>
    </w:p>
    <w:p w14:paraId="71D52ED6" w14:textId="77777777" w:rsidR="00DF2FCA" w:rsidRPr="00DF2FCA" w:rsidRDefault="00DF2FCA" w:rsidP="00E675DD">
      <w:pPr>
        <w:spacing w:line="360" w:lineRule="auto"/>
        <w:jc w:val="left"/>
        <w:rPr>
          <w:rFonts w:ascii="Arial" w:hAnsi="Arial" w:cs="Arial"/>
          <w:bCs/>
          <w:szCs w:val="22"/>
        </w:rPr>
      </w:pPr>
    </w:p>
    <w:p w14:paraId="563EA8AF" w14:textId="690E8684" w:rsidR="002D1D25" w:rsidRPr="00DF2FCA" w:rsidRDefault="002D1D25" w:rsidP="00E675DD">
      <w:pPr>
        <w:tabs>
          <w:tab w:val="clear" w:pos="4800"/>
          <w:tab w:val="center" w:pos="1440"/>
        </w:tabs>
        <w:spacing w:line="360" w:lineRule="auto"/>
        <w:jc w:val="left"/>
        <w:rPr>
          <w:rFonts w:ascii="Arial" w:hAnsi="Arial" w:cs="Arial"/>
          <w:szCs w:val="22"/>
        </w:rPr>
      </w:pPr>
      <w:r w:rsidRPr="00DF2FCA">
        <w:rPr>
          <w:rFonts w:ascii="Arial" w:hAnsi="Arial" w:cs="Arial"/>
          <w:szCs w:val="22"/>
        </w:rPr>
        <w:t>The variable</w:t>
      </w:r>
      <w:r w:rsidR="00FC37F1">
        <w:rPr>
          <w:rFonts w:ascii="Arial" w:hAnsi="Arial" w:cs="Arial"/>
          <w:szCs w:val="22"/>
        </w:rPr>
        <w:t>s</w:t>
      </w:r>
      <w:r w:rsidRPr="00DF2FCA">
        <w:rPr>
          <w:rFonts w:ascii="Arial" w:hAnsi="Arial" w:cs="Arial"/>
          <w:szCs w:val="22"/>
        </w:rPr>
        <w:t xml:space="preserve"> designated as </w:t>
      </w:r>
      <w:r w:rsidR="00FC37F1">
        <w:rPr>
          <w:rFonts w:ascii="Arial" w:hAnsi="Arial" w:cs="Arial"/>
          <w:szCs w:val="22"/>
        </w:rPr>
        <w:t>covariates</w:t>
      </w:r>
      <w:r w:rsidRPr="00DF2FCA">
        <w:rPr>
          <w:rFonts w:ascii="Arial" w:hAnsi="Arial" w:cs="Arial"/>
          <w:szCs w:val="22"/>
        </w:rPr>
        <w:t xml:space="preserve">, for purposes of this macro, </w:t>
      </w:r>
      <w:commentRangeStart w:id="7"/>
      <w:r w:rsidRPr="00DF2FCA">
        <w:rPr>
          <w:rFonts w:ascii="Arial" w:hAnsi="Arial" w:cs="Arial"/>
          <w:szCs w:val="22"/>
        </w:rPr>
        <w:t xml:space="preserve">does not literally have to represent an event </w:t>
      </w:r>
      <w:r w:rsidR="0041710C">
        <w:rPr>
          <w:rFonts w:ascii="Arial" w:hAnsi="Arial" w:cs="Arial"/>
          <w:szCs w:val="22"/>
        </w:rPr>
        <w:t>that</w:t>
      </w:r>
      <w:r w:rsidR="0041710C" w:rsidRPr="00DF2FCA">
        <w:rPr>
          <w:rFonts w:ascii="Arial" w:hAnsi="Arial" w:cs="Arial"/>
          <w:szCs w:val="22"/>
        </w:rPr>
        <w:t xml:space="preserve"> </w:t>
      </w:r>
      <w:r w:rsidRPr="00DF2FCA">
        <w:rPr>
          <w:rFonts w:ascii="Arial" w:hAnsi="Arial" w:cs="Arial"/>
          <w:szCs w:val="22"/>
        </w:rPr>
        <w:t>occurs later in time than the original measurements.</w:t>
      </w:r>
      <w:r w:rsidR="0025514E">
        <w:rPr>
          <w:rFonts w:ascii="Arial" w:hAnsi="Arial" w:cs="Arial"/>
          <w:szCs w:val="22"/>
        </w:rPr>
        <w:t xml:space="preserve"> </w:t>
      </w:r>
      <w:r w:rsidRPr="00DF2FCA">
        <w:rPr>
          <w:rFonts w:ascii="Arial" w:hAnsi="Arial" w:cs="Arial"/>
          <w:szCs w:val="22"/>
        </w:rPr>
        <w:t xml:space="preserve">The macro was originally intended for describing the proportions of later events among classes (e.g., predicting </w:t>
      </w:r>
      <w:r w:rsidRPr="00DF2FCA">
        <w:rPr>
          <w:rFonts w:ascii="Arial" w:hAnsi="Arial" w:cs="Arial"/>
          <w:szCs w:val="22"/>
        </w:rPr>
        <w:lastRenderedPageBreak/>
        <w:t>relapse from latent class of withdrawal symptoms)</w:t>
      </w:r>
      <w:r w:rsidR="00F45876">
        <w:rPr>
          <w:rFonts w:ascii="Arial" w:hAnsi="Arial" w:cs="Arial"/>
          <w:szCs w:val="22"/>
        </w:rPr>
        <w:t>,</w:t>
      </w:r>
      <w:r w:rsidRPr="00DF2FCA">
        <w:rPr>
          <w:rFonts w:ascii="Arial" w:hAnsi="Arial" w:cs="Arial"/>
          <w:szCs w:val="22"/>
        </w:rPr>
        <w:t xml:space="preserve"> but the same method works for describing other covariates </w:t>
      </w:r>
      <w:r w:rsidR="0041710C">
        <w:rPr>
          <w:rFonts w:ascii="Arial" w:hAnsi="Arial" w:cs="Arial"/>
          <w:szCs w:val="22"/>
        </w:rPr>
        <w:t>that</w:t>
      </w:r>
      <w:r w:rsidR="0041710C" w:rsidRPr="00DF2FCA">
        <w:rPr>
          <w:rFonts w:ascii="Arial" w:hAnsi="Arial" w:cs="Arial"/>
          <w:szCs w:val="22"/>
        </w:rPr>
        <w:t xml:space="preserve"> </w:t>
      </w:r>
      <w:r w:rsidRPr="00DF2FCA">
        <w:rPr>
          <w:rFonts w:ascii="Arial" w:hAnsi="Arial" w:cs="Arial"/>
          <w:szCs w:val="22"/>
        </w:rPr>
        <w:t xml:space="preserve">characterize classes (e.g., comparing psychological profiles or demographic variables among latent classes of </w:t>
      </w:r>
      <w:r w:rsidR="009913D8">
        <w:rPr>
          <w:rFonts w:ascii="Arial" w:hAnsi="Arial" w:cs="Arial"/>
          <w:szCs w:val="22"/>
        </w:rPr>
        <w:t xml:space="preserve">drug </w:t>
      </w:r>
      <w:r w:rsidRPr="00DF2FCA">
        <w:rPr>
          <w:rFonts w:ascii="Arial" w:hAnsi="Arial" w:cs="Arial"/>
          <w:szCs w:val="22"/>
        </w:rPr>
        <w:t>withdrawal symptoms).</w:t>
      </w:r>
      <w:r w:rsidR="0025514E">
        <w:rPr>
          <w:rFonts w:ascii="Arial" w:hAnsi="Arial" w:cs="Arial"/>
          <w:szCs w:val="22"/>
        </w:rPr>
        <w:t xml:space="preserve"> </w:t>
      </w:r>
      <w:r w:rsidRPr="00DF2FCA">
        <w:rPr>
          <w:rFonts w:ascii="Arial" w:hAnsi="Arial" w:cs="Arial"/>
          <w:szCs w:val="22"/>
        </w:rPr>
        <w:t>However, the current macro works for one outcome at a time and currently does not allow adjusting for other outcomes simultaneously.</w:t>
      </w:r>
      <w:r w:rsidR="0025514E">
        <w:rPr>
          <w:rFonts w:ascii="Arial" w:hAnsi="Arial" w:cs="Arial"/>
          <w:szCs w:val="22"/>
        </w:rPr>
        <w:t xml:space="preserve"> </w:t>
      </w:r>
      <w:r w:rsidR="005928F5" w:rsidRPr="00DF2FCA">
        <w:rPr>
          <w:rFonts w:ascii="Arial" w:hAnsi="Arial" w:cs="Arial"/>
          <w:szCs w:val="22"/>
        </w:rPr>
        <w:t>Instead, it is intended to be run separately for each outcome or covariate of interest.</w:t>
      </w:r>
      <w:commentRangeEnd w:id="7"/>
      <w:r w:rsidR="00FC37F1">
        <w:rPr>
          <w:rStyle w:val="CommentReference"/>
          <w:rFonts w:ascii="Calibri" w:hAnsi="Calibri" w:cs="Times New Roman"/>
          <w:noProof w:val="0"/>
          <w:lang w:val="x-none" w:eastAsia="x-none"/>
        </w:rPr>
        <w:commentReference w:id="7"/>
      </w:r>
    </w:p>
    <w:p w14:paraId="017A6131" w14:textId="77777777" w:rsidR="00395040" w:rsidRDefault="00395040" w:rsidP="00B63A6D">
      <w:pPr>
        <w:tabs>
          <w:tab w:val="clear" w:pos="4800"/>
          <w:tab w:val="center" w:pos="1440"/>
        </w:tabs>
        <w:ind w:left="1440"/>
        <w:jc w:val="left"/>
      </w:pPr>
    </w:p>
    <w:p w14:paraId="4EEF3E9C" w14:textId="77777777" w:rsidR="00C0263D" w:rsidRDefault="008C0108">
      <w:pPr>
        <w:pStyle w:val="Heading1"/>
      </w:pPr>
      <w:r>
        <w:br w:type="page"/>
      </w:r>
      <w:bookmarkStart w:id="8" w:name="_Toc32828687"/>
      <w:r w:rsidR="00022E1E">
        <w:lastRenderedPageBreak/>
        <w:t xml:space="preserve">System </w:t>
      </w:r>
      <w:r w:rsidR="00C0263D">
        <w:t>Requirements</w:t>
      </w:r>
      <w:bookmarkEnd w:id="8"/>
    </w:p>
    <w:p w14:paraId="1F463423" w14:textId="77777777" w:rsidR="00E675DD" w:rsidRPr="00E675DD" w:rsidRDefault="00E675DD" w:rsidP="00E675DD">
      <w:pPr>
        <w:spacing w:line="360" w:lineRule="auto"/>
        <w:jc w:val="left"/>
        <w:rPr>
          <w:rFonts w:ascii="Arial" w:hAnsi="Arial" w:cs="Arial"/>
        </w:rPr>
      </w:pPr>
    </w:p>
    <w:p w14:paraId="4B41CE26" w14:textId="5B1240D6" w:rsidR="00C0263D" w:rsidRPr="00E675DD" w:rsidRDefault="00CA2E1F" w:rsidP="00E675DD">
      <w:pPr>
        <w:spacing w:line="360" w:lineRule="auto"/>
        <w:jc w:val="left"/>
        <w:rPr>
          <w:rFonts w:ascii="Arial" w:hAnsi="Arial" w:cs="Arial"/>
        </w:rPr>
      </w:pPr>
      <w:r w:rsidRPr="00E675DD">
        <w:rPr>
          <w:rFonts w:ascii="Arial" w:hAnsi="Arial" w:cs="Arial"/>
        </w:rPr>
        <w:t xml:space="preserve">The </w:t>
      </w:r>
      <w:r w:rsidR="003C1A27" w:rsidRPr="00E675DD">
        <w:rPr>
          <w:rFonts w:ascii="Arial" w:hAnsi="Arial" w:cs="Arial"/>
        </w:rPr>
        <w:t>%</w:t>
      </w:r>
      <w:r w:rsidR="00133819">
        <w:rPr>
          <w:rFonts w:ascii="Arial" w:hAnsi="Arial" w:cs="Arial"/>
        </w:rPr>
        <w:t>LCA_Covariates_3Step</w:t>
      </w:r>
      <w:r w:rsidR="00FC37F1">
        <w:rPr>
          <w:rFonts w:ascii="Arial" w:hAnsi="Arial" w:cs="Arial"/>
        </w:rPr>
        <w:t xml:space="preserve"> </w:t>
      </w:r>
      <w:r w:rsidR="006A01B4" w:rsidRPr="00E675DD">
        <w:rPr>
          <w:rFonts w:ascii="Arial" w:hAnsi="Arial" w:cs="Arial"/>
        </w:rPr>
        <w:t>m</w:t>
      </w:r>
      <w:r w:rsidR="00502604" w:rsidRPr="00E675DD">
        <w:rPr>
          <w:rFonts w:ascii="Arial" w:hAnsi="Arial" w:cs="Arial"/>
        </w:rPr>
        <w:t xml:space="preserve">acro </w:t>
      </w:r>
      <w:r w:rsidR="00C0263D" w:rsidRPr="00E675DD">
        <w:rPr>
          <w:rFonts w:ascii="Arial" w:hAnsi="Arial" w:cs="Arial"/>
        </w:rPr>
        <w:t>require</w:t>
      </w:r>
      <w:r w:rsidR="009066A8" w:rsidRPr="00E675DD">
        <w:rPr>
          <w:rFonts w:ascii="Arial" w:hAnsi="Arial" w:cs="Arial"/>
        </w:rPr>
        <w:t>s</w:t>
      </w:r>
    </w:p>
    <w:p w14:paraId="368E6730" w14:textId="33635BFD" w:rsidR="000D31C1" w:rsidRPr="00E675DD" w:rsidRDefault="00397DD8" w:rsidP="00E675DD">
      <w:pPr>
        <w:pStyle w:val="ColorfulList-Accent11"/>
        <w:numPr>
          <w:ilvl w:val="0"/>
          <w:numId w:val="15"/>
        </w:numPr>
        <w:tabs>
          <w:tab w:val="clear" w:pos="4800"/>
          <w:tab w:val="clear" w:pos="9500"/>
          <w:tab w:val="right" w:pos="720"/>
        </w:tabs>
        <w:spacing w:line="276" w:lineRule="auto"/>
        <w:ind w:left="720"/>
        <w:jc w:val="left"/>
        <w:rPr>
          <w:rFonts w:ascii="Arial" w:hAnsi="Arial" w:cs="Arial"/>
        </w:rPr>
      </w:pPr>
      <w:r w:rsidRPr="00E675DD">
        <w:rPr>
          <w:rFonts w:ascii="Arial" w:hAnsi="Arial" w:cs="Arial"/>
        </w:rPr>
        <w:t>SAS V</w:t>
      </w:r>
      <w:r w:rsidR="00DA7738" w:rsidRPr="00E675DD">
        <w:rPr>
          <w:rFonts w:ascii="Arial" w:hAnsi="Arial" w:cs="Arial"/>
        </w:rPr>
        <w:t>ersion</w:t>
      </w:r>
      <w:r w:rsidRPr="00E675DD">
        <w:rPr>
          <w:rFonts w:ascii="Arial" w:hAnsi="Arial" w:cs="Arial"/>
        </w:rPr>
        <w:t xml:space="preserve"> 9.</w:t>
      </w:r>
      <w:r w:rsidR="000F7B65" w:rsidRPr="00E675DD">
        <w:rPr>
          <w:rFonts w:ascii="Arial" w:hAnsi="Arial" w:cs="Arial"/>
        </w:rPr>
        <w:t>1 or higher</w:t>
      </w:r>
      <w:r w:rsidRPr="00E675DD">
        <w:rPr>
          <w:rFonts w:ascii="Arial" w:hAnsi="Arial" w:cs="Arial"/>
        </w:rPr>
        <w:t xml:space="preserve"> (Windows </w:t>
      </w:r>
      <w:r w:rsidR="008C53C0" w:rsidRPr="00E675DD">
        <w:rPr>
          <w:rFonts w:ascii="Arial" w:hAnsi="Arial" w:cs="Arial"/>
        </w:rPr>
        <w:t>v</w:t>
      </w:r>
      <w:r w:rsidRPr="00E675DD">
        <w:rPr>
          <w:rFonts w:ascii="Arial" w:hAnsi="Arial" w:cs="Arial"/>
        </w:rPr>
        <w:t>ersion)</w:t>
      </w:r>
      <w:r w:rsidR="00A469EE" w:rsidRPr="00E675DD">
        <w:rPr>
          <w:rFonts w:ascii="Arial" w:hAnsi="Arial" w:cs="Arial"/>
        </w:rPr>
        <w:t>,</w:t>
      </w:r>
    </w:p>
    <w:p w14:paraId="10197F0C" w14:textId="05CCC6D7" w:rsidR="00397DD8" w:rsidRPr="00E675DD" w:rsidRDefault="00397DD8" w:rsidP="00E675DD">
      <w:pPr>
        <w:pStyle w:val="ColorfulList-Accent11"/>
        <w:numPr>
          <w:ilvl w:val="0"/>
          <w:numId w:val="15"/>
        </w:numPr>
        <w:tabs>
          <w:tab w:val="clear" w:pos="4800"/>
          <w:tab w:val="clear" w:pos="9500"/>
          <w:tab w:val="right" w:pos="720"/>
        </w:tabs>
        <w:spacing w:line="276" w:lineRule="auto"/>
        <w:ind w:left="720"/>
        <w:jc w:val="left"/>
        <w:rPr>
          <w:rFonts w:ascii="Arial" w:hAnsi="Arial" w:cs="Arial"/>
        </w:rPr>
      </w:pPr>
      <w:r w:rsidRPr="00E675DD">
        <w:rPr>
          <w:rFonts w:ascii="Arial" w:hAnsi="Arial" w:cs="Arial"/>
        </w:rPr>
        <w:t>PROC LCA &amp; PROC LTA V</w:t>
      </w:r>
      <w:r w:rsidR="004C3D3C" w:rsidRPr="00E675DD">
        <w:rPr>
          <w:rFonts w:ascii="Arial" w:hAnsi="Arial" w:cs="Arial"/>
        </w:rPr>
        <w:t>ersion</w:t>
      </w:r>
      <w:r w:rsidRPr="00E675DD">
        <w:rPr>
          <w:rFonts w:ascii="Arial" w:hAnsi="Arial" w:cs="Arial"/>
        </w:rPr>
        <w:t xml:space="preserve"> 1</w:t>
      </w:r>
      <w:r w:rsidR="00CA307B" w:rsidRPr="00E675DD">
        <w:rPr>
          <w:rFonts w:ascii="Arial" w:hAnsi="Arial" w:cs="Arial"/>
        </w:rPr>
        <w:t>.</w:t>
      </w:r>
      <w:r w:rsidR="00F405B2" w:rsidRPr="00E675DD">
        <w:rPr>
          <w:rFonts w:ascii="Arial" w:hAnsi="Arial" w:cs="Arial"/>
        </w:rPr>
        <w:t xml:space="preserve">3.2 </w:t>
      </w:r>
      <w:r w:rsidRPr="00E675DD">
        <w:rPr>
          <w:rFonts w:ascii="Arial" w:hAnsi="Arial" w:cs="Arial"/>
        </w:rPr>
        <w:t>or higher</w:t>
      </w:r>
      <w:r w:rsidR="00B81ACF" w:rsidRPr="00E675DD">
        <w:rPr>
          <w:rFonts w:ascii="Arial" w:hAnsi="Arial" w:cs="Arial"/>
        </w:rPr>
        <w:t xml:space="preserve"> (to fit LCA models)</w:t>
      </w:r>
      <w:r w:rsidR="00A469EE" w:rsidRPr="00E675DD">
        <w:rPr>
          <w:rFonts w:ascii="Arial" w:hAnsi="Arial" w:cs="Arial"/>
        </w:rPr>
        <w:t>,</w:t>
      </w:r>
    </w:p>
    <w:p w14:paraId="1F96DDD6" w14:textId="3F2171EE" w:rsidR="00FA167B" w:rsidRPr="00E675DD" w:rsidRDefault="00E32C6E" w:rsidP="00862AAB">
      <w:pPr>
        <w:pStyle w:val="ColorfulList-Accent11"/>
        <w:tabs>
          <w:tab w:val="clear" w:pos="720"/>
          <w:tab w:val="clear" w:pos="4800"/>
          <w:tab w:val="clear" w:pos="9500"/>
          <w:tab w:val="left" w:pos="-90"/>
          <w:tab w:val="center" w:pos="0"/>
          <w:tab w:val="right" w:pos="180"/>
        </w:tabs>
        <w:spacing w:line="360" w:lineRule="auto"/>
        <w:ind w:left="0"/>
        <w:jc w:val="left"/>
        <w:rPr>
          <w:rFonts w:ascii="Arial" w:hAnsi="Arial" w:cs="Arial"/>
        </w:rPr>
      </w:pPr>
      <w:r>
        <w:rPr>
          <w:rFonts w:ascii="Arial" w:hAnsi="Arial" w:cs="Arial"/>
        </w:rPr>
        <w:t xml:space="preserve"> </w:t>
      </w:r>
      <w:bookmarkStart w:id="9" w:name="GrindEQpgref4db047e23"/>
      <w:bookmarkEnd w:id="9"/>
    </w:p>
    <w:p w14:paraId="79C92CC9" w14:textId="77777777" w:rsidR="00FA167B" w:rsidRPr="00E675DD" w:rsidRDefault="00FA167B" w:rsidP="00E675DD">
      <w:pPr>
        <w:pStyle w:val="ColorfulList-Accent11"/>
        <w:spacing w:line="360" w:lineRule="auto"/>
        <w:ind w:left="0"/>
        <w:jc w:val="left"/>
        <w:rPr>
          <w:rFonts w:ascii="Arial" w:hAnsi="Arial" w:cs="Arial"/>
        </w:rPr>
      </w:pPr>
      <w:r w:rsidRPr="00E675DD">
        <w:rPr>
          <w:rFonts w:ascii="Arial" w:hAnsi="Arial" w:cs="Arial"/>
        </w:rPr>
        <w:t xml:space="preserve">Note: SAS/STAT is sold separately from the base SAS package, but most </w:t>
      </w:r>
      <w:r w:rsidR="004C3D3C" w:rsidRPr="00E675DD">
        <w:rPr>
          <w:rFonts w:ascii="Arial" w:hAnsi="Arial" w:cs="Arial"/>
        </w:rPr>
        <w:t>u</w:t>
      </w:r>
      <w:r w:rsidRPr="00E675DD">
        <w:rPr>
          <w:rFonts w:ascii="Arial" w:hAnsi="Arial" w:cs="Arial"/>
        </w:rPr>
        <w:t>niversity licenses include it.</w:t>
      </w:r>
      <w:r w:rsidR="00E12AEA" w:rsidRPr="00E675DD">
        <w:rPr>
          <w:rFonts w:ascii="Arial" w:hAnsi="Arial" w:cs="Arial"/>
        </w:rPr>
        <w:t xml:space="preserve"> If you </w:t>
      </w:r>
      <w:r w:rsidR="003733D2" w:rsidRPr="00E675DD">
        <w:rPr>
          <w:rFonts w:ascii="Arial" w:hAnsi="Arial" w:cs="Arial"/>
        </w:rPr>
        <w:t xml:space="preserve">can run </w:t>
      </w:r>
      <w:r w:rsidR="00E12AEA" w:rsidRPr="00E675DD">
        <w:rPr>
          <w:rFonts w:ascii="Arial" w:hAnsi="Arial" w:cs="Arial"/>
        </w:rPr>
        <w:t>PROC LCA, you can run this macro.</w:t>
      </w:r>
    </w:p>
    <w:p w14:paraId="35C81740" w14:textId="77777777" w:rsidR="000D31C1" w:rsidRDefault="000D31C1" w:rsidP="003909EB">
      <w:pPr>
        <w:widowControl/>
        <w:tabs>
          <w:tab w:val="clear" w:pos="720"/>
          <w:tab w:val="clear" w:pos="4800"/>
          <w:tab w:val="clear" w:pos="9500"/>
        </w:tabs>
        <w:autoSpaceDE/>
        <w:autoSpaceDN/>
        <w:adjustRightInd/>
        <w:spacing w:before="120"/>
        <w:jc w:val="left"/>
      </w:pPr>
    </w:p>
    <w:p w14:paraId="5830D262" w14:textId="2A7521C8" w:rsidR="00362911" w:rsidRDefault="008C0108">
      <w:pPr>
        <w:pStyle w:val="Heading1"/>
      </w:pPr>
      <w:bookmarkStart w:id="10" w:name="_Toc291145567"/>
      <w:r>
        <w:br w:type="page"/>
      </w:r>
      <w:bookmarkStart w:id="11" w:name="_Toc32828688"/>
      <w:r w:rsidR="00680267" w:rsidRPr="007D2694">
        <w:lastRenderedPageBreak/>
        <w:t xml:space="preserve">The </w:t>
      </w:r>
      <w:r w:rsidR="00AC375A">
        <w:t>BCH</w:t>
      </w:r>
      <w:r w:rsidR="005414FB">
        <w:t xml:space="preserve"> Approach to </w:t>
      </w:r>
      <w:r w:rsidR="00FC37F1">
        <w:t>Covariates</w:t>
      </w:r>
      <w:bookmarkEnd w:id="11"/>
    </w:p>
    <w:p w14:paraId="77145A29" w14:textId="77777777" w:rsidR="00E675DD" w:rsidRDefault="00E675DD" w:rsidP="0025514E">
      <w:pPr>
        <w:widowControl/>
        <w:tabs>
          <w:tab w:val="clear" w:pos="720"/>
          <w:tab w:val="clear" w:pos="4800"/>
          <w:tab w:val="clear" w:pos="9500"/>
        </w:tabs>
        <w:spacing w:line="276" w:lineRule="auto"/>
        <w:jc w:val="left"/>
        <w:rPr>
          <w:rFonts w:ascii="Arial" w:hAnsi="Arial" w:cs="Arial"/>
        </w:rPr>
      </w:pPr>
    </w:p>
    <w:p w14:paraId="10DDCA24" w14:textId="284C483E" w:rsidR="00114A3C" w:rsidRPr="0025514E" w:rsidRDefault="00FA167B" w:rsidP="00E675DD">
      <w:pPr>
        <w:widowControl/>
        <w:tabs>
          <w:tab w:val="clear" w:pos="720"/>
          <w:tab w:val="clear" w:pos="4800"/>
          <w:tab w:val="clear" w:pos="9500"/>
        </w:tabs>
        <w:spacing w:line="360" w:lineRule="auto"/>
        <w:jc w:val="left"/>
        <w:rPr>
          <w:rFonts w:ascii="Arial" w:hAnsi="Arial" w:cs="Arial"/>
        </w:rPr>
      </w:pPr>
      <w:commentRangeStart w:id="12"/>
      <w:r w:rsidRPr="0025514E">
        <w:rPr>
          <w:rFonts w:ascii="Arial" w:hAnsi="Arial" w:cs="Arial"/>
        </w:rPr>
        <w:t>Research</w:t>
      </w:r>
      <w:commentRangeEnd w:id="12"/>
      <w:r w:rsidR="00FC37F1">
        <w:rPr>
          <w:rStyle w:val="CommentReference"/>
          <w:rFonts w:ascii="Calibri" w:hAnsi="Calibri" w:cs="Times New Roman"/>
          <w:noProof w:val="0"/>
          <w:lang w:val="x-none" w:eastAsia="x-none"/>
        </w:rPr>
        <w:commentReference w:id="12"/>
      </w:r>
      <w:r w:rsidRPr="0025514E">
        <w:rPr>
          <w:rFonts w:ascii="Arial" w:hAnsi="Arial" w:cs="Arial"/>
        </w:rPr>
        <w:t xml:space="preserve">ers are often interested in the relationship between a latent class variable, </w:t>
      </w:r>
      <w:r w:rsidRPr="0025514E">
        <w:rPr>
          <w:rFonts w:ascii="Arial" w:hAnsi="Arial" w:cs="Arial"/>
          <w:i/>
        </w:rPr>
        <w:t xml:space="preserve">C, </w:t>
      </w:r>
      <w:r w:rsidRPr="0025514E">
        <w:rPr>
          <w:rFonts w:ascii="Arial" w:hAnsi="Arial" w:cs="Arial"/>
        </w:rPr>
        <w:t xml:space="preserve">and a distal outcome, </w:t>
      </w:r>
      <w:r w:rsidR="00286C90" w:rsidRPr="0025514E">
        <w:rPr>
          <w:rFonts w:ascii="Arial" w:hAnsi="Arial" w:cs="Arial"/>
          <w:i/>
        </w:rPr>
        <w:t>Z</w:t>
      </w:r>
      <w:r w:rsidRPr="0025514E">
        <w:rPr>
          <w:rFonts w:ascii="Arial" w:hAnsi="Arial" w:cs="Arial"/>
        </w:rPr>
        <w:t>.</w:t>
      </w:r>
      <w:r w:rsidR="0025514E">
        <w:rPr>
          <w:rFonts w:ascii="Arial" w:hAnsi="Arial" w:cs="Arial"/>
        </w:rPr>
        <w:t xml:space="preserve"> </w:t>
      </w:r>
      <w:r w:rsidR="002B201C" w:rsidRPr="0025514E">
        <w:rPr>
          <w:rFonts w:ascii="Arial" w:hAnsi="Arial" w:cs="Arial"/>
        </w:rPr>
        <w:t>Often, they wish to compare the class-specific expected value E(</w:t>
      </w:r>
      <w:r w:rsidR="002B201C" w:rsidRPr="0025514E">
        <w:rPr>
          <w:rFonts w:ascii="Arial" w:hAnsi="Arial" w:cs="Arial"/>
          <w:i/>
        </w:rPr>
        <w:t>Z</w:t>
      </w:r>
      <w:r w:rsidR="002B201C" w:rsidRPr="0025514E">
        <w:rPr>
          <w:rFonts w:ascii="Arial" w:hAnsi="Arial" w:cs="Arial"/>
        </w:rPr>
        <w:t>|</w:t>
      </w:r>
      <w:r w:rsidR="002B201C" w:rsidRPr="0025514E">
        <w:rPr>
          <w:rFonts w:ascii="Arial" w:hAnsi="Arial" w:cs="Arial"/>
          <w:i/>
        </w:rPr>
        <w:t>C</w:t>
      </w:r>
      <w:r w:rsidR="002B201C" w:rsidRPr="0025514E">
        <w:rPr>
          <w:rFonts w:ascii="Arial" w:hAnsi="Arial" w:cs="Arial"/>
        </w:rPr>
        <w:t xml:space="preserve">=c) for each class </w:t>
      </w:r>
      <w:r w:rsidR="002B201C" w:rsidRPr="0025514E">
        <w:rPr>
          <w:rFonts w:ascii="Arial" w:hAnsi="Arial" w:cs="Arial"/>
          <w:i/>
        </w:rPr>
        <w:t>c</w:t>
      </w:r>
      <w:r w:rsidR="002B201C" w:rsidRPr="0025514E">
        <w:rPr>
          <w:rFonts w:ascii="Arial" w:hAnsi="Arial" w:cs="Arial"/>
        </w:rPr>
        <w:t>.</w:t>
      </w:r>
      <w:r w:rsidR="0025514E">
        <w:rPr>
          <w:rFonts w:ascii="Arial" w:hAnsi="Arial" w:cs="Arial"/>
        </w:rPr>
        <w:t xml:space="preserve"> </w:t>
      </w:r>
      <w:r w:rsidR="002B201C" w:rsidRPr="0025514E">
        <w:rPr>
          <w:rFonts w:ascii="Arial" w:hAnsi="Arial" w:cs="Arial"/>
        </w:rPr>
        <w:t>This expected value is the same as the mean (average) for count or continuous variables.</w:t>
      </w:r>
      <w:r w:rsidR="0025514E">
        <w:rPr>
          <w:rFonts w:ascii="Arial" w:hAnsi="Arial" w:cs="Arial"/>
        </w:rPr>
        <w:t xml:space="preserve"> </w:t>
      </w:r>
      <w:r w:rsidR="002B201C" w:rsidRPr="0025514E">
        <w:rPr>
          <w:rFonts w:ascii="Arial" w:hAnsi="Arial" w:cs="Arial"/>
        </w:rPr>
        <w:t xml:space="preserve">For binary variables coded as 0 or 1, the expected value is the proportion of 1s in the population, </w:t>
      </w:r>
      <w:r w:rsidR="001008D3" w:rsidRPr="0025514E">
        <w:rPr>
          <w:rFonts w:ascii="Arial" w:hAnsi="Arial" w:cs="Arial"/>
        </w:rPr>
        <w:t>or equivalently</w:t>
      </w:r>
      <w:r w:rsidR="00A150B2" w:rsidRPr="0025514E">
        <w:rPr>
          <w:rFonts w:ascii="Arial" w:hAnsi="Arial" w:cs="Arial"/>
        </w:rPr>
        <w:t>, the</w:t>
      </w:r>
      <w:r w:rsidR="002B201C" w:rsidRPr="0025514E">
        <w:rPr>
          <w:rFonts w:ascii="Arial" w:hAnsi="Arial" w:cs="Arial"/>
        </w:rPr>
        <w:t xml:space="preserve"> probability of a 1 rather than a 0</w:t>
      </w:r>
      <w:r w:rsidR="00A150B2" w:rsidRPr="0025514E">
        <w:rPr>
          <w:rFonts w:ascii="Arial" w:hAnsi="Arial" w:cs="Arial"/>
        </w:rPr>
        <w:t xml:space="preserve"> for a single randomly selected population member</w:t>
      </w:r>
      <w:r w:rsidR="002B201C" w:rsidRPr="0025514E">
        <w:rPr>
          <w:rFonts w:ascii="Arial" w:hAnsi="Arial" w:cs="Arial"/>
        </w:rPr>
        <w:t>.</w:t>
      </w:r>
    </w:p>
    <w:p w14:paraId="10B9FB3D" w14:textId="77777777" w:rsidR="0025514E" w:rsidRDefault="0025514E" w:rsidP="00E675DD">
      <w:pPr>
        <w:widowControl/>
        <w:tabs>
          <w:tab w:val="clear" w:pos="720"/>
          <w:tab w:val="clear" w:pos="4800"/>
          <w:tab w:val="clear" w:pos="9500"/>
        </w:tabs>
        <w:spacing w:line="360" w:lineRule="auto"/>
        <w:jc w:val="left"/>
        <w:rPr>
          <w:rFonts w:ascii="Arial" w:hAnsi="Arial" w:cs="Arial"/>
          <w:noProof w:val="0"/>
          <w:szCs w:val="22"/>
        </w:rPr>
      </w:pPr>
    </w:p>
    <w:p w14:paraId="298427E3" w14:textId="6B01DEFD" w:rsidR="002B201C" w:rsidRDefault="00470C68" w:rsidP="00E675DD">
      <w:pPr>
        <w:widowControl/>
        <w:tabs>
          <w:tab w:val="clear" w:pos="720"/>
          <w:tab w:val="clear" w:pos="4800"/>
          <w:tab w:val="clear" w:pos="9500"/>
        </w:tabs>
        <w:spacing w:line="360" w:lineRule="auto"/>
        <w:jc w:val="left"/>
        <w:rPr>
          <w:rFonts w:ascii="Arial" w:hAnsi="Arial" w:cs="Arial"/>
          <w:noProof w:val="0"/>
          <w:szCs w:val="22"/>
        </w:rPr>
      </w:pPr>
      <w:r w:rsidRPr="0025514E">
        <w:rPr>
          <w:rFonts w:ascii="Arial" w:hAnsi="Arial" w:cs="Arial"/>
          <w:noProof w:val="0"/>
          <w:szCs w:val="22"/>
        </w:rPr>
        <w:t>The BCH method is a kind of “three-step” method.</w:t>
      </w:r>
      <w:r w:rsidR="0025514E">
        <w:rPr>
          <w:rFonts w:ascii="Arial" w:hAnsi="Arial" w:cs="Arial"/>
          <w:noProof w:val="0"/>
          <w:szCs w:val="22"/>
        </w:rPr>
        <w:t xml:space="preserve"> </w:t>
      </w:r>
      <w:r w:rsidRPr="0025514E">
        <w:rPr>
          <w:rFonts w:ascii="Arial" w:hAnsi="Arial" w:cs="Arial"/>
          <w:noProof w:val="0"/>
          <w:szCs w:val="22"/>
        </w:rPr>
        <w:t xml:space="preserve">This means that </w:t>
      </w:r>
      <w:r w:rsidR="00A02327" w:rsidRPr="0025514E">
        <w:rPr>
          <w:rFonts w:ascii="Arial" w:hAnsi="Arial" w:cs="Arial"/>
          <w:noProof w:val="0"/>
          <w:szCs w:val="22"/>
        </w:rPr>
        <w:t xml:space="preserve">(1) </w:t>
      </w:r>
      <w:r w:rsidRPr="0025514E">
        <w:rPr>
          <w:rFonts w:ascii="Arial" w:hAnsi="Arial" w:cs="Arial"/>
          <w:noProof w:val="0"/>
          <w:szCs w:val="22"/>
        </w:rPr>
        <w:t xml:space="preserve">the parameters of the LCA model first </w:t>
      </w:r>
      <w:r w:rsidR="0041710C">
        <w:rPr>
          <w:rFonts w:ascii="Arial" w:hAnsi="Arial" w:cs="Arial"/>
          <w:noProof w:val="0"/>
          <w:szCs w:val="22"/>
        </w:rPr>
        <w:t xml:space="preserve">are </w:t>
      </w:r>
      <w:r w:rsidRPr="0025514E">
        <w:rPr>
          <w:rFonts w:ascii="Arial" w:hAnsi="Arial" w:cs="Arial"/>
          <w:noProof w:val="0"/>
          <w:szCs w:val="22"/>
        </w:rPr>
        <w:t xml:space="preserve">estimated without the distal outcome, </w:t>
      </w:r>
      <w:r w:rsidR="00A23D98" w:rsidRPr="0025514E">
        <w:rPr>
          <w:rFonts w:ascii="Arial" w:hAnsi="Arial" w:cs="Arial"/>
          <w:noProof w:val="0"/>
          <w:szCs w:val="22"/>
        </w:rPr>
        <w:t xml:space="preserve">then </w:t>
      </w:r>
      <w:r w:rsidR="00A02327" w:rsidRPr="0025514E">
        <w:rPr>
          <w:rFonts w:ascii="Arial" w:hAnsi="Arial" w:cs="Arial"/>
          <w:noProof w:val="0"/>
          <w:szCs w:val="22"/>
        </w:rPr>
        <w:t xml:space="preserve">(2) </w:t>
      </w:r>
      <w:r w:rsidR="00A23D98" w:rsidRPr="0025514E">
        <w:rPr>
          <w:rFonts w:ascii="Arial" w:hAnsi="Arial" w:cs="Arial"/>
          <w:noProof w:val="0"/>
          <w:szCs w:val="22"/>
        </w:rPr>
        <w:t xml:space="preserve">the posterior probabilities of </w:t>
      </w:r>
      <w:r w:rsidR="00A02327" w:rsidRPr="0025514E">
        <w:rPr>
          <w:rFonts w:ascii="Arial" w:hAnsi="Arial" w:cs="Arial"/>
          <w:noProof w:val="0"/>
          <w:szCs w:val="22"/>
        </w:rPr>
        <w:t xml:space="preserve">class membership based on </w:t>
      </w:r>
      <w:r w:rsidR="00A23D98" w:rsidRPr="0025514E">
        <w:rPr>
          <w:rFonts w:ascii="Arial" w:hAnsi="Arial" w:cs="Arial"/>
          <w:noProof w:val="0"/>
          <w:szCs w:val="22"/>
        </w:rPr>
        <w:t xml:space="preserve">this model are used to compute a special weighting variable, and finally </w:t>
      </w:r>
      <w:r w:rsidR="00A02327" w:rsidRPr="0025514E">
        <w:rPr>
          <w:rFonts w:ascii="Arial" w:hAnsi="Arial" w:cs="Arial"/>
          <w:noProof w:val="0"/>
          <w:szCs w:val="22"/>
        </w:rPr>
        <w:t xml:space="preserve">(3) </w:t>
      </w:r>
      <w:r w:rsidR="00A23D98" w:rsidRPr="0025514E">
        <w:rPr>
          <w:rFonts w:ascii="Arial" w:hAnsi="Arial" w:cs="Arial"/>
          <w:noProof w:val="0"/>
          <w:szCs w:val="22"/>
        </w:rPr>
        <w:t xml:space="preserve">the weighting variable is used to calculate a weighted average of </w:t>
      </w:r>
      <w:r w:rsidR="00A23D98" w:rsidRPr="0025514E">
        <w:rPr>
          <w:rFonts w:ascii="Arial" w:hAnsi="Arial" w:cs="Arial"/>
          <w:i/>
          <w:noProof w:val="0"/>
          <w:szCs w:val="22"/>
        </w:rPr>
        <w:t>Z</w:t>
      </w:r>
      <w:r w:rsidR="00A23D98" w:rsidRPr="0025514E">
        <w:rPr>
          <w:rFonts w:ascii="Arial" w:hAnsi="Arial" w:cs="Arial"/>
          <w:noProof w:val="0"/>
          <w:szCs w:val="22"/>
        </w:rPr>
        <w:t xml:space="preserve"> for each class.</w:t>
      </w:r>
      <w:r w:rsidR="0025514E">
        <w:rPr>
          <w:rFonts w:ascii="Arial" w:hAnsi="Arial" w:cs="Arial"/>
          <w:noProof w:val="0"/>
          <w:szCs w:val="22"/>
        </w:rPr>
        <w:t xml:space="preserve"> </w:t>
      </w:r>
      <w:r w:rsidR="00A23D98" w:rsidRPr="0025514E">
        <w:rPr>
          <w:rFonts w:ascii="Arial" w:hAnsi="Arial" w:cs="Arial"/>
          <w:noProof w:val="0"/>
          <w:szCs w:val="22"/>
        </w:rPr>
        <w:t>The simplest approach to creating weights is to use either the posterior probabilities themselves as weights (“proportional assignment”) or to round the highest probability for each subject to 1 and the others to zero (“modal assignment”), and to apply no further adjustment.</w:t>
      </w:r>
      <w:r w:rsidR="0025514E">
        <w:rPr>
          <w:rFonts w:ascii="Arial" w:hAnsi="Arial" w:cs="Arial"/>
          <w:noProof w:val="0"/>
          <w:szCs w:val="22"/>
        </w:rPr>
        <w:t xml:space="preserve"> </w:t>
      </w:r>
      <w:r w:rsidR="00A23D98" w:rsidRPr="0025514E">
        <w:rPr>
          <w:rFonts w:ascii="Arial" w:hAnsi="Arial" w:cs="Arial"/>
          <w:noProof w:val="0"/>
          <w:szCs w:val="22"/>
        </w:rPr>
        <w:t xml:space="preserve">However, this treats the posterior probabilities as if they were known quantities measuring degrees of class membership, and does not </w:t>
      </w:r>
      <w:proofErr w:type="gramStart"/>
      <w:r w:rsidR="00A23D98" w:rsidRPr="0025514E">
        <w:rPr>
          <w:rFonts w:ascii="Arial" w:hAnsi="Arial" w:cs="Arial"/>
          <w:noProof w:val="0"/>
          <w:szCs w:val="22"/>
        </w:rPr>
        <w:t>take into account</w:t>
      </w:r>
      <w:proofErr w:type="gramEnd"/>
      <w:r w:rsidR="00A23D98" w:rsidRPr="0025514E">
        <w:rPr>
          <w:rFonts w:ascii="Arial" w:hAnsi="Arial" w:cs="Arial"/>
          <w:noProof w:val="0"/>
          <w:szCs w:val="22"/>
        </w:rPr>
        <w:t xml:space="preserve"> uncertainty introduced by possible misclassification when estimating the model parameters.</w:t>
      </w:r>
      <w:r w:rsidR="0025514E">
        <w:rPr>
          <w:rFonts w:ascii="Arial" w:hAnsi="Arial" w:cs="Arial"/>
          <w:noProof w:val="0"/>
          <w:szCs w:val="22"/>
        </w:rPr>
        <w:t xml:space="preserve"> </w:t>
      </w:r>
      <w:proofErr w:type="spellStart"/>
      <w:r w:rsidR="00A23D98" w:rsidRPr="0025514E">
        <w:rPr>
          <w:rFonts w:ascii="Arial" w:hAnsi="Arial" w:cs="Arial"/>
          <w:noProof w:val="0"/>
          <w:szCs w:val="22"/>
        </w:rPr>
        <w:t>Bolck</w:t>
      </w:r>
      <w:proofErr w:type="spellEnd"/>
      <w:r w:rsidR="00A23D98" w:rsidRPr="0025514E">
        <w:rPr>
          <w:rFonts w:ascii="Arial" w:hAnsi="Arial" w:cs="Arial"/>
          <w:noProof w:val="0"/>
          <w:szCs w:val="22"/>
        </w:rPr>
        <w:t xml:space="preserve">, Croon, and </w:t>
      </w:r>
      <w:proofErr w:type="spellStart"/>
      <w:r w:rsidR="00A23D98" w:rsidRPr="0025514E">
        <w:rPr>
          <w:rFonts w:ascii="Arial" w:hAnsi="Arial" w:cs="Arial"/>
          <w:noProof w:val="0"/>
          <w:szCs w:val="22"/>
        </w:rPr>
        <w:t>Hagenaars</w:t>
      </w:r>
      <w:proofErr w:type="spellEnd"/>
      <w:r w:rsidR="00A23D98" w:rsidRPr="0025514E">
        <w:rPr>
          <w:rFonts w:ascii="Arial" w:hAnsi="Arial" w:cs="Arial"/>
          <w:noProof w:val="0"/>
          <w:szCs w:val="22"/>
        </w:rPr>
        <w:t xml:space="preserve"> (2004) proposed a more accurate method </w:t>
      </w:r>
      <w:r w:rsidR="0041710C">
        <w:rPr>
          <w:rFonts w:ascii="Arial" w:hAnsi="Arial" w:cs="Arial"/>
          <w:noProof w:val="0"/>
          <w:szCs w:val="22"/>
        </w:rPr>
        <w:t>that accounts for</w:t>
      </w:r>
      <w:r w:rsidR="0041710C" w:rsidRPr="0025514E">
        <w:rPr>
          <w:rFonts w:ascii="Arial" w:hAnsi="Arial" w:cs="Arial"/>
          <w:noProof w:val="0"/>
          <w:szCs w:val="22"/>
        </w:rPr>
        <w:t xml:space="preserve"> </w:t>
      </w:r>
      <w:r w:rsidR="00A23D98" w:rsidRPr="0025514E">
        <w:rPr>
          <w:rFonts w:ascii="Arial" w:hAnsi="Arial" w:cs="Arial"/>
          <w:noProof w:val="0"/>
          <w:szCs w:val="22"/>
        </w:rPr>
        <w:t>misclassification probabilities.</w:t>
      </w:r>
      <w:r w:rsidR="0025514E">
        <w:rPr>
          <w:rFonts w:ascii="Arial" w:hAnsi="Arial" w:cs="Arial"/>
          <w:noProof w:val="0"/>
          <w:szCs w:val="22"/>
        </w:rPr>
        <w:t xml:space="preserve"> </w:t>
      </w:r>
      <w:r w:rsidR="00A23D98" w:rsidRPr="0025514E">
        <w:rPr>
          <w:rFonts w:ascii="Arial" w:hAnsi="Arial" w:cs="Arial"/>
          <w:noProof w:val="0"/>
          <w:szCs w:val="22"/>
        </w:rPr>
        <w:t xml:space="preserve">Although they first proposed this method only in the case of categorical outcomes, </w:t>
      </w:r>
      <w:proofErr w:type="spellStart"/>
      <w:r w:rsidR="00A23D98" w:rsidRPr="0025514E">
        <w:rPr>
          <w:rFonts w:ascii="Arial" w:hAnsi="Arial" w:cs="Arial"/>
          <w:noProof w:val="0"/>
          <w:szCs w:val="22"/>
        </w:rPr>
        <w:t>Vermunt</w:t>
      </w:r>
      <w:proofErr w:type="spellEnd"/>
      <w:r w:rsidR="00A23D98" w:rsidRPr="0025514E">
        <w:rPr>
          <w:rFonts w:ascii="Arial" w:hAnsi="Arial" w:cs="Arial"/>
          <w:noProof w:val="0"/>
          <w:szCs w:val="22"/>
        </w:rPr>
        <w:t xml:space="preserve"> (2010) explained how to adapt it to continuous outcomes as well.</w:t>
      </w:r>
    </w:p>
    <w:p w14:paraId="49E809B5" w14:textId="77777777" w:rsidR="0025514E" w:rsidRPr="0025514E" w:rsidRDefault="0025514E" w:rsidP="00E675DD">
      <w:pPr>
        <w:widowControl/>
        <w:tabs>
          <w:tab w:val="clear" w:pos="720"/>
          <w:tab w:val="clear" w:pos="4800"/>
          <w:tab w:val="clear" w:pos="9500"/>
        </w:tabs>
        <w:spacing w:line="360" w:lineRule="auto"/>
        <w:jc w:val="left"/>
        <w:rPr>
          <w:rFonts w:ascii="Arial" w:hAnsi="Arial" w:cs="Arial"/>
          <w:noProof w:val="0"/>
          <w:szCs w:val="22"/>
        </w:rPr>
      </w:pPr>
    </w:p>
    <w:p w14:paraId="4C0FEE36" w14:textId="41D47F1B" w:rsidR="00BE7116" w:rsidRPr="0025514E" w:rsidRDefault="00BE7116" w:rsidP="00E675DD">
      <w:pPr>
        <w:widowControl/>
        <w:tabs>
          <w:tab w:val="clear" w:pos="720"/>
          <w:tab w:val="clear" w:pos="4800"/>
          <w:tab w:val="clear" w:pos="9500"/>
        </w:tabs>
        <w:spacing w:line="360" w:lineRule="auto"/>
        <w:jc w:val="left"/>
        <w:rPr>
          <w:rFonts w:ascii="Arial" w:hAnsi="Arial" w:cs="Arial"/>
          <w:noProof w:val="0"/>
          <w:szCs w:val="22"/>
        </w:rPr>
      </w:pPr>
      <w:r w:rsidRPr="0025514E">
        <w:rPr>
          <w:rFonts w:ascii="Arial" w:hAnsi="Arial" w:cs="Arial"/>
          <w:noProof w:val="0"/>
          <w:szCs w:val="22"/>
        </w:rPr>
        <w:t xml:space="preserve">This macro will calculate distal outcome estimates with either modal or proportional assignment, and </w:t>
      </w:r>
      <w:r w:rsidR="00956B52" w:rsidRPr="0025514E">
        <w:rPr>
          <w:rFonts w:ascii="Arial" w:hAnsi="Arial" w:cs="Arial"/>
          <w:noProof w:val="0"/>
          <w:szCs w:val="22"/>
        </w:rPr>
        <w:t xml:space="preserve">either </w:t>
      </w:r>
      <w:r w:rsidRPr="0025514E">
        <w:rPr>
          <w:rFonts w:ascii="Arial" w:hAnsi="Arial" w:cs="Arial"/>
          <w:noProof w:val="0"/>
          <w:szCs w:val="22"/>
        </w:rPr>
        <w:t xml:space="preserve">with BCH adjustment (“BCH” estimates) </w:t>
      </w:r>
      <w:r w:rsidR="008D20C4">
        <w:rPr>
          <w:rFonts w:ascii="Arial" w:hAnsi="Arial" w:cs="Arial"/>
          <w:noProof w:val="0"/>
          <w:szCs w:val="22"/>
        </w:rPr>
        <w:t>or</w:t>
      </w:r>
      <w:r w:rsidR="008D20C4" w:rsidRPr="0025514E">
        <w:rPr>
          <w:rFonts w:ascii="Arial" w:hAnsi="Arial" w:cs="Arial"/>
          <w:noProof w:val="0"/>
          <w:szCs w:val="22"/>
        </w:rPr>
        <w:t xml:space="preserve"> </w:t>
      </w:r>
      <w:r w:rsidRPr="0025514E">
        <w:rPr>
          <w:rFonts w:ascii="Arial" w:hAnsi="Arial" w:cs="Arial"/>
          <w:noProof w:val="0"/>
          <w:szCs w:val="22"/>
        </w:rPr>
        <w:t>without it (“naïve” or “unadjusted” estimates).</w:t>
      </w:r>
      <w:r w:rsidR="0025514E">
        <w:rPr>
          <w:rFonts w:ascii="Arial" w:hAnsi="Arial" w:cs="Arial"/>
          <w:noProof w:val="0"/>
          <w:szCs w:val="22"/>
        </w:rPr>
        <w:t xml:space="preserve"> </w:t>
      </w:r>
      <w:r w:rsidRPr="0025514E">
        <w:rPr>
          <w:rFonts w:ascii="Arial" w:hAnsi="Arial" w:cs="Arial"/>
          <w:noProof w:val="0"/>
          <w:szCs w:val="22"/>
        </w:rPr>
        <w:t>It is generally better to use BCH adjustment rather than unadjusted estimates.</w:t>
      </w:r>
      <w:r w:rsidR="0025514E">
        <w:rPr>
          <w:rFonts w:ascii="Arial" w:hAnsi="Arial" w:cs="Arial"/>
          <w:noProof w:val="0"/>
          <w:szCs w:val="22"/>
        </w:rPr>
        <w:t xml:space="preserve"> </w:t>
      </w:r>
      <w:r w:rsidRPr="0025514E">
        <w:rPr>
          <w:rFonts w:ascii="Arial" w:hAnsi="Arial" w:cs="Arial"/>
          <w:noProof w:val="0"/>
          <w:szCs w:val="22"/>
        </w:rPr>
        <w:t>However, as long as BCH adjustment is being used, it usually does not matter very much whether modal assignment or proportional assignment is used.</w:t>
      </w:r>
      <w:r w:rsidR="0025514E">
        <w:rPr>
          <w:rFonts w:ascii="Arial" w:hAnsi="Arial" w:cs="Arial"/>
          <w:noProof w:val="0"/>
          <w:szCs w:val="22"/>
        </w:rPr>
        <w:t xml:space="preserve"> </w:t>
      </w:r>
      <w:r w:rsidRPr="0025514E">
        <w:rPr>
          <w:rFonts w:ascii="Arial" w:hAnsi="Arial" w:cs="Arial"/>
          <w:noProof w:val="0"/>
          <w:szCs w:val="22"/>
        </w:rPr>
        <w:t>Occasionally, BCH assignment has been found to give an uninterpretable value (such as a negative probability); in this case, it is better to revert to the unadjusted assignment.</w:t>
      </w:r>
      <w:r w:rsidR="0025514E">
        <w:rPr>
          <w:rFonts w:ascii="Arial" w:hAnsi="Arial" w:cs="Arial"/>
          <w:noProof w:val="0"/>
          <w:szCs w:val="22"/>
        </w:rPr>
        <w:t xml:space="preserve"> </w:t>
      </w:r>
      <w:r w:rsidR="00CA40F3" w:rsidRPr="0025514E">
        <w:rPr>
          <w:rFonts w:ascii="Arial" w:hAnsi="Arial" w:cs="Arial"/>
          <w:noProof w:val="0"/>
          <w:szCs w:val="22"/>
        </w:rPr>
        <w:t xml:space="preserve">The three steps </w:t>
      </w:r>
      <w:r w:rsidR="007F108E" w:rsidRPr="0025514E">
        <w:rPr>
          <w:rFonts w:ascii="Arial" w:hAnsi="Arial" w:cs="Arial"/>
          <w:noProof w:val="0"/>
          <w:szCs w:val="22"/>
        </w:rPr>
        <w:t xml:space="preserve">followed by this macro </w:t>
      </w:r>
      <w:r w:rsidR="00CA40F3" w:rsidRPr="0025514E">
        <w:rPr>
          <w:rFonts w:ascii="Arial" w:hAnsi="Arial" w:cs="Arial"/>
          <w:noProof w:val="0"/>
          <w:szCs w:val="22"/>
        </w:rPr>
        <w:t xml:space="preserve">are </w:t>
      </w:r>
      <w:r w:rsidR="00A75AE3" w:rsidRPr="0025514E">
        <w:rPr>
          <w:rFonts w:ascii="Arial" w:hAnsi="Arial" w:cs="Arial"/>
          <w:noProof w:val="0"/>
          <w:szCs w:val="22"/>
        </w:rPr>
        <w:t xml:space="preserve">described further </w:t>
      </w:r>
      <w:r w:rsidR="00CA40F3" w:rsidRPr="0025514E">
        <w:rPr>
          <w:rFonts w:ascii="Arial" w:hAnsi="Arial" w:cs="Arial"/>
          <w:noProof w:val="0"/>
          <w:szCs w:val="22"/>
        </w:rPr>
        <w:t>below.</w:t>
      </w:r>
    </w:p>
    <w:p w14:paraId="61564893" w14:textId="77777777" w:rsidR="00CA40F3" w:rsidRPr="0025514E" w:rsidRDefault="00CA40F3" w:rsidP="00E675DD">
      <w:pPr>
        <w:widowControl/>
        <w:tabs>
          <w:tab w:val="clear" w:pos="720"/>
          <w:tab w:val="clear" w:pos="4800"/>
          <w:tab w:val="clear" w:pos="9500"/>
        </w:tabs>
        <w:spacing w:line="360" w:lineRule="auto"/>
        <w:jc w:val="left"/>
        <w:rPr>
          <w:rFonts w:ascii="Arial" w:hAnsi="Arial" w:cs="Arial"/>
          <w:noProof w:val="0"/>
          <w:szCs w:val="22"/>
          <w:u w:val="single"/>
        </w:rPr>
      </w:pPr>
    </w:p>
    <w:p w14:paraId="47DC4649" w14:textId="3B795D77" w:rsidR="00CA40F3" w:rsidRDefault="00CA40F3" w:rsidP="00E675DD">
      <w:pPr>
        <w:widowControl/>
        <w:tabs>
          <w:tab w:val="clear" w:pos="720"/>
          <w:tab w:val="clear" w:pos="4800"/>
          <w:tab w:val="clear" w:pos="9500"/>
        </w:tabs>
        <w:spacing w:line="360" w:lineRule="auto"/>
        <w:jc w:val="left"/>
        <w:rPr>
          <w:rFonts w:ascii="Arial" w:hAnsi="Arial" w:cs="Arial"/>
          <w:noProof w:val="0"/>
          <w:szCs w:val="22"/>
        </w:rPr>
      </w:pPr>
      <w:r w:rsidRPr="00E32C6E">
        <w:rPr>
          <w:rFonts w:ascii="Arial" w:hAnsi="Arial" w:cs="Arial"/>
          <w:b/>
          <w:noProof w:val="0"/>
          <w:szCs w:val="22"/>
        </w:rPr>
        <w:t>Step 1.</w:t>
      </w:r>
      <w:r w:rsidR="0025514E">
        <w:rPr>
          <w:rFonts w:ascii="Arial" w:hAnsi="Arial" w:cs="Arial"/>
          <w:noProof w:val="0"/>
          <w:szCs w:val="22"/>
        </w:rPr>
        <w:t xml:space="preserve"> </w:t>
      </w:r>
      <w:r w:rsidRPr="0025514E">
        <w:rPr>
          <w:rFonts w:ascii="Arial" w:hAnsi="Arial" w:cs="Arial"/>
          <w:noProof w:val="0"/>
          <w:szCs w:val="22"/>
        </w:rPr>
        <w:t xml:space="preserve">Fit the LCA model to define latent class memberships, </w:t>
      </w:r>
      <w:r w:rsidR="005D74B9" w:rsidRPr="0025514E">
        <w:rPr>
          <w:rFonts w:ascii="Arial" w:hAnsi="Arial" w:cs="Arial"/>
          <w:noProof w:val="0"/>
          <w:szCs w:val="22"/>
        </w:rPr>
        <w:t xml:space="preserve">using only the indicator variables </w:t>
      </w:r>
      <w:r w:rsidR="005D74B9" w:rsidRPr="0025514E">
        <w:rPr>
          <w:rFonts w:ascii="Arial" w:hAnsi="Arial" w:cs="Arial"/>
          <w:b/>
          <w:noProof w:val="0"/>
          <w:szCs w:val="22"/>
        </w:rPr>
        <w:t>Y=</w:t>
      </w:r>
      <w:r w:rsidR="005D74B9" w:rsidRPr="0025514E">
        <w:rPr>
          <w:rFonts w:ascii="Arial" w:hAnsi="Arial" w:cs="Arial"/>
          <w:i/>
          <w:noProof w:val="0"/>
          <w:szCs w:val="22"/>
        </w:rPr>
        <w:t>Y</w:t>
      </w:r>
      <w:proofErr w:type="gramStart"/>
      <w:r w:rsidR="005D74B9" w:rsidRPr="0025514E">
        <w:rPr>
          <w:rFonts w:ascii="Arial" w:hAnsi="Arial" w:cs="Arial"/>
          <w:b/>
          <w:noProof w:val="0"/>
          <w:szCs w:val="22"/>
          <w:vertAlign w:val="subscript"/>
        </w:rPr>
        <w:t>1,…</w:t>
      </w:r>
      <w:proofErr w:type="gramEnd"/>
      <w:r w:rsidR="005D74B9" w:rsidRPr="0025514E">
        <w:rPr>
          <w:rFonts w:ascii="Arial" w:hAnsi="Arial" w:cs="Arial"/>
          <w:b/>
          <w:noProof w:val="0"/>
          <w:szCs w:val="22"/>
          <w:vertAlign w:val="subscript"/>
        </w:rPr>
        <w:t>,</w:t>
      </w:r>
      <w:r w:rsidR="005D74B9" w:rsidRPr="0025514E">
        <w:rPr>
          <w:rFonts w:ascii="Arial" w:hAnsi="Arial" w:cs="Arial"/>
          <w:noProof w:val="0"/>
          <w:szCs w:val="22"/>
        </w:rPr>
        <w:t>,</w:t>
      </w:r>
      <w:proofErr w:type="spellStart"/>
      <w:r w:rsidR="005D74B9" w:rsidRPr="0025514E">
        <w:rPr>
          <w:rFonts w:ascii="Arial" w:hAnsi="Arial" w:cs="Arial"/>
          <w:i/>
          <w:noProof w:val="0"/>
          <w:szCs w:val="22"/>
        </w:rPr>
        <w:t>Y</w:t>
      </w:r>
      <w:r w:rsidR="005D74B9" w:rsidRPr="0025514E">
        <w:rPr>
          <w:rFonts w:ascii="Arial" w:hAnsi="Arial" w:cs="Arial"/>
          <w:noProof w:val="0"/>
          <w:szCs w:val="22"/>
          <w:vertAlign w:val="subscript"/>
        </w:rPr>
        <w:t>m</w:t>
      </w:r>
      <w:proofErr w:type="spellEnd"/>
      <w:r w:rsidR="005D74B9" w:rsidRPr="0025514E">
        <w:rPr>
          <w:rFonts w:ascii="Arial" w:hAnsi="Arial" w:cs="Arial"/>
          <w:noProof w:val="0"/>
          <w:szCs w:val="22"/>
        </w:rPr>
        <w:t xml:space="preserve">, </w:t>
      </w:r>
      <w:r w:rsidRPr="0025514E">
        <w:rPr>
          <w:rFonts w:ascii="Arial" w:hAnsi="Arial" w:cs="Arial"/>
          <w:noProof w:val="0"/>
          <w:szCs w:val="22"/>
        </w:rPr>
        <w:t xml:space="preserve">without including the distal outcome </w:t>
      </w:r>
      <w:r w:rsidR="005D74B9" w:rsidRPr="0025514E">
        <w:rPr>
          <w:rFonts w:ascii="Arial" w:hAnsi="Arial" w:cs="Arial"/>
          <w:i/>
          <w:noProof w:val="0"/>
          <w:szCs w:val="22"/>
        </w:rPr>
        <w:t>Z</w:t>
      </w:r>
      <w:r w:rsidR="005D74B9" w:rsidRPr="0025514E">
        <w:rPr>
          <w:rFonts w:ascii="Arial" w:hAnsi="Arial" w:cs="Arial"/>
          <w:noProof w:val="0"/>
          <w:szCs w:val="22"/>
        </w:rPr>
        <w:t xml:space="preserve"> </w:t>
      </w:r>
      <w:r w:rsidRPr="0025514E">
        <w:rPr>
          <w:rFonts w:ascii="Arial" w:hAnsi="Arial" w:cs="Arial"/>
          <w:noProof w:val="0"/>
          <w:szCs w:val="22"/>
        </w:rPr>
        <w:t>in the model.</w:t>
      </w:r>
      <w:r w:rsidR="0025514E">
        <w:rPr>
          <w:rFonts w:ascii="Arial" w:hAnsi="Arial" w:cs="Arial"/>
          <w:noProof w:val="0"/>
          <w:szCs w:val="22"/>
        </w:rPr>
        <w:t xml:space="preserve"> </w:t>
      </w:r>
      <w:r w:rsidRPr="0025514E">
        <w:rPr>
          <w:rFonts w:ascii="Arial" w:hAnsi="Arial" w:cs="Arial"/>
          <w:noProof w:val="0"/>
          <w:szCs w:val="22"/>
        </w:rPr>
        <w:t>This will provide p</w:t>
      </w:r>
      <w:r w:rsidR="00A75AE3" w:rsidRPr="0025514E">
        <w:rPr>
          <w:rFonts w:ascii="Arial" w:hAnsi="Arial" w:cs="Arial"/>
          <w:noProof w:val="0"/>
          <w:szCs w:val="22"/>
        </w:rPr>
        <w:t xml:space="preserve">osterior </w:t>
      </w:r>
      <w:r w:rsidR="00A75AE3" w:rsidRPr="0025514E">
        <w:rPr>
          <w:rFonts w:ascii="Arial" w:hAnsi="Arial" w:cs="Arial"/>
          <w:noProof w:val="0"/>
          <w:szCs w:val="22"/>
        </w:rPr>
        <w:lastRenderedPageBreak/>
        <w:t xml:space="preserve">probabilities of class membership, </w:t>
      </w:r>
      <m:oMath>
        <m:sSub>
          <m:sSubPr>
            <m:ctrlPr>
              <w:rPr>
                <w:rFonts w:ascii="Cambria Math" w:hAnsi="Cambria Math" w:cs="Arial"/>
                <w:noProof w:val="0"/>
                <w:szCs w:val="22"/>
              </w:rPr>
            </m:ctrlPr>
          </m:sSubPr>
          <m:e>
            <m:r>
              <m:rPr>
                <m:sty m:val="p"/>
              </m:rPr>
              <w:rPr>
                <w:rFonts w:ascii="Cambria Math" w:hAnsi="Cambria Math" w:cs="Arial"/>
                <w:noProof w:val="0"/>
                <w:szCs w:val="22"/>
              </w:rPr>
              <m:t>ω</m:t>
            </m:r>
          </m:e>
          <m:sub>
            <m:r>
              <w:rPr>
                <w:rFonts w:ascii="Cambria Math" w:hAnsi="Cambria Math" w:cs="Arial"/>
                <w:noProof w:val="0"/>
                <w:szCs w:val="22"/>
                <w:vertAlign w:val="subscript"/>
              </w:rPr>
              <m:t>ic</m:t>
            </m:r>
          </m:sub>
        </m:sSub>
        <m:r>
          <m:rPr>
            <m:sty m:val="p"/>
          </m:rPr>
          <w:rPr>
            <w:rFonts w:ascii="Cambria Math" w:hAnsi="Cambria Math" w:cs="Arial"/>
            <w:noProof w:val="0"/>
            <w:szCs w:val="22"/>
          </w:rPr>
          <m:t>=P(</m:t>
        </m:r>
        <m:r>
          <w:rPr>
            <w:rFonts w:ascii="Cambria Math" w:hAnsi="Cambria Math" w:cs="Arial"/>
            <w:noProof w:val="0"/>
            <w:szCs w:val="22"/>
          </w:rPr>
          <m:t>C</m:t>
        </m:r>
        <m:r>
          <m:rPr>
            <m:sty m:val="p"/>
          </m:rPr>
          <w:rPr>
            <w:rFonts w:ascii="Cambria Math" w:hAnsi="Cambria Math" w:cs="Arial"/>
            <w:noProof w:val="0"/>
            <w:szCs w:val="22"/>
          </w:rPr>
          <m:t>=</m:t>
        </m:r>
        <m:r>
          <w:rPr>
            <w:rFonts w:ascii="Cambria Math" w:hAnsi="Cambria Math" w:cs="Arial"/>
            <w:noProof w:val="0"/>
            <w:szCs w:val="22"/>
          </w:rPr>
          <m:t>c</m:t>
        </m:r>
        <m:r>
          <m:rPr>
            <m:sty m:val="p"/>
          </m:rPr>
          <w:rPr>
            <w:rFonts w:ascii="Cambria Math" w:hAnsi="Cambria Math" w:cs="Arial"/>
            <w:noProof w:val="0"/>
            <w:szCs w:val="22"/>
          </w:rPr>
          <m:t>|</m:t>
        </m:r>
        <m:r>
          <w:rPr>
            <w:rFonts w:ascii="Cambria Math" w:hAnsi="Cambria Math" w:cs="Arial"/>
            <w:noProof w:val="0"/>
            <w:szCs w:val="22"/>
          </w:rPr>
          <m:t>Y</m:t>
        </m:r>
        <m:r>
          <m:rPr>
            <m:sty m:val="p"/>
          </m:rPr>
          <w:rPr>
            <w:rFonts w:ascii="Cambria Math" w:hAnsi="Cambria Math" w:cs="Arial"/>
            <w:noProof w:val="0"/>
            <w:szCs w:val="22"/>
          </w:rPr>
          <m:t>=</m:t>
        </m:r>
        <m:sSub>
          <m:sSubPr>
            <m:ctrlPr>
              <w:rPr>
                <w:rFonts w:ascii="Cambria Math" w:hAnsi="Cambria Math" w:cs="Arial"/>
                <w:i/>
                <w:noProof w:val="0"/>
                <w:szCs w:val="22"/>
              </w:rPr>
            </m:ctrlPr>
          </m:sSubPr>
          <m:e>
            <m:r>
              <w:rPr>
                <w:rFonts w:ascii="Cambria Math" w:hAnsi="Cambria Math" w:cs="Arial"/>
                <w:noProof w:val="0"/>
                <w:szCs w:val="22"/>
              </w:rPr>
              <m:t>y</m:t>
            </m:r>
          </m:e>
          <m:sub>
            <m:r>
              <w:rPr>
                <w:rFonts w:ascii="Cambria Math" w:hAnsi="Cambria Math" w:cs="Arial"/>
                <w:noProof w:val="0"/>
                <w:szCs w:val="22"/>
              </w:rPr>
              <m:t>i</m:t>
            </m:r>
          </m:sub>
        </m:sSub>
        <m:r>
          <m:rPr>
            <m:sty m:val="p"/>
          </m:rPr>
          <w:rPr>
            <w:rFonts w:ascii="Cambria Math" w:hAnsi="Cambria Math" w:cs="Arial"/>
            <w:noProof w:val="0"/>
            <w:szCs w:val="22"/>
          </w:rPr>
          <m:t>)</m:t>
        </m:r>
      </m:oMath>
      <w:r w:rsidR="00A75AE3" w:rsidRPr="0025514E">
        <w:rPr>
          <w:rFonts w:ascii="Arial" w:hAnsi="Arial" w:cs="Arial"/>
          <w:noProof w:val="0"/>
          <w:szCs w:val="22"/>
        </w:rPr>
        <w:t xml:space="preserve">, for each individual </w:t>
      </w:r>
      <w:proofErr w:type="spellStart"/>
      <w:r w:rsidR="00A75AE3" w:rsidRPr="0025514E">
        <w:rPr>
          <w:rFonts w:ascii="Arial" w:hAnsi="Arial" w:cs="Arial"/>
          <w:i/>
          <w:noProof w:val="0"/>
          <w:szCs w:val="22"/>
        </w:rPr>
        <w:t>i</w:t>
      </w:r>
      <w:proofErr w:type="spellEnd"/>
      <w:r w:rsidR="0050007E" w:rsidRPr="0025514E">
        <w:rPr>
          <w:rFonts w:ascii="Arial" w:hAnsi="Arial" w:cs="Arial"/>
          <w:i/>
          <w:noProof w:val="0"/>
          <w:szCs w:val="22"/>
        </w:rPr>
        <w:t>=</w:t>
      </w:r>
      <w:proofErr w:type="gramStart"/>
      <w:r w:rsidR="0050007E" w:rsidRPr="0025514E">
        <w:rPr>
          <w:rFonts w:ascii="Arial" w:hAnsi="Arial" w:cs="Arial"/>
          <w:noProof w:val="0"/>
          <w:szCs w:val="22"/>
        </w:rPr>
        <w:t>1,…</w:t>
      </w:r>
      <w:proofErr w:type="gramEnd"/>
      <w:r w:rsidR="0050007E" w:rsidRPr="0025514E">
        <w:rPr>
          <w:rFonts w:ascii="Arial" w:hAnsi="Arial" w:cs="Arial"/>
          <w:noProof w:val="0"/>
          <w:szCs w:val="22"/>
        </w:rPr>
        <w:t>,</w:t>
      </w:r>
      <w:r w:rsidR="0050007E" w:rsidRPr="0025514E">
        <w:rPr>
          <w:rFonts w:ascii="Arial" w:hAnsi="Arial" w:cs="Arial"/>
          <w:i/>
          <w:noProof w:val="0"/>
          <w:szCs w:val="22"/>
        </w:rPr>
        <w:t>N</w:t>
      </w:r>
      <w:r w:rsidR="00A75AE3" w:rsidRPr="0025514E">
        <w:rPr>
          <w:rFonts w:ascii="Arial" w:hAnsi="Arial" w:cs="Arial"/>
          <w:noProof w:val="0"/>
          <w:szCs w:val="22"/>
        </w:rPr>
        <w:t xml:space="preserve"> in the dataset and each class </w:t>
      </w:r>
      <w:r w:rsidR="00A75AE3" w:rsidRPr="0025514E">
        <w:rPr>
          <w:rFonts w:ascii="Arial" w:hAnsi="Arial" w:cs="Arial"/>
          <w:i/>
          <w:noProof w:val="0"/>
          <w:szCs w:val="22"/>
        </w:rPr>
        <w:t>c</w:t>
      </w:r>
      <w:r w:rsidR="0050007E" w:rsidRPr="0025514E">
        <w:rPr>
          <w:rFonts w:ascii="Arial" w:hAnsi="Arial" w:cs="Arial"/>
          <w:i/>
          <w:noProof w:val="0"/>
          <w:szCs w:val="22"/>
        </w:rPr>
        <w:t>=</w:t>
      </w:r>
      <w:r w:rsidR="0050007E" w:rsidRPr="0025514E">
        <w:rPr>
          <w:rFonts w:ascii="Arial" w:hAnsi="Arial" w:cs="Arial"/>
          <w:noProof w:val="0"/>
          <w:szCs w:val="22"/>
        </w:rPr>
        <w:t>1,…,</w:t>
      </w:r>
      <w:proofErr w:type="spellStart"/>
      <w:r w:rsidR="0050007E" w:rsidRPr="0025514E">
        <w:rPr>
          <w:rFonts w:ascii="Arial" w:hAnsi="Arial" w:cs="Arial"/>
          <w:i/>
          <w:noProof w:val="0"/>
          <w:szCs w:val="22"/>
        </w:rPr>
        <w:t>n</w:t>
      </w:r>
      <w:r w:rsidR="0050007E" w:rsidRPr="0025514E">
        <w:rPr>
          <w:rFonts w:ascii="Arial" w:hAnsi="Arial" w:cs="Arial"/>
          <w:noProof w:val="0"/>
          <w:szCs w:val="22"/>
          <w:vertAlign w:val="subscript"/>
        </w:rPr>
        <w:t>c</w:t>
      </w:r>
      <w:proofErr w:type="spellEnd"/>
      <w:r w:rsidR="00A75AE3" w:rsidRPr="0025514E">
        <w:rPr>
          <w:rFonts w:ascii="Arial" w:hAnsi="Arial" w:cs="Arial"/>
          <w:noProof w:val="0"/>
          <w:szCs w:val="22"/>
        </w:rPr>
        <w:t>.</w:t>
      </w:r>
    </w:p>
    <w:p w14:paraId="4B3C7F1A" w14:textId="77777777" w:rsidR="0025514E" w:rsidRPr="0025514E" w:rsidRDefault="0025514E" w:rsidP="00E675DD">
      <w:pPr>
        <w:widowControl/>
        <w:tabs>
          <w:tab w:val="clear" w:pos="720"/>
          <w:tab w:val="clear" w:pos="4800"/>
          <w:tab w:val="clear" w:pos="9500"/>
        </w:tabs>
        <w:spacing w:line="360" w:lineRule="auto"/>
        <w:jc w:val="left"/>
        <w:rPr>
          <w:rFonts w:ascii="Arial" w:hAnsi="Arial" w:cs="Arial"/>
          <w:noProof w:val="0"/>
          <w:szCs w:val="22"/>
        </w:rPr>
      </w:pPr>
    </w:p>
    <w:p w14:paraId="6B0BF361" w14:textId="101D0EA5" w:rsidR="00E675DD" w:rsidRPr="0025514E" w:rsidRDefault="00A75AE3" w:rsidP="00E675DD">
      <w:pPr>
        <w:widowControl/>
        <w:tabs>
          <w:tab w:val="clear" w:pos="720"/>
          <w:tab w:val="clear" w:pos="4800"/>
          <w:tab w:val="clear" w:pos="9500"/>
        </w:tabs>
        <w:spacing w:line="360" w:lineRule="auto"/>
        <w:jc w:val="left"/>
        <w:rPr>
          <w:rFonts w:ascii="Arial" w:hAnsi="Arial" w:cs="Arial"/>
          <w:noProof w:val="0"/>
          <w:szCs w:val="22"/>
        </w:rPr>
      </w:pPr>
      <w:r w:rsidRPr="00FC2049">
        <w:rPr>
          <w:rFonts w:ascii="Arial" w:hAnsi="Arial" w:cs="Arial"/>
          <w:b/>
          <w:noProof w:val="0"/>
          <w:szCs w:val="22"/>
        </w:rPr>
        <w:t>Step 2.</w:t>
      </w:r>
      <w:r w:rsidR="0025514E">
        <w:rPr>
          <w:rFonts w:ascii="Arial" w:hAnsi="Arial" w:cs="Arial"/>
          <w:noProof w:val="0"/>
          <w:szCs w:val="22"/>
        </w:rPr>
        <w:t xml:space="preserve"> </w:t>
      </w:r>
      <w:r w:rsidRPr="0025514E">
        <w:rPr>
          <w:rFonts w:ascii="Arial" w:hAnsi="Arial" w:cs="Arial"/>
          <w:noProof w:val="0"/>
          <w:szCs w:val="22"/>
        </w:rPr>
        <w:t>Construct the weights for use in calculating weighted averages for each class on the distal outcome.</w:t>
      </w:r>
      <w:r w:rsidR="0025514E">
        <w:rPr>
          <w:rFonts w:ascii="Arial" w:hAnsi="Arial" w:cs="Arial"/>
          <w:noProof w:val="0"/>
          <w:szCs w:val="22"/>
        </w:rPr>
        <w:t xml:space="preserve"> </w:t>
      </w:r>
      <w:r w:rsidRPr="0025514E">
        <w:rPr>
          <w:rFonts w:ascii="Arial" w:hAnsi="Arial" w:cs="Arial"/>
          <w:noProof w:val="0"/>
          <w:szCs w:val="22"/>
        </w:rPr>
        <w:t>The details depend on the options chosen.</w:t>
      </w:r>
    </w:p>
    <w:p w14:paraId="21362EE7" w14:textId="13DDFC77" w:rsidR="00A75AE3" w:rsidRPr="0025514E" w:rsidRDefault="00A75AE3" w:rsidP="0025514E">
      <w:pPr>
        <w:pStyle w:val="ColorfulList-Accent11"/>
        <w:numPr>
          <w:ilvl w:val="0"/>
          <w:numId w:val="15"/>
        </w:numPr>
        <w:tabs>
          <w:tab w:val="clear" w:pos="4800"/>
          <w:tab w:val="clear" w:pos="9500"/>
          <w:tab w:val="right" w:pos="720"/>
        </w:tabs>
        <w:spacing w:line="276" w:lineRule="auto"/>
        <w:ind w:left="720"/>
        <w:jc w:val="left"/>
        <w:rPr>
          <w:rFonts w:ascii="Arial" w:hAnsi="Arial" w:cs="Arial"/>
          <w:noProof w:val="0"/>
          <w:szCs w:val="22"/>
        </w:rPr>
      </w:pPr>
      <w:r w:rsidRPr="0025514E">
        <w:rPr>
          <w:rFonts w:ascii="Arial" w:hAnsi="Arial" w:cs="Arial"/>
          <w:noProof w:val="0"/>
          <w:szCs w:val="22"/>
          <w:u w:val="single"/>
        </w:rPr>
        <w:t>Unadjusted Modal</w:t>
      </w:r>
      <w:r w:rsidR="00957DB5" w:rsidRPr="0025514E">
        <w:rPr>
          <w:rFonts w:ascii="Arial" w:hAnsi="Arial" w:cs="Arial"/>
          <w:noProof w:val="0"/>
          <w:szCs w:val="22"/>
          <w:u w:val="single"/>
        </w:rPr>
        <w:t xml:space="preserve"> Assignment</w:t>
      </w:r>
      <w:r w:rsidRPr="0025514E">
        <w:rPr>
          <w:rFonts w:ascii="Arial" w:hAnsi="Arial" w:cs="Arial"/>
          <w:noProof w:val="0"/>
          <w:szCs w:val="22"/>
        </w:rPr>
        <w:t>.</w:t>
      </w:r>
      <w:r w:rsidR="0025514E">
        <w:rPr>
          <w:rFonts w:ascii="Arial" w:hAnsi="Arial" w:cs="Arial"/>
          <w:noProof w:val="0"/>
          <w:szCs w:val="22"/>
        </w:rPr>
        <w:t xml:space="preserve"> </w:t>
      </w:r>
      <w:r w:rsidR="00276257" w:rsidRPr="0025514E">
        <w:rPr>
          <w:rFonts w:ascii="Arial" w:hAnsi="Arial" w:cs="Arial"/>
          <w:noProof w:val="0"/>
          <w:szCs w:val="22"/>
        </w:rPr>
        <w:t xml:space="preserve">For each individual </w:t>
      </w:r>
      <w:proofErr w:type="spellStart"/>
      <w:r w:rsidR="00276257" w:rsidRPr="0025514E">
        <w:rPr>
          <w:rFonts w:ascii="Arial" w:hAnsi="Arial" w:cs="Arial"/>
          <w:i/>
          <w:noProof w:val="0"/>
          <w:szCs w:val="22"/>
        </w:rPr>
        <w:t>i</w:t>
      </w:r>
      <w:proofErr w:type="spellEnd"/>
      <w:r w:rsidR="00276257" w:rsidRPr="0025514E">
        <w:rPr>
          <w:rFonts w:ascii="Arial" w:hAnsi="Arial" w:cs="Arial"/>
          <w:noProof w:val="0"/>
          <w:szCs w:val="22"/>
        </w:rPr>
        <w:t xml:space="preserve"> and each possible class </w:t>
      </w:r>
      <w:r w:rsidR="00276257" w:rsidRPr="0025514E">
        <w:rPr>
          <w:rFonts w:ascii="Arial" w:hAnsi="Arial" w:cs="Arial"/>
          <w:i/>
          <w:noProof w:val="0"/>
          <w:szCs w:val="22"/>
        </w:rPr>
        <w:t>c</w:t>
      </w:r>
      <w:r w:rsidR="00276257" w:rsidRPr="0025514E">
        <w:rPr>
          <w:rFonts w:ascii="Arial" w:hAnsi="Arial" w:cs="Arial"/>
          <w:noProof w:val="0"/>
          <w:szCs w:val="22"/>
        </w:rPr>
        <w:t>, d</w:t>
      </w:r>
      <w:r w:rsidRPr="0025514E">
        <w:rPr>
          <w:rFonts w:ascii="Arial" w:hAnsi="Arial" w:cs="Arial"/>
          <w:noProof w:val="0"/>
          <w:szCs w:val="22"/>
        </w:rPr>
        <w:t xml:space="preserve">efine the class weights </w:t>
      </w:r>
      <m:oMath>
        <m:sSub>
          <m:sSubPr>
            <m:ctrlPr>
              <w:rPr>
                <w:rFonts w:ascii="Cambria Math" w:hAnsi="Cambria Math" w:cs="Arial"/>
                <w:noProof w:val="0"/>
                <w:szCs w:val="22"/>
              </w:rPr>
            </m:ctrlPr>
          </m:sSubPr>
          <m:e>
            <m:r>
              <m:rPr>
                <m:sty m:val="p"/>
              </m:rPr>
              <w:rPr>
                <w:rFonts w:ascii="Cambria Math" w:hAnsi="Cambria Math" w:cs="Arial"/>
                <w:noProof w:val="0"/>
                <w:szCs w:val="22"/>
              </w:rPr>
              <m:t>w</m:t>
            </m:r>
          </m:e>
          <m:sub>
            <m:r>
              <w:rPr>
                <w:rFonts w:ascii="Cambria Math" w:hAnsi="Cambria Math" w:cs="Arial"/>
                <w:noProof w:val="0"/>
                <w:szCs w:val="22"/>
                <w:vertAlign w:val="subscript"/>
              </w:rPr>
              <m:t>ic</m:t>
            </m:r>
          </m:sub>
        </m:sSub>
      </m:oMath>
      <w:r w:rsidR="00276257" w:rsidRPr="0025514E">
        <w:rPr>
          <w:rFonts w:ascii="Arial" w:hAnsi="Arial" w:cs="Arial"/>
          <w:noProof w:val="0"/>
          <w:szCs w:val="22"/>
        </w:rPr>
        <w:t xml:space="preserve">. Specifically, let </w:t>
      </w:r>
      <m:oMath>
        <m:sSub>
          <m:sSubPr>
            <m:ctrlPr>
              <w:rPr>
                <w:rFonts w:ascii="Cambria Math" w:hAnsi="Cambria Math" w:cs="Arial"/>
                <w:noProof w:val="0"/>
                <w:szCs w:val="22"/>
              </w:rPr>
            </m:ctrlPr>
          </m:sSubPr>
          <m:e>
            <m:r>
              <m:rPr>
                <m:sty m:val="p"/>
              </m:rPr>
              <w:rPr>
                <w:rFonts w:ascii="Cambria Math" w:hAnsi="Cambria Math" w:cs="Arial"/>
                <w:noProof w:val="0"/>
                <w:szCs w:val="22"/>
              </w:rPr>
              <m:t>w</m:t>
            </m:r>
          </m:e>
          <m:sub>
            <m:r>
              <w:rPr>
                <w:rFonts w:ascii="Cambria Math" w:hAnsi="Cambria Math" w:cs="Arial"/>
                <w:noProof w:val="0"/>
                <w:szCs w:val="22"/>
                <w:vertAlign w:val="subscript"/>
              </w:rPr>
              <m:t>ic</m:t>
            </m:r>
          </m:sub>
        </m:sSub>
        <m:r>
          <w:rPr>
            <w:rFonts w:ascii="Cambria Math" w:hAnsi="Cambria Math" w:cs="Arial"/>
            <w:noProof w:val="0"/>
            <w:szCs w:val="22"/>
          </w:rPr>
          <m:t>=1</m:t>
        </m:r>
      </m:oMath>
      <w:r w:rsidRPr="0025514E">
        <w:rPr>
          <w:rFonts w:ascii="Arial" w:hAnsi="Arial" w:cs="Arial"/>
          <w:noProof w:val="0"/>
          <w:szCs w:val="22"/>
        </w:rPr>
        <w:t xml:space="preserve"> </w:t>
      </w:r>
      <w:r w:rsidR="00276257" w:rsidRPr="0025514E">
        <w:rPr>
          <w:rFonts w:ascii="Arial" w:hAnsi="Arial" w:cs="Arial"/>
          <w:noProof w:val="0"/>
          <w:szCs w:val="22"/>
        </w:rPr>
        <w:t xml:space="preserve">if </w:t>
      </w:r>
      <w:r w:rsidRPr="0025514E">
        <w:rPr>
          <w:rFonts w:ascii="Arial" w:hAnsi="Arial" w:cs="Arial"/>
          <w:i/>
          <w:noProof w:val="0"/>
          <w:szCs w:val="22"/>
        </w:rPr>
        <w:t>c</w:t>
      </w:r>
      <w:r w:rsidRPr="0025514E">
        <w:rPr>
          <w:rFonts w:ascii="Arial" w:hAnsi="Arial" w:cs="Arial"/>
          <w:noProof w:val="0"/>
          <w:szCs w:val="22"/>
        </w:rPr>
        <w:t xml:space="preserve"> </w:t>
      </w:r>
      <w:r w:rsidR="00276257" w:rsidRPr="0025514E">
        <w:rPr>
          <w:rFonts w:ascii="Arial" w:hAnsi="Arial" w:cs="Arial"/>
          <w:noProof w:val="0"/>
          <w:szCs w:val="22"/>
        </w:rPr>
        <w:t xml:space="preserve">is the most likely class (the maximum among </w:t>
      </w:r>
      <m:oMath>
        <m:sSub>
          <m:sSubPr>
            <m:ctrlPr>
              <w:rPr>
                <w:rFonts w:ascii="Cambria Math" w:hAnsi="Cambria Math" w:cs="Arial"/>
                <w:noProof w:val="0"/>
                <w:szCs w:val="22"/>
              </w:rPr>
            </m:ctrlPr>
          </m:sSubPr>
          <m:e>
            <m:r>
              <m:rPr>
                <m:sty m:val="p"/>
              </m:rPr>
              <w:rPr>
                <w:rFonts w:ascii="Cambria Math" w:hAnsi="Cambria Math" w:cs="Arial"/>
                <w:noProof w:val="0"/>
                <w:szCs w:val="22"/>
              </w:rPr>
              <m:t>ω</m:t>
            </m:r>
          </m:e>
          <m:sub>
            <m:r>
              <w:rPr>
                <w:rFonts w:ascii="Cambria Math" w:hAnsi="Cambria Math" w:cs="Arial"/>
                <w:noProof w:val="0"/>
                <w:szCs w:val="22"/>
                <w:vertAlign w:val="subscript"/>
              </w:rPr>
              <m:t>i1</m:t>
            </m:r>
          </m:sub>
        </m:sSub>
        <m:r>
          <w:rPr>
            <w:rFonts w:ascii="Cambria Math" w:hAnsi="Cambria Math" w:cs="Arial"/>
            <w:noProof w:val="0"/>
            <w:szCs w:val="22"/>
          </w:rPr>
          <m:t>,…,</m:t>
        </m:r>
        <m:sSub>
          <m:sSubPr>
            <m:ctrlPr>
              <w:rPr>
                <w:rFonts w:ascii="Cambria Math" w:hAnsi="Cambria Math" w:cs="Arial"/>
                <w:noProof w:val="0"/>
                <w:szCs w:val="22"/>
              </w:rPr>
            </m:ctrlPr>
          </m:sSubPr>
          <m:e>
            <m:r>
              <m:rPr>
                <m:sty m:val="p"/>
              </m:rPr>
              <w:rPr>
                <w:rFonts w:ascii="Cambria Math" w:hAnsi="Cambria Math" w:cs="Arial"/>
                <w:noProof w:val="0"/>
                <w:szCs w:val="22"/>
              </w:rPr>
              <m:t>ω</m:t>
            </m:r>
          </m:e>
          <m:sub>
            <m:r>
              <w:rPr>
                <w:rFonts w:ascii="Cambria Math" w:hAnsi="Cambria Math" w:cs="Arial"/>
                <w:noProof w:val="0"/>
                <w:szCs w:val="22"/>
                <w:vertAlign w:val="subscript"/>
              </w:rPr>
              <m:t>i</m:t>
            </m:r>
            <m:sSub>
              <m:sSubPr>
                <m:ctrlPr>
                  <w:rPr>
                    <w:rFonts w:ascii="Cambria Math" w:hAnsi="Cambria Math" w:cs="Arial"/>
                    <w:i/>
                    <w:noProof w:val="0"/>
                    <w:szCs w:val="22"/>
                    <w:vertAlign w:val="subscript"/>
                  </w:rPr>
                </m:ctrlPr>
              </m:sSubPr>
              <m:e>
                <m:r>
                  <w:rPr>
                    <w:rFonts w:ascii="Cambria Math" w:hAnsi="Cambria Math" w:cs="Arial"/>
                    <w:noProof w:val="0"/>
                    <w:szCs w:val="22"/>
                    <w:vertAlign w:val="subscript"/>
                  </w:rPr>
                  <m:t>n</m:t>
                </m:r>
              </m:e>
              <m:sub>
                <m:r>
                  <w:rPr>
                    <w:rFonts w:ascii="Cambria Math" w:hAnsi="Cambria Math" w:cs="Arial"/>
                    <w:noProof w:val="0"/>
                    <w:szCs w:val="22"/>
                    <w:vertAlign w:val="subscript"/>
                  </w:rPr>
                  <m:t>c</m:t>
                </m:r>
              </m:sub>
            </m:sSub>
          </m:sub>
        </m:sSub>
      </m:oMath>
      <w:r w:rsidR="00276257" w:rsidRPr="0025514E">
        <w:rPr>
          <w:rFonts w:ascii="Arial" w:hAnsi="Arial" w:cs="Arial"/>
          <w:noProof w:val="0"/>
          <w:szCs w:val="22"/>
        </w:rPr>
        <w:t>)</w:t>
      </w:r>
      <w:r w:rsidRPr="0025514E">
        <w:rPr>
          <w:rFonts w:ascii="Arial" w:hAnsi="Arial" w:cs="Arial"/>
          <w:noProof w:val="0"/>
          <w:szCs w:val="22"/>
        </w:rPr>
        <w:t xml:space="preserve"> for a given individual, and 0 </w:t>
      </w:r>
      <w:r w:rsidR="0018091D" w:rsidRPr="0025514E">
        <w:rPr>
          <w:rFonts w:ascii="Arial" w:hAnsi="Arial" w:cs="Arial"/>
          <w:noProof w:val="0"/>
          <w:szCs w:val="22"/>
        </w:rPr>
        <w:t>otherwise</w:t>
      </w:r>
      <w:r w:rsidRPr="0025514E">
        <w:rPr>
          <w:rFonts w:ascii="Arial" w:hAnsi="Arial" w:cs="Arial"/>
          <w:noProof w:val="0"/>
          <w:szCs w:val="22"/>
        </w:rPr>
        <w:t>.</w:t>
      </w:r>
      <w:r w:rsidR="0025514E">
        <w:rPr>
          <w:rFonts w:ascii="Arial" w:hAnsi="Arial" w:cs="Arial"/>
          <w:noProof w:val="0"/>
          <w:szCs w:val="22"/>
        </w:rPr>
        <w:t xml:space="preserve"> </w:t>
      </w:r>
      <w:r w:rsidRPr="0025514E">
        <w:rPr>
          <w:rFonts w:ascii="Arial" w:hAnsi="Arial" w:cs="Arial"/>
          <w:noProof w:val="0"/>
          <w:szCs w:val="22"/>
        </w:rPr>
        <w:t xml:space="preserve">For example, if individual </w:t>
      </w:r>
      <w:proofErr w:type="spellStart"/>
      <w:r w:rsidRPr="0025514E">
        <w:rPr>
          <w:rFonts w:ascii="Arial" w:hAnsi="Arial" w:cs="Arial"/>
          <w:i/>
          <w:noProof w:val="0"/>
          <w:szCs w:val="22"/>
        </w:rPr>
        <w:t>i</w:t>
      </w:r>
      <w:proofErr w:type="spellEnd"/>
      <w:r w:rsidRPr="0025514E">
        <w:rPr>
          <w:rFonts w:ascii="Arial" w:hAnsi="Arial" w:cs="Arial"/>
          <w:noProof w:val="0"/>
          <w:szCs w:val="22"/>
        </w:rPr>
        <w:t xml:space="preserve"> is esti</w:t>
      </w:r>
      <w:r w:rsidR="0018091D" w:rsidRPr="0025514E">
        <w:rPr>
          <w:rFonts w:ascii="Arial" w:hAnsi="Arial" w:cs="Arial"/>
          <w:noProof w:val="0"/>
          <w:szCs w:val="22"/>
        </w:rPr>
        <w:t>mated to have a 60% chance of</w:t>
      </w:r>
      <w:r w:rsidR="0025514E">
        <w:rPr>
          <w:rFonts w:ascii="Arial" w:hAnsi="Arial" w:cs="Arial"/>
          <w:noProof w:val="0"/>
          <w:szCs w:val="22"/>
        </w:rPr>
        <w:t xml:space="preserve"> </w:t>
      </w:r>
      <w:r w:rsidRPr="0025514E">
        <w:rPr>
          <w:rFonts w:ascii="Arial" w:hAnsi="Arial" w:cs="Arial"/>
          <w:noProof w:val="0"/>
          <w:szCs w:val="22"/>
        </w:rPr>
        <w:t xml:space="preserve">belonging to class 2, then individual </w:t>
      </w:r>
      <w:proofErr w:type="spellStart"/>
      <w:r w:rsidRPr="0025514E">
        <w:rPr>
          <w:rFonts w:ascii="Arial" w:hAnsi="Arial" w:cs="Arial"/>
          <w:i/>
          <w:noProof w:val="0"/>
          <w:szCs w:val="22"/>
        </w:rPr>
        <w:t>i</w:t>
      </w:r>
      <w:proofErr w:type="spellEnd"/>
      <w:r w:rsidRPr="0025514E">
        <w:rPr>
          <w:rFonts w:ascii="Arial" w:hAnsi="Arial" w:cs="Arial"/>
          <w:noProof w:val="0"/>
          <w:szCs w:val="22"/>
        </w:rPr>
        <w:t xml:space="preserve"> will count as 100% of a member of class 2 and 0% </w:t>
      </w:r>
      <w:r w:rsidR="001945A6">
        <w:rPr>
          <w:rFonts w:ascii="Arial" w:hAnsi="Arial" w:cs="Arial"/>
          <w:noProof w:val="0"/>
          <w:szCs w:val="22"/>
        </w:rPr>
        <w:t xml:space="preserve">of </w:t>
      </w:r>
      <w:r w:rsidRPr="0025514E">
        <w:rPr>
          <w:rFonts w:ascii="Arial" w:hAnsi="Arial" w:cs="Arial"/>
          <w:noProof w:val="0"/>
          <w:szCs w:val="22"/>
        </w:rPr>
        <w:t>other classes.</w:t>
      </w:r>
    </w:p>
    <w:p w14:paraId="4E811CFA" w14:textId="462B2710" w:rsidR="00A75AE3" w:rsidRPr="0025514E" w:rsidRDefault="00A75AE3" w:rsidP="0025514E">
      <w:pPr>
        <w:pStyle w:val="ColorfulList-Accent11"/>
        <w:numPr>
          <w:ilvl w:val="0"/>
          <w:numId w:val="15"/>
        </w:numPr>
        <w:tabs>
          <w:tab w:val="clear" w:pos="4800"/>
          <w:tab w:val="clear" w:pos="9500"/>
          <w:tab w:val="right" w:pos="720"/>
        </w:tabs>
        <w:spacing w:line="276" w:lineRule="auto"/>
        <w:ind w:left="720"/>
        <w:jc w:val="left"/>
        <w:rPr>
          <w:rFonts w:ascii="Arial" w:hAnsi="Arial" w:cs="Arial"/>
          <w:noProof w:val="0"/>
          <w:szCs w:val="22"/>
        </w:rPr>
      </w:pPr>
      <w:r w:rsidRPr="0025514E">
        <w:rPr>
          <w:rFonts w:ascii="Arial" w:hAnsi="Arial" w:cs="Arial"/>
          <w:noProof w:val="0"/>
          <w:szCs w:val="22"/>
          <w:u w:val="single"/>
        </w:rPr>
        <w:t>Unadjusted Proportional</w:t>
      </w:r>
      <w:r w:rsidR="00957DB5" w:rsidRPr="0025514E">
        <w:rPr>
          <w:rFonts w:ascii="Arial" w:hAnsi="Arial" w:cs="Arial"/>
          <w:noProof w:val="0"/>
          <w:szCs w:val="22"/>
          <w:u w:val="single"/>
        </w:rPr>
        <w:t xml:space="preserve"> Assignment</w:t>
      </w:r>
      <w:r w:rsidRPr="0025514E">
        <w:rPr>
          <w:rFonts w:ascii="Arial" w:hAnsi="Arial" w:cs="Arial"/>
          <w:noProof w:val="0"/>
          <w:szCs w:val="22"/>
        </w:rPr>
        <w:t>.</w:t>
      </w:r>
      <w:r w:rsidR="0025514E">
        <w:rPr>
          <w:rFonts w:ascii="Arial" w:hAnsi="Arial" w:cs="Arial"/>
          <w:noProof w:val="0"/>
          <w:szCs w:val="22"/>
        </w:rPr>
        <w:t xml:space="preserve"> </w:t>
      </w:r>
      <w:r w:rsidRPr="0025514E">
        <w:rPr>
          <w:rFonts w:ascii="Arial" w:hAnsi="Arial" w:cs="Arial"/>
          <w:noProof w:val="0"/>
          <w:szCs w:val="22"/>
        </w:rPr>
        <w:t xml:space="preserve">Define the class weights as </w:t>
      </w:r>
      <m:oMath>
        <m:sSub>
          <m:sSubPr>
            <m:ctrlPr>
              <w:rPr>
                <w:rFonts w:ascii="Cambria Math" w:hAnsi="Cambria Math" w:cs="Arial"/>
                <w:noProof w:val="0"/>
                <w:szCs w:val="22"/>
              </w:rPr>
            </m:ctrlPr>
          </m:sSubPr>
          <m:e>
            <m:r>
              <m:rPr>
                <m:sty m:val="p"/>
              </m:rPr>
              <w:rPr>
                <w:rFonts w:ascii="Cambria Math" w:hAnsi="Cambria Math" w:cs="Arial"/>
                <w:noProof w:val="0"/>
                <w:szCs w:val="22"/>
              </w:rPr>
              <m:t>w</m:t>
            </m:r>
          </m:e>
          <m:sub>
            <m:r>
              <w:rPr>
                <w:rFonts w:ascii="Cambria Math" w:hAnsi="Cambria Math" w:cs="Arial"/>
                <w:noProof w:val="0"/>
                <w:szCs w:val="22"/>
                <w:vertAlign w:val="subscript"/>
              </w:rPr>
              <m:t>ic</m:t>
            </m:r>
          </m:sub>
        </m:sSub>
        <m:r>
          <w:rPr>
            <w:rFonts w:ascii="Cambria Math" w:hAnsi="Cambria Math" w:cs="Arial"/>
            <w:noProof w:val="0"/>
            <w:szCs w:val="22"/>
          </w:rPr>
          <m:t>=</m:t>
        </m:r>
        <m:sSub>
          <m:sSubPr>
            <m:ctrlPr>
              <w:rPr>
                <w:rFonts w:ascii="Cambria Math" w:hAnsi="Cambria Math" w:cs="Arial"/>
                <w:noProof w:val="0"/>
                <w:szCs w:val="22"/>
              </w:rPr>
            </m:ctrlPr>
          </m:sSubPr>
          <m:e>
            <m:r>
              <m:rPr>
                <m:sty m:val="p"/>
              </m:rPr>
              <w:rPr>
                <w:rFonts w:ascii="Cambria Math" w:hAnsi="Cambria Math" w:cs="Arial"/>
                <w:noProof w:val="0"/>
                <w:szCs w:val="22"/>
              </w:rPr>
              <m:t>ω</m:t>
            </m:r>
          </m:e>
          <m:sub>
            <m:r>
              <w:rPr>
                <w:rFonts w:ascii="Cambria Math" w:hAnsi="Cambria Math" w:cs="Arial"/>
                <w:noProof w:val="0"/>
                <w:szCs w:val="22"/>
                <w:vertAlign w:val="subscript"/>
              </w:rPr>
              <m:t>ic</m:t>
            </m:r>
          </m:sub>
        </m:sSub>
      </m:oMath>
      <w:r w:rsidRPr="0025514E">
        <w:rPr>
          <w:rFonts w:ascii="Arial" w:hAnsi="Arial" w:cs="Arial"/>
          <w:noProof w:val="0"/>
          <w:szCs w:val="22"/>
        </w:rPr>
        <w:t xml:space="preserve"> for each individual </w:t>
      </w:r>
      <w:proofErr w:type="spellStart"/>
      <w:r w:rsidRPr="0025514E">
        <w:rPr>
          <w:rFonts w:ascii="Arial" w:hAnsi="Arial" w:cs="Arial"/>
          <w:i/>
          <w:noProof w:val="0"/>
          <w:szCs w:val="22"/>
        </w:rPr>
        <w:t>i</w:t>
      </w:r>
      <w:proofErr w:type="spellEnd"/>
      <w:r w:rsidRPr="0025514E">
        <w:rPr>
          <w:rFonts w:ascii="Arial" w:hAnsi="Arial" w:cs="Arial"/>
          <w:noProof w:val="0"/>
          <w:szCs w:val="22"/>
        </w:rPr>
        <w:t xml:space="preserve"> and each possible class </w:t>
      </w:r>
      <w:r w:rsidRPr="0025514E">
        <w:rPr>
          <w:rFonts w:ascii="Arial" w:hAnsi="Arial" w:cs="Arial"/>
          <w:i/>
          <w:noProof w:val="0"/>
          <w:szCs w:val="22"/>
        </w:rPr>
        <w:t>c</w:t>
      </w:r>
      <w:r w:rsidRPr="0025514E">
        <w:rPr>
          <w:rFonts w:ascii="Arial" w:hAnsi="Arial" w:cs="Arial"/>
          <w:noProof w:val="0"/>
          <w:szCs w:val="22"/>
        </w:rPr>
        <w:t>.</w:t>
      </w:r>
      <w:r w:rsidR="0025514E">
        <w:rPr>
          <w:rFonts w:ascii="Arial" w:hAnsi="Arial" w:cs="Arial"/>
          <w:noProof w:val="0"/>
          <w:szCs w:val="22"/>
        </w:rPr>
        <w:t xml:space="preserve"> </w:t>
      </w:r>
      <w:r w:rsidRPr="0025514E">
        <w:rPr>
          <w:rFonts w:ascii="Arial" w:hAnsi="Arial" w:cs="Arial"/>
          <w:noProof w:val="0"/>
          <w:szCs w:val="22"/>
        </w:rPr>
        <w:t xml:space="preserve">For example, if individual </w:t>
      </w:r>
      <w:proofErr w:type="spellStart"/>
      <w:r w:rsidRPr="0025514E">
        <w:rPr>
          <w:rFonts w:ascii="Arial" w:hAnsi="Arial" w:cs="Arial"/>
          <w:i/>
          <w:noProof w:val="0"/>
          <w:szCs w:val="22"/>
        </w:rPr>
        <w:t>i</w:t>
      </w:r>
      <w:proofErr w:type="spellEnd"/>
      <w:r w:rsidRPr="0025514E">
        <w:rPr>
          <w:rFonts w:ascii="Arial" w:hAnsi="Arial" w:cs="Arial"/>
          <w:noProof w:val="0"/>
          <w:szCs w:val="22"/>
        </w:rPr>
        <w:t xml:space="preserve"> is estimated to have a </w:t>
      </w:r>
      <w:r w:rsidR="0018091D" w:rsidRPr="0025514E">
        <w:rPr>
          <w:rFonts w:ascii="Arial" w:hAnsi="Arial" w:cs="Arial"/>
          <w:noProof w:val="0"/>
          <w:szCs w:val="22"/>
        </w:rPr>
        <w:t>6</w:t>
      </w:r>
      <w:r w:rsidRPr="0025514E">
        <w:rPr>
          <w:rFonts w:ascii="Arial" w:hAnsi="Arial" w:cs="Arial"/>
          <w:noProof w:val="0"/>
          <w:szCs w:val="22"/>
        </w:rPr>
        <w:t xml:space="preserve">0% chance </w:t>
      </w:r>
      <w:proofErr w:type="gramStart"/>
      <w:r w:rsidRPr="0025514E">
        <w:rPr>
          <w:rFonts w:ascii="Arial" w:hAnsi="Arial" w:cs="Arial"/>
          <w:noProof w:val="0"/>
          <w:szCs w:val="22"/>
        </w:rPr>
        <w:t>of</w:t>
      </w:r>
      <w:r w:rsidR="0025514E">
        <w:rPr>
          <w:rFonts w:ascii="Arial" w:hAnsi="Arial" w:cs="Arial"/>
          <w:noProof w:val="0"/>
          <w:szCs w:val="22"/>
        </w:rPr>
        <w:t xml:space="preserve"> </w:t>
      </w:r>
      <w:r w:rsidRPr="0025514E">
        <w:rPr>
          <w:rFonts w:ascii="Arial" w:hAnsi="Arial" w:cs="Arial"/>
          <w:noProof w:val="0"/>
          <w:szCs w:val="22"/>
        </w:rPr>
        <w:t xml:space="preserve"> belonging</w:t>
      </w:r>
      <w:proofErr w:type="gramEnd"/>
      <w:r w:rsidRPr="0025514E">
        <w:rPr>
          <w:rFonts w:ascii="Arial" w:hAnsi="Arial" w:cs="Arial"/>
          <w:noProof w:val="0"/>
          <w:szCs w:val="22"/>
        </w:rPr>
        <w:t xml:space="preserve"> to class 2, then individual </w:t>
      </w:r>
      <w:proofErr w:type="spellStart"/>
      <w:r w:rsidRPr="0025514E">
        <w:rPr>
          <w:rFonts w:ascii="Arial" w:hAnsi="Arial" w:cs="Arial"/>
          <w:i/>
          <w:noProof w:val="0"/>
          <w:szCs w:val="22"/>
        </w:rPr>
        <w:t>i</w:t>
      </w:r>
      <w:proofErr w:type="spellEnd"/>
      <w:r w:rsidRPr="0025514E">
        <w:rPr>
          <w:rFonts w:ascii="Arial" w:hAnsi="Arial" w:cs="Arial"/>
          <w:noProof w:val="0"/>
          <w:szCs w:val="22"/>
        </w:rPr>
        <w:t xml:space="preserve"> will count as </w:t>
      </w:r>
      <w:r w:rsidR="0018091D" w:rsidRPr="0025514E">
        <w:rPr>
          <w:rFonts w:ascii="Arial" w:hAnsi="Arial" w:cs="Arial"/>
          <w:noProof w:val="0"/>
          <w:szCs w:val="22"/>
        </w:rPr>
        <w:t>6</w:t>
      </w:r>
      <w:r w:rsidRPr="0025514E">
        <w:rPr>
          <w:rFonts w:ascii="Arial" w:hAnsi="Arial" w:cs="Arial"/>
          <w:noProof w:val="0"/>
          <w:szCs w:val="22"/>
        </w:rPr>
        <w:t xml:space="preserve">0% of a member of class 2 when calculating weighted averages; the remaining </w:t>
      </w:r>
      <w:r w:rsidR="0018091D" w:rsidRPr="0025514E">
        <w:rPr>
          <w:rFonts w:ascii="Arial" w:hAnsi="Arial" w:cs="Arial"/>
          <w:noProof w:val="0"/>
          <w:szCs w:val="22"/>
        </w:rPr>
        <w:t>4</w:t>
      </w:r>
      <w:r w:rsidRPr="0025514E">
        <w:rPr>
          <w:rFonts w:ascii="Arial" w:hAnsi="Arial" w:cs="Arial"/>
          <w:noProof w:val="0"/>
          <w:szCs w:val="22"/>
        </w:rPr>
        <w:t xml:space="preserve">0% of the </w:t>
      </w:r>
      <w:r w:rsidR="001945A6">
        <w:rPr>
          <w:rFonts w:ascii="Arial" w:hAnsi="Arial" w:cs="Arial"/>
          <w:noProof w:val="0"/>
          <w:szCs w:val="22"/>
        </w:rPr>
        <w:t xml:space="preserve">membership </w:t>
      </w:r>
      <w:r w:rsidRPr="0025514E">
        <w:rPr>
          <w:rFonts w:ascii="Arial" w:hAnsi="Arial" w:cs="Arial"/>
          <w:noProof w:val="0"/>
          <w:szCs w:val="22"/>
        </w:rPr>
        <w:t xml:space="preserve">of individual </w:t>
      </w:r>
      <w:proofErr w:type="spellStart"/>
      <w:r w:rsidRPr="0025514E">
        <w:rPr>
          <w:rFonts w:ascii="Arial" w:hAnsi="Arial" w:cs="Arial"/>
          <w:i/>
          <w:noProof w:val="0"/>
          <w:szCs w:val="22"/>
        </w:rPr>
        <w:t>i</w:t>
      </w:r>
      <w:proofErr w:type="spellEnd"/>
      <w:r w:rsidRPr="0025514E">
        <w:rPr>
          <w:rFonts w:ascii="Arial" w:hAnsi="Arial" w:cs="Arial"/>
          <w:noProof w:val="0"/>
          <w:szCs w:val="22"/>
        </w:rPr>
        <w:t xml:space="preserve"> is divided among the remaining classes.</w:t>
      </w:r>
    </w:p>
    <w:p w14:paraId="220B7D2E" w14:textId="55FD62D2" w:rsidR="0050007E" w:rsidRPr="0025514E" w:rsidRDefault="00A75AE3" w:rsidP="0025514E">
      <w:pPr>
        <w:pStyle w:val="ColorfulList-Accent11"/>
        <w:numPr>
          <w:ilvl w:val="0"/>
          <w:numId w:val="15"/>
        </w:numPr>
        <w:tabs>
          <w:tab w:val="clear" w:pos="4800"/>
          <w:tab w:val="clear" w:pos="9500"/>
          <w:tab w:val="right" w:pos="720"/>
        </w:tabs>
        <w:spacing w:line="276" w:lineRule="auto"/>
        <w:ind w:left="720"/>
        <w:jc w:val="left"/>
        <w:rPr>
          <w:rFonts w:ascii="Arial" w:hAnsi="Arial" w:cs="Arial"/>
          <w:noProof w:val="0"/>
          <w:szCs w:val="22"/>
        </w:rPr>
      </w:pPr>
      <w:r w:rsidRPr="0025514E">
        <w:rPr>
          <w:rFonts w:ascii="Arial" w:hAnsi="Arial" w:cs="Arial"/>
          <w:noProof w:val="0"/>
          <w:szCs w:val="22"/>
          <w:u w:val="single"/>
        </w:rPr>
        <w:t xml:space="preserve">BCH-Adjusted </w:t>
      </w:r>
      <w:r w:rsidR="0050007E" w:rsidRPr="0025514E">
        <w:rPr>
          <w:rFonts w:ascii="Arial" w:hAnsi="Arial" w:cs="Arial"/>
          <w:noProof w:val="0"/>
          <w:szCs w:val="22"/>
          <w:u w:val="single"/>
        </w:rPr>
        <w:t>Modal</w:t>
      </w:r>
      <w:r w:rsidR="00957DB5" w:rsidRPr="0025514E">
        <w:rPr>
          <w:rFonts w:ascii="Arial" w:hAnsi="Arial" w:cs="Arial"/>
          <w:noProof w:val="0"/>
          <w:szCs w:val="22"/>
          <w:u w:val="single"/>
        </w:rPr>
        <w:t xml:space="preserve"> Assignment</w:t>
      </w:r>
      <w:r w:rsidRPr="0025514E">
        <w:rPr>
          <w:rFonts w:ascii="Arial" w:hAnsi="Arial" w:cs="Arial"/>
          <w:noProof w:val="0"/>
          <w:szCs w:val="22"/>
        </w:rPr>
        <w:t>.</w:t>
      </w:r>
      <w:r w:rsidR="0025514E">
        <w:rPr>
          <w:rFonts w:ascii="Arial" w:hAnsi="Arial" w:cs="Arial"/>
          <w:noProof w:val="0"/>
          <w:szCs w:val="22"/>
        </w:rPr>
        <w:t xml:space="preserve"> </w:t>
      </w:r>
      <w:r w:rsidR="00957DB5" w:rsidRPr="0025514E">
        <w:rPr>
          <w:rFonts w:ascii="Arial" w:hAnsi="Arial" w:cs="Arial"/>
          <w:noProof w:val="0"/>
          <w:szCs w:val="22"/>
        </w:rPr>
        <w:t xml:space="preserve">Calculate the </w:t>
      </w:r>
      <w:r w:rsidR="00EC21A7" w:rsidRPr="0025514E">
        <w:rPr>
          <w:rFonts w:ascii="Arial" w:hAnsi="Arial" w:cs="Arial"/>
          <w:noProof w:val="0"/>
          <w:szCs w:val="22"/>
        </w:rPr>
        <w:t>misclassification</w:t>
      </w:r>
      <w:r w:rsidR="00702956" w:rsidRPr="0025514E">
        <w:rPr>
          <w:rFonts w:ascii="Arial" w:hAnsi="Arial" w:cs="Arial"/>
          <w:noProof w:val="0"/>
          <w:szCs w:val="22"/>
        </w:rPr>
        <w:t xml:space="preserve"> matrix </w:t>
      </w:r>
      <w:r w:rsidR="00702956" w:rsidRPr="0025514E">
        <w:rPr>
          <w:rFonts w:ascii="Arial" w:hAnsi="Arial" w:cs="Arial"/>
          <w:b/>
          <w:noProof w:val="0"/>
          <w:szCs w:val="22"/>
        </w:rPr>
        <w:t>D</w:t>
      </w:r>
      <w:r w:rsidR="00702956" w:rsidRPr="0025514E">
        <w:rPr>
          <w:rFonts w:ascii="Arial" w:hAnsi="Arial" w:cs="Arial"/>
          <w:noProof w:val="0"/>
          <w:szCs w:val="22"/>
        </w:rPr>
        <w:t>.</w:t>
      </w:r>
      <w:r w:rsidR="0025514E">
        <w:rPr>
          <w:rFonts w:ascii="Arial" w:hAnsi="Arial" w:cs="Arial"/>
          <w:noProof w:val="0"/>
          <w:szCs w:val="22"/>
        </w:rPr>
        <w:t xml:space="preserve"> </w:t>
      </w:r>
      <w:r w:rsidR="00702956" w:rsidRPr="0025514E">
        <w:rPr>
          <w:rFonts w:ascii="Arial" w:hAnsi="Arial" w:cs="Arial"/>
          <w:noProof w:val="0"/>
          <w:szCs w:val="22"/>
        </w:rPr>
        <w:t xml:space="preserve">The entry in row </w:t>
      </w:r>
      <w:r w:rsidR="00702956" w:rsidRPr="0025514E">
        <w:rPr>
          <w:rFonts w:ascii="Arial" w:hAnsi="Arial" w:cs="Arial"/>
          <w:i/>
          <w:noProof w:val="0"/>
          <w:szCs w:val="22"/>
        </w:rPr>
        <w:t>a</w:t>
      </w:r>
      <w:r w:rsidR="00702956" w:rsidRPr="0025514E">
        <w:rPr>
          <w:rFonts w:ascii="Arial" w:hAnsi="Arial" w:cs="Arial"/>
          <w:noProof w:val="0"/>
          <w:szCs w:val="22"/>
        </w:rPr>
        <w:t xml:space="preserve"> and column </w:t>
      </w:r>
      <w:r w:rsidR="00702956" w:rsidRPr="0025514E">
        <w:rPr>
          <w:rFonts w:ascii="Arial" w:hAnsi="Arial" w:cs="Arial"/>
          <w:i/>
          <w:noProof w:val="0"/>
          <w:szCs w:val="22"/>
        </w:rPr>
        <w:t>b</w:t>
      </w:r>
      <w:r w:rsidR="00702956" w:rsidRPr="0025514E">
        <w:rPr>
          <w:rFonts w:ascii="Arial" w:hAnsi="Arial" w:cs="Arial"/>
          <w:noProof w:val="0"/>
          <w:szCs w:val="22"/>
        </w:rPr>
        <w:t xml:space="preserve"> of </w:t>
      </w:r>
      <w:r w:rsidR="00702956" w:rsidRPr="0025514E">
        <w:rPr>
          <w:rFonts w:ascii="Arial" w:hAnsi="Arial" w:cs="Arial"/>
          <w:b/>
          <w:noProof w:val="0"/>
          <w:szCs w:val="22"/>
        </w:rPr>
        <w:t>D</w:t>
      </w:r>
      <w:r w:rsidR="00702956" w:rsidRPr="0025514E">
        <w:rPr>
          <w:rFonts w:ascii="Arial" w:hAnsi="Arial" w:cs="Arial"/>
          <w:noProof w:val="0"/>
          <w:szCs w:val="22"/>
        </w:rPr>
        <w:t xml:space="preserve"> represents </w:t>
      </w:r>
      <w:r w:rsidR="00225011" w:rsidRPr="0025514E">
        <w:rPr>
          <w:rFonts w:ascii="Arial" w:hAnsi="Arial" w:cs="Arial"/>
          <w:noProof w:val="0"/>
          <w:szCs w:val="22"/>
        </w:rPr>
        <w:t xml:space="preserve">the estimated probability that a subject who truly belongs to class </w:t>
      </w:r>
      <w:r w:rsidR="00225011" w:rsidRPr="0025514E">
        <w:rPr>
          <w:rFonts w:ascii="Arial" w:hAnsi="Arial" w:cs="Arial"/>
          <w:i/>
          <w:noProof w:val="0"/>
          <w:szCs w:val="22"/>
        </w:rPr>
        <w:t>a</w:t>
      </w:r>
      <w:r w:rsidR="00225011" w:rsidRPr="0025514E">
        <w:rPr>
          <w:rFonts w:ascii="Arial" w:hAnsi="Arial" w:cs="Arial"/>
          <w:noProof w:val="0"/>
          <w:szCs w:val="22"/>
        </w:rPr>
        <w:t xml:space="preserve"> would be labeled as belonging to class </w:t>
      </w:r>
      <w:r w:rsidR="00225011" w:rsidRPr="0025514E">
        <w:rPr>
          <w:rFonts w:ascii="Arial" w:hAnsi="Arial" w:cs="Arial"/>
          <w:i/>
          <w:noProof w:val="0"/>
          <w:szCs w:val="22"/>
        </w:rPr>
        <w:t>b</w:t>
      </w:r>
      <w:r w:rsidR="00225011" w:rsidRPr="0025514E">
        <w:rPr>
          <w:rFonts w:ascii="Arial" w:hAnsi="Arial" w:cs="Arial"/>
          <w:noProof w:val="0"/>
          <w:szCs w:val="22"/>
        </w:rPr>
        <w:t>.</w:t>
      </w:r>
      <w:r w:rsidR="0025514E">
        <w:rPr>
          <w:rFonts w:ascii="Arial" w:hAnsi="Arial" w:cs="Arial"/>
          <w:noProof w:val="0"/>
          <w:szCs w:val="22"/>
        </w:rPr>
        <w:t xml:space="preserve"> </w:t>
      </w:r>
      <w:r w:rsidR="0050007E" w:rsidRPr="0025514E">
        <w:rPr>
          <w:rFonts w:ascii="Arial" w:hAnsi="Arial" w:cs="Arial"/>
          <w:noProof w:val="0"/>
          <w:szCs w:val="22"/>
        </w:rPr>
        <w:t xml:space="preserve">Specifically, </w:t>
      </w:r>
      <w:r w:rsidR="0050007E" w:rsidRPr="0025514E">
        <w:rPr>
          <w:rFonts w:ascii="Arial" w:hAnsi="Arial" w:cs="Arial"/>
          <w:b/>
          <w:noProof w:val="0"/>
          <w:szCs w:val="22"/>
        </w:rPr>
        <w:t>D</w:t>
      </w:r>
      <w:r w:rsidR="0050007E" w:rsidRPr="0025514E">
        <w:rPr>
          <w:rFonts w:ascii="Arial" w:hAnsi="Arial" w:cs="Arial"/>
          <w:noProof w:val="0"/>
          <w:szCs w:val="22"/>
          <w:vertAlign w:val="subscript"/>
        </w:rPr>
        <w:t>ab</w:t>
      </w:r>
      <w:r w:rsidR="0050007E" w:rsidRPr="0025514E">
        <w:rPr>
          <w:rFonts w:ascii="Arial" w:hAnsi="Arial" w:cs="Arial"/>
          <w:noProof w:val="0"/>
          <w:szCs w:val="22"/>
        </w:rPr>
        <w:t xml:space="preserve"> is calculated as </w:t>
      </w:r>
      <m:oMath>
        <m:nary>
          <m:naryPr>
            <m:chr m:val="∑"/>
            <m:limLoc m:val="undOvr"/>
            <m:ctrlPr>
              <w:rPr>
                <w:rFonts w:ascii="Cambria Math" w:hAnsi="Cambria Math" w:cs="Arial"/>
                <w:i/>
                <w:noProof w:val="0"/>
                <w:szCs w:val="22"/>
              </w:rPr>
            </m:ctrlPr>
          </m:naryPr>
          <m:sub>
            <m:r>
              <w:rPr>
                <w:rFonts w:ascii="Cambria Math" w:hAnsi="Cambria Math" w:cs="Arial"/>
                <w:noProof w:val="0"/>
                <w:szCs w:val="22"/>
              </w:rPr>
              <m:t>i=1</m:t>
            </m:r>
          </m:sub>
          <m:sup>
            <m:r>
              <w:rPr>
                <w:rFonts w:ascii="Cambria Math" w:hAnsi="Cambria Math" w:cs="Arial"/>
                <w:noProof w:val="0"/>
                <w:szCs w:val="22"/>
              </w:rPr>
              <m:t>N</m:t>
            </m:r>
          </m:sup>
          <m:e>
            <m:sSub>
              <m:sSubPr>
                <m:ctrlPr>
                  <w:rPr>
                    <w:rFonts w:ascii="Cambria Math" w:hAnsi="Cambria Math" w:cs="Arial"/>
                    <w:i/>
                    <w:noProof w:val="0"/>
                    <w:szCs w:val="22"/>
                  </w:rPr>
                </m:ctrlPr>
              </m:sSubPr>
              <m:e>
                <m:r>
                  <w:rPr>
                    <w:rFonts w:ascii="Cambria Math" w:hAnsi="Cambria Math" w:cs="Arial"/>
                    <w:noProof w:val="0"/>
                    <w:szCs w:val="22"/>
                  </w:rPr>
                  <m:t>ω</m:t>
                </m:r>
              </m:e>
              <m:sub>
                <m:r>
                  <w:rPr>
                    <w:rFonts w:ascii="Cambria Math" w:hAnsi="Cambria Math" w:cs="Arial"/>
                    <w:noProof w:val="0"/>
                    <w:szCs w:val="22"/>
                  </w:rPr>
                  <m:t>ia</m:t>
                </m:r>
              </m:sub>
            </m:sSub>
            <m:sSubSup>
              <m:sSubSupPr>
                <m:ctrlPr>
                  <w:rPr>
                    <w:rFonts w:ascii="Cambria Math" w:hAnsi="Cambria Math" w:cs="Arial"/>
                    <w:i/>
                    <w:noProof w:val="0"/>
                    <w:szCs w:val="22"/>
                  </w:rPr>
                </m:ctrlPr>
              </m:sSubSupPr>
              <m:e>
                <m:r>
                  <w:rPr>
                    <w:rFonts w:ascii="Cambria Math" w:hAnsi="Cambria Math" w:cs="Arial"/>
                    <w:noProof w:val="0"/>
                    <w:szCs w:val="22"/>
                  </w:rPr>
                  <m:t>w</m:t>
                </m:r>
              </m:e>
              <m:sub>
                <m:r>
                  <w:rPr>
                    <w:rFonts w:ascii="Cambria Math" w:hAnsi="Cambria Math" w:cs="Arial"/>
                    <w:noProof w:val="0"/>
                    <w:szCs w:val="22"/>
                  </w:rPr>
                  <m:t>ib</m:t>
                </m:r>
              </m:sub>
              <m:sup>
                <m:r>
                  <w:rPr>
                    <w:rFonts w:ascii="Cambria Math" w:hAnsi="Cambria Math" w:cs="Arial"/>
                    <w:noProof w:val="0"/>
                    <w:szCs w:val="22"/>
                  </w:rPr>
                  <m:t>unadj</m:t>
                </m:r>
              </m:sup>
            </m:sSubSup>
            <m:r>
              <w:rPr>
                <w:rFonts w:ascii="Cambria Math" w:hAnsi="Cambria Math" w:cs="Arial"/>
                <w:noProof w:val="0"/>
                <w:szCs w:val="22"/>
              </w:rPr>
              <m:t>/N</m:t>
            </m:r>
          </m:e>
        </m:nary>
        <m:sSub>
          <m:sSubPr>
            <m:ctrlPr>
              <w:rPr>
                <w:rFonts w:ascii="Cambria Math" w:hAnsi="Cambria Math" w:cs="Arial"/>
                <w:i/>
                <w:noProof w:val="0"/>
                <w:szCs w:val="22"/>
              </w:rPr>
            </m:ctrlPr>
          </m:sSubPr>
          <m:e>
            <m:r>
              <w:rPr>
                <w:rFonts w:ascii="Cambria Math" w:hAnsi="Cambria Math" w:cs="Arial"/>
                <w:noProof w:val="0"/>
                <w:szCs w:val="22"/>
              </w:rPr>
              <m:t>γ</m:t>
            </m:r>
          </m:e>
          <m:sub>
            <m:r>
              <w:rPr>
                <w:rFonts w:ascii="Cambria Math" w:hAnsi="Cambria Math" w:cs="Arial"/>
                <w:noProof w:val="0"/>
                <w:szCs w:val="22"/>
              </w:rPr>
              <m:t>a</m:t>
            </m:r>
          </m:sub>
        </m:sSub>
      </m:oMath>
      <w:r w:rsidR="00404C01" w:rsidRPr="0025514E">
        <w:rPr>
          <w:rFonts w:ascii="Arial" w:hAnsi="Arial" w:cs="Arial"/>
          <w:noProof w:val="0"/>
          <w:szCs w:val="22"/>
        </w:rPr>
        <w:t xml:space="preserve">, </w:t>
      </w:r>
      <w:r w:rsidR="0050007E" w:rsidRPr="0025514E">
        <w:rPr>
          <w:rFonts w:ascii="Arial" w:hAnsi="Arial" w:cs="Arial"/>
          <w:noProof w:val="0"/>
          <w:szCs w:val="22"/>
        </w:rPr>
        <w:t xml:space="preserve">where </w:t>
      </w:r>
      <w:r w:rsidR="0050007E" w:rsidRPr="0025514E">
        <w:rPr>
          <w:rFonts w:ascii="Arial" w:hAnsi="Arial" w:cs="Arial"/>
          <w:i/>
          <w:noProof w:val="0"/>
          <w:szCs w:val="22"/>
        </w:rPr>
        <w:t>N</w:t>
      </w:r>
      <w:r w:rsidR="0050007E" w:rsidRPr="0025514E">
        <w:rPr>
          <w:rFonts w:ascii="Arial" w:hAnsi="Arial" w:cs="Arial"/>
          <w:noProof w:val="0"/>
          <w:szCs w:val="22"/>
        </w:rPr>
        <w:t xml:space="preserve"> is the number of subjects, </w:t>
      </w:r>
      <m:oMath>
        <m:sSubSup>
          <m:sSubSupPr>
            <m:ctrlPr>
              <w:rPr>
                <w:rFonts w:ascii="Cambria Math" w:hAnsi="Cambria Math" w:cs="Arial"/>
                <w:i/>
                <w:noProof w:val="0"/>
                <w:szCs w:val="22"/>
              </w:rPr>
            </m:ctrlPr>
          </m:sSubSupPr>
          <m:e>
            <m:r>
              <w:rPr>
                <w:rFonts w:ascii="Cambria Math" w:hAnsi="Cambria Math" w:cs="Arial"/>
                <w:noProof w:val="0"/>
                <w:szCs w:val="22"/>
              </w:rPr>
              <m:t>w</m:t>
            </m:r>
          </m:e>
          <m:sub>
            <m:r>
              <w:rPr>
                <w:rFonts w:ascii="Cambria Math" w:hAnsi="Cambria Math" w:cs="Arial"/>
                <w:noProof w:val="0"/>
                <w:szCs w:val="22"/>
              </w:rPr>
              <m:t>ib</m:t>
            </m:r>
          </m:sub>
          <m:sup>
            <m:r>
              <w:rPr>
                <w:rFonts w:ascii="Cambria Math" w:hAnsi="Cambria Math" w:cs="Arial"/>
                <w:noProof w:val="0"/>
                <w:szCs w:val="22"/>
              </w:rPr>
              <m:t>unadj</m:t>
            </m:r>
          </m:sup>
        </m:sSubSup>
      </m:oMath>
      <w:r w:rsidR="0050007E" w:rsidRPr="0025514E">
        <w:rPr>
          <w:rFonts w:ascii="Arial" w:hAnsi="Arial" w:cs="Arial"/>
          <w:noProof w:val="0"/>
          <w:szCs w:val="22"/>
        </w:rPr>
        <w:t xml:space="preserve"> is the unadjusted modal weight for individual </w:t>
      </w:r>
      <w:proofErr w:type="spellStart"/>
      <w:r w:rsidR="0050007E" w:rsidRPr="0025514E">
        <w:rPr>
          <w:rFonts w:ascii="Arial" w:hAnsi="Arial" w:cs="Arial"/>
          <w:i/>
          <w:noProof w:val="0"/>
          <w:szCs w:val="22"/>
        </w:rPr>
        <w:t>i</w:t>
      </w:r>
      <w:proofErr w:type="spellEnd"/>
      <w:r w:rsidR="0050007E" w:rsidRPr="0025514E">
        <w:rPr>
          <w:rFonts w:ascii="Arial" w:hAnsi="Arial" w:cs="Arial"/>
          <w:noProof w:val="0"/>
          <w:szCs w:val="22"/>
        </w:rPr>
        <w:t xml:space="preserve"> in class </w:t>
      </w:r>
      <w:r w:rsidR="0050007E" w:rsidRPr="0025514E">
        <w:rPr>
          <w:rFonts w:ascii="Arial" w:hAnsi="Arial" w:cs="Arial"/>
          <w:i/>
          <w:noProof w:val="0"/>
          <w:szCs w:val="22"/>
        </w:rPr>
        <w:t>b</w:t>
      </w:r>
      <w:r w:rsidR="0050007E" w:rsidRPr="0025514E">
        <w:rPr>
          <w:rFonts w:ascii="Arial" w:hAnsi="Arial" w:cs="Arial"/>
          <w:noProof w:val="0"/>
          <w:szCs w:val="22"/>
        </w:rPr>
        <w:t xml:space="preserve">, and </w:t>
      </w:r>
      <m:oMath>
        <m:sSub>
          <m:sSubPr>
            <m:ctrlPr>
              <w:rPr>
                <w:rFonts w:ascii="Cambria Math" w:hAnsi="Cambria Math" w:cs="Arial"/>
                <w:i/>
                <w:noProof w:val="0"/>
                <w:szCs w:val="22"/>
              </w:rPr>
            </m:ctrlPr>
          </m:sSubPr>
          <m:e>
            <m:r>
              <w:rPr>
                <w:rFonts w:ascii="Cambria Math" w:hAnsi="Cambria Math" w:cs="Arial"/>
                <w:noProof w:val="0"/>
                <w:szCs w:val="22"/>
              </w:rPr>
              <m:t>γ</m:t>
            </m:r>
          </m:e>
          <m:sub>
            <m:r>
              <w:rPr>
                <w:rFonts w:ascii="Cambria Math" w:hAnsi="Cambria Math" w:cs="Arial"/>
                <w:noProof w:val="0"/>
                <w:szCs w:val="22"/>
              </w:rPr>
              <m:t>a</m:t>
            </m:r>
          </m:sub>
        </m:sSub>
      </m:oMath>
      <w:r w:rsidR="0050007E" w:rsidRPr="0025514E">
        <w:rPr>
          <w:rFonts w:ascii="Arial" w:hAnsi="Arial" w:cs="Arial"/>
          <w:noProof w:val="0"/>
          <w:szCs w:val="22"/>
        </w:rPr>
        <w:t xml:space="preserve"> is the estimated overall class probability P(</w:t>
      </w:r>
      <w:r w:rsidR="0050007E" w:rsidRPr="0025514E">
        <w:rPr>
          <w:rFonts w:ascii="Arial" w:hAnsi="Arial" w:cs="Arial"/>
          <w:i/>
          <w:noProof w:val="0"/>
          <w:szCs w:val="22"/>
        </w:rPr>
        <w:t>C</w:t>
      </w:r>
      <w:r w:rsidR="0050007E" w:rsidRPr="0025514E">
        <w:rPr>
          <w:rFonts w:ascii="Arial" w:hAnsi="Arial" w:cs="Arial"/>
          <w:noProof w:val="0"/>
          <w:szCs w:val="22"/>
        </w:rPr>
        <w:t>=</w:t>
      </w:r>
      <w:r w:rsidR="0050007E" w:rsidRPr="0025514E">
        <w:rPr>
          <w:rFonts w:ascii="Arial" w:hAnsi="Arial" w:cs="Arial"/>
          <w:i/>
          <w:noProof w:val="0"/>
          <w:szCs w:val="22"/>
        </w:rPr>
        <w:t>a</w:t>
      </w:r>
      <w:r w:rsidR="0050007E" w:rsidRPr="0025514E">
        <w:rPr>
          <w:rFonts w:ascii="Arial" w:hAnsi="Arial" w:cs="Arial"/>
          <w:noProof w:val="0"/>
          <w:szCs w:val="22"/>
        </w:rPr>
        <w:t>).</w:t>
      </w:r>
      <w:r w:rsidR="0025514E">
        <w:rPr>
          <w:rFonts w:ascii="Arial" w:hAnsi="Arial" w:cs="Arial"/>
          <w:noProof w:val="0"/>
          <w:szCs w:val="22"/>
        </w:rPr>
        <w:t xml:space="preserve"> </w:t>
      </w:r>
      <w:r w:rsidR="0050007E" w:rsidRPr="0025514E">
        <w:rPr>
          <w:rFonts w:ascii="Arial" w:hAnsi="Arial" w:cs="Arial"/>
          <w:noProof w:val="0"/>
          <w:szCs w:val="22"/>
        </w:rPr>
        <w:t>Then calculate the</w:t>
      </w:r>
      <w:r w:rsidR="00404C01" w:rsidRPr="0025514E">
        <w:rPr>
          <w:rFonts w:ascii="Arial" w:hAnsi="Arial" w:cs="Arial"/>
          <w:noProof w:val="0"/>
          <w:szCs w:val="22"/>
        </w:rPr>
        <w:t xml:space="preserve"> vector of</w:t>
      </w:r>
      <w:r w:rsidR="0025514E">
        <w:rPr>
          <w:rFonts w:ascii="Arial" w:hAnsi="Arial" w:cs="Arial"/>
          <w:noProof w:val="0"/>
          <w:szCs w:val="22"/>
        </w:rPr>
        <w:t xml:space="preserve"> </w:t>
      </w:r>
      <w:r w:rsidR="0050007E" w:rsidRPr="0025514E">
        <w:rPr>
          <w:rFonts w:ascii="Arial" w:hAnsi="Arial" w:cs="Arial"/>
          <w:noProof w:val="0"/>
          <w:szCs w:val="22"/>
        </w:rPr>
        <w:t xml:space="preserve">BCH weights </w:t>
      </w:r>
      <w:r w:rsidR="00404C01" w:rsidRPr="0025514E">
        <w:rPr>
          <w:rFonts w:ascii="Arial" w:hAnsi="Arial" w:cs="Arial"/>
          <w:noProof w:val="0"/>
          <w:szCs w:val="22"/>
        </w:rPr>
        <w:t xml:space="preserve">using linear algebra </w:t>
      </w:r>
      <w:r w:rsidR="0050007E" w:rsidRPr="0025514E">
        <w:rPr>
          <w:rFonts w:ascii="Arial" w:hAnsi="Arial" w:cs="Arial"/>
          <w:noProof w:val="0"/>
          <w:szCs w:val="22"/>
        </w:rPr>
        <w:t xml:space="preserve">as </w:t>
      </w:r>
      <m:oMath>
        <m:sSup>
          <m:sSupPr>
            <m:ctrlPr>
              <w:rPr>
                <w:rFonts w:ascii="Cambria Math" w:hAnsi="Cambria Math" w:cs="Arial"/>
                <w:b/>
                <w:i/>
                <w:noProof w:val="0"/>
                <w:szCs w:val="22"/>
              </w:rPr>
            </m:ctrlPr>
          </m:sSupPr>
          <m:e>
            <m:r>
              <m:rPr>
                <m:sty m:val="b"/>
              </m:rPr>
              <w:rPr>
                <w:rFonts w:ascii="Cambria Math" w:hAnsi="Cambria Math" w:cs="Arial"/>
                <w:noProof w:val="0"/>
                <w:szCs w:val="22"/>
              </w:rPr>
              <m:t>w</m:t>
            </m:r>
          </m:e>
          <m:sup>
            <m:r>
              <w:rPr>
                <w:rFonts w:ascii="Cambria Math" w:hAnsi="Cambria Math" w:cs="Arial"/>
              </w:rPr>
              <m:t>BCH</m:t>
            </m:r>
          </m:sup>
        </m:sSup>
        <m:r>
          <m:rPr>
            <m:sty m:val="bi"/>
          </m:rPr>
          <w:rPr>
            <w:rFonts w:ascii="Cambria Math" w:hAnsi="Cambria Math" w:cs="Arial"/>
            <w:noProof w:val="0"/>
            <w:szCs w:val="22"/>
          </w:rPr>
          <m:t>=</m:t>
        </m:r>
        <m:sSup>
          <m:sSupPr>
            <m:ctrlPr>
              <w:rPr>
                <w:rFonts w:ascii="Cambria Math" w:hAnsi="Cambria Math" w:cs="Arial"/>
                <w:b/>
                <w:noProof w:val="0"/>
                <w:szCs w:val="22"/>
              </w:rPr>
            </m:ctrlPr>
          </m:sSupPr>
          <m:e>
            <m:r>
              <m:rPr>
                <m:sty m:val="b"/>
              </m:rPr>
              <w:rPr>
                <w:rFonts w:ascii="Cambria Math" w:hAnsi="Cambria Math" w:cs="Arial"/>
                <w:noProof w:val="0"/>
                <w:szCs w:val="22"/>
              </w:rPr>
              <m:t>w</m:t>
            </m:r>
          </m:e>
          <m:sup>
            <m:r>
              <w:rPr>
                <w:rFonts w:ascii="Cambria Math" w:hAnsi="Cambria Math" w:cs="Arial"/>
                <w:noProof w:val="0"/>
                <w:szCs w:val="22"/>
              </w:rPr>
              <m:t>unadj</m:t>
            </m:r>
          </m:sup>
        </m:sSup>
        <m:sSup>
          <m:sSupPr>
            <m:ctrlPr>
              <w:rPr>
                <w:rFonts w:ascii="Cambria Math" w:hAnsi="Cambria Math" w:cs="Arial"/>
                <w:i/>
                <w:noProof w:val="0"/>
                <w:szCs w:val="22"/>
              </w:rPr>
            </m:ctrlPr>
          </m:sSupPr>
          <m:e>
            <m:r>
              <m:rPr>
                <m:sty m:val="b"/>
              </m:rPr>
              <w:rPr>
                <w:rFonts w:ascii="Cambria Math" w:hAnsi="Cambria Math" w:cs="Arial"/>
                <w:noProof w:val="0"/>
                <w:szCs w:val="22"/>
              </w:rPr>
              <m:t>D</m:t>
            </m:r>
          </m:e>
          <m:sup>
            <m:r>
              <w:rPr>
                <w:rFonts w:ascii="Cambria Math" w:hAnsi="Cambria Math" w:cs="Arial"/>
                <w:noProof w:val="0"/>
                <w:szCs w:val="22"/>
              </w:rPr>
              <m:t>-1</m:t>
            </m:r>
          </m:sup>
        </m:sSup>
      </m:oMath>
      <w:r w:rsidR="0050007E" w:rsidRPr="0025514E">
        <w:rPr>
          <w:rFonts w:ascii="Arial" w:hAnsi="Arial" w:cs="Arial"/>
          <w:noProof w:val="0"/>
          <w:szCs w:val="22"/>
        </w:rPr>
        <w:t xml:space="preserve">, where </w:t>
      </w:r>
      <m:oMath>
        <m:sSup>
          <m:sSupPr>
            <m:ctrlPr>
              <w:rPr>
                <w:rFonts w:ascii="Cambria Math" w:hAnsi="Cambria Math" w:cs="Arial"/>
                <w:b/>
                <w:noProof w:val="0"/>
                <w:szCs w:val="22"/>
              </w:rPr>
            </m:ctrlPr>
          </m:sSupPr>
          <m:e>
            <m:r>
              <m:rPr>
                <m:sty m:val="b"/>
              </m:rPr>
              <w:rPr>
                <w:rFonts w:ascii="Cambria Math" w:hAnsi="Cambria Math" w:cs="Arial"/>
                <w:noProof w:val="0"/>
                <w:szCs w:val="22"/>
              </w:rPr>
              <m:t>w</m:t>
            </m:r>
          </m:e>
          <m:sup>
            <m:r>
              <w:rPr>
                <w:rFonts w:ascii="Cambria Math" w:hAnsi="Cambria Math" w:cs="Arial"/>
                <w:noProof w:val="0"/>
                <w:szCs w:val="22"/>
              </w:rPr>
              <m:t>unadj</m:t>
            </m:r>
          </m:sup>
        </m:sSup>
      </m:oMath>
      <w:r w:rsidR="0050007E" w:rsidRPr="0025514E">
        <w:rPr>
          <w:rFonts w:ascii="Arial" w:hAnsi="Arial" w:cs="Arial"/>
          <w:b/>
          <w:noProof w:val="0"/>
          <w:szCs w:val="22"/>
        </w:rPr>
        <w:t xml:space="preserve"> </w:t>
      </w:r>
      <w:r w:rsidR="0050007E" w:rsidRPr="0025514E">
        <w:rPr>
          <w:rFonts w:ascii="Arial" w:hAnsi="Arial" w:cs="Arial"/>
          <w:noProof w:val="0"/>
          <w:szCs w:val="22"/>
        </w:rPr>
        <w:t>is the</w:t>
      </w:r>
      <w:r w:rsidR="0050007E" w:rsidRPr="0025514E">
        <w:rPr>
          <w:rFonts w:ascii="Arial" w:hAnsi="Arial" w:cs="Arial"/>
          <w:b/>
          <w:noProof w:val="0"/>
          <w:szCs w:val="22"/>
        </w:rPr>
        <w:t xml:space="preserve"> </w:t>
      </w:r>
      <w:proofErr w:type="spellStart"/>
      <w:r w:rsidR="0050007E" w:rsidRPr="0025514E">
        <w:rPr>
          <w:rFonts w:ascii="Arial" w:hAnsi="Arial" w:cs="Arial"/>
          <w:i/>
          <w:noProof w:val="0"/>
          <w:szCs w:val="22"/>
        </w:rPr>
        <w:t>N</w:t>
      </w:r>
      <w:r w:rsidR="0050007E" w:rsidRPr="0025514E">
        <w:rPr>
          <w:rFonts w:ascii="Arial" w:hAnsi="Arial" w:cs="Arial"/>
          <w:noProof w:val="0"/>
          <w:szCs w:val="22"/>
        </w:rPr>
        <w:t>×</w:t>
      </w:r>
      <w:r w:rsidR="0050007E" w:rsidRPr="0025514E">
        <w:rPr>
          <w:rFonts w:ascii="Arial" w:hAnsi="Arial" w:cs="Arial"/>
          <w:i/>
          <w:noProof w:val="0"/>
          <w:szCs w:val="22"/>
        </w:rPr>
        <w:t>n</w:t>
      </w:r>
      <w:r w:rsidR="0050007E" w:rsidRPr="0025514E">
        <w:rPr>
          <w:rFonts w:ascii="Arial" w:hAnsi="Arial" w:cs="Arial"/>
          <w:noProof w:val="0"/>
          <w:szCs w:val="22"/>
          <w:vertAlign w:val="subscript"/>
        </w:rPr>
        <w:t>c</w:t>
      </w:r>
      <w:proofErr w:type="spellEnd"/>
      <w:r w:rsidR="0025514E">
        <w:rPr>
          <w:rFonts w:ascii="Arial" w:hAnsi="Arial" w:cs="Arial"/>
          <w:b/>
          <w:noProof w:val="0"/>
          <w:szCs w:val="22"/>
          <w:vertAlign w:val="superscript"/>
        </w:rPr>
        <w:t xml:space="preserve"> </w:t>
      </w:r>
      <w:r w:rsidR="0050007E" w:rsidRPr="0025514E">
        <w:rPr>
          <w:rFonts w:ascii="Arial" w:hAnsi="Arial" w:cs="Arial"/>
          <w:noProof w:val="0"/>
          <w:szCs w:val="22"/>
        </w:rPr>
        <w:t xml:space="preserve">matrix of unadjusted modal weights </w:t>
      </w:r>
      <w:r w:rsidR="0050007E" w:rsidRPr="0025514E">
        <w:rPr>
          <w:rFonts w:ascii="Arial" w:hAnsi="Arial" w:cs="Arial"/>
          <w:i/>
          <w:noProof w:val="0"/>
          <w:szCs w:val="22"/>
        </w:rPr>
        <w:t>w</w:t>
      </w:r>
      <w:r w:rsidR="0050007E" w:rsidRPr="0025514E">
        <w:rPr>
          <w:rFonts w:ascii="Arial" w:hAnsi="Arial" w:cs="Arial"/>
          <w:noProof w:val="0"/>
          <w:szCs w:val="22"/>
        </w:rPr>
        <w:t>.</w:t>
      </w:r>
    </w:p>
    <w:p w14:paraId="1E9BB6FF" w14:textId="42A07448" w:rsidR="00942C5B" w:rsidRPr="0025514E" w:rsidRDefault="0050007E" w:rsidP="0025514E">
      <w:pPr>
        <w:pStyle w:val="ColorfulList-Accent11"/>
        <w:numPr>
          <w:ilvl w:val="0"/>
          <w:numId w:val="15"/>
        </w:numPr>
        <w:tabs>
          <w:tab w:val="clear" w:pos="4800"/>
          <w:tab w:val="clear" w:pos="9500"/>
          <w:tab w:val="right" w:pos="720"/>
        </w:tabs>
        <w:spacing w:line="276" w:lineRule="auto"/>
        <w:ind w:left="720"/>
        <w:jc w:val="left"/>
        <w:rPr>
          <w:rFonts w:ascii="Arial" w:hAnsi="Arial" w:cs="Arial"/>
          <w:noProof w:val="0"/>
          <w:szCs w:val="22"/>
        </w:rPr>
      </w:pPr>
      <w:r w:rsidRPr="0025514E">
        <w:rPr>
          <w:rFonts w:ascii="Arial" w:hAnsi="Arial" w:cs="Arial"/>
          <w:noProof w:val="0"/>
          <w:szCs w:val="22"/>
          <w:u w:val="single"/>
        </w:rPr>
        <w:t>BCH-Adjusted Proportional</w:t>
      </w:r>
      <w:r w:rsidR="00957DB5" w:rsidRPr="0025514E">
        <w:rPr>
          <w:rFonts w:ascii="Arial" w:hAnsi="Arial" w:cs="Arial"/>
          <w:noProof w:val="0"/>
          <w:szCs w:val="22"/>
          <w:u w:val="single"/>
        </w:rPr>
        <w:t xml:space="preserve"> Assignment</w:t>
      </w:r>
      <w:r w:rsidRPr="0025514E">
        <w:rPr>
          <w:rFonts w:ascii="Arial" w:hAnsi="Arial" w:cs="Arial"/>
          <w:b/>
          <w:noProof w:val="0"/>
          <w:szCs w:val="22"/>
        </w:rPr>
        <w:t>.</w:t>
      </w:r>
      <w:r w:rsidR="0025514E">
        <w:rPr>
          <w:rFonts w:ascii="Arial" w:hAnsi="Arial" w:cs="Arial"/>
          <w:b/>
          <w:noProof w:val="0"/>
          <w:szCs w:val="22"/>
        </w:rPr>
        <w:t xml:space="preserve"> </w:t>
      </w:r>
      <w:r w:rsidRPr="0025514E">
        <w:rPr>
          <w:rFonts w:ascii="Arial" w:hAnsi="Arial" w:cs="Arial"/>
          <w:noProof w:val="0"/>
          <w:szCs w:val="22"/>
        </w:rPr>
        <w:t>Same</w:t>
      </w:r>
      <w:r w:rsidRPr="0025514E">
        <w:rPr>
          <w:rFonts w:ascii="Arial" w:hAnsi="Arial" w:cs="Arial"/>
          <w:b/>
          <w:noProof w:val="0"/>
          <w:szCs w:val="22"/>
        </w:rPr>
        <w:t xml:space="preserve"> </w:t>
      </w:r>
      <w:r w:rsidRPr="0025514E">
        <w:rPr>
          <w:rFonts w:ascii="Arial" w:hAnsi="Arial" w:cs="Arial"/>
          <w:noProof w:val="0"/>
          <w:szCs w:val="22"/>
        </w:rPr>
        <w:t xml:space="preserve">as BCH-adjusted modal, but use the proportional weights for </w:t>
      </w:r>
      <w:r w:rsidRPr="0025514E">
        <w:rPr>
          <w:rFonts w:ascii="Arial" w:hAnsi="Arial" w:cs="Arial"/>
          <w:i/>
          <w:noProof w:val="0"/>
          <w:szCs w:val="22"/>
        </w:rPr>
        <w:t>w</w:t>
      </w:r>
      <w:r w:rsidRPr="0025514E">
        <w:rPr>
          <w:rFonts w:ascii="Arial" w:hAnsi="Arial" w:cs="Arial"/>
          <w:noProof w:val="0"/>
          <w:szCs w:val="22"/>
        </w:rPr>
        <w:t xml:space="preserve"> instead of using the modal weights. </w:t>
      </w:r>
    </w:p>
    <w:p w14:paraId="48B607CB" w14:textId="77777777" w:rsidR="0025514E" w:rsidRDefault="0025514E" w:rsidP="0025514E">
      <w:pPr>
        <w:widowControl/>
        <w:tabs>
          <w:tab w:val="clear" w:pos="720"/>
          <w:tab w:val="clear" w:pos="4800"/>
          <w:tab w:val="clear" w:pos="9500"/>
        </w:tabs>
        <w:spacing w:line="276" w:lineRule="auto"/>
        <w:jc w:val="left"/>
        <w:rPr>
          <w:rFonts w:ascii="Arial" w:hAnsi="Arial" w:cs="Arial"/>
          <w:noProof w:val="0"/>
          <w:szCs w:val="22"/>
          <w:u w:val="single"/>
        </w:rPr>
      </w:pPr>
    </w:p>
    <w:p w14:paraId="49FEB65A" w14:textId="0C19D5A7" w:rsidR="007E1062" w:rsidRPr="0025514E" w:rsidRDefault="00CC099A" w:rsidP="00E675DD">
      <w:pPr>
        <w:widowControl/>
        <w:tabs>
          <w:tab w:val="clear" w:pos="720"/>
          <w:tab w:val="clear" w:pos="4800"/>
          <w:tab w:val="clear" w:pos="9500"/>
        </w:tabs>
        <w:spacing w:line="360" w:lineRule="auto"/>
        <w:jc w:val="left"/>
        <w:rPr>
          <w:rFonts w:ascii="Arial" w:hAnsi="Arial" w:cs="Arial"/>
          <w:noProof w:val="0"/>
          <w:szCs w:val="22"/>
        </w:rPr>
      </w:pPr>
      <w:r w:rsidRPr="00FC2049">
        <w:rPr>
          <w:rFonts w:ascii="Arial" w:hAnsi="Arial" w:cs="Arial"/>
          <w:b/>
          <w:noProof w:val="0"/>
          <w:szCs w:val="22"/>
        </w:rPr>
        <w:t>Step 3</w:t>
      </w:r>
      <w:r w:rsidRPr="00FC2049">
        <w:rPr>
          <w:rFonts w:ascii="Arial" w:hAnsi="Arial" w:cs="Arial"/>
          <w:b/>
          <w:i/>
          <w:noProof w:val="0"/>
          <w:szCs w:val="22"/>
        </w:rPr>
        <w:t>.</w:t>
      </w:r>
      <w:r w:rsidRPr="0025514E">
        <w:rPr>
          <w:rFonts w:ascii="Arial" w:hAnsi="Arial" w:cs="Arial"/>
          <w:i/>
          <w:noProof w:val="0"/>
          <w:szCs w:val="22"/>
        </w:rPr>
        <w:t xml:space="preserve"> </w:t>
      </w:r>
      <w:r w:rsidRPr="0025514E">
        <w:rPr>
          <w:rFonts w:ascii="Arial" w:hAnsi="Arial" w:cs="Arial"/>
          <w:noProof w:val="0"/>
          <w:szCs w:val="22"/>
        </w:rPr>
        <w:t xml:space="preserve">Estimate the expected value of the distal outcome within each latent class by taking a weighted average of the observed values for all participants, weighted by each participant’s value of </w:t>
      </w:r>
      <m:oMath>
        <m:sSup>
          <m:sSupPr>
            <m:ctrlPr>
              <w:rPr>
                <w:rFonts w:ascii="Cambria Math" w:hAnsi="Cambria Math" w:cs="Arial"/>
                <w:b/>
                <w:noProof w:val="0"/>
                <w:szCs w:val="22"/>
              </w:rPr>
            </m:ctrlPr>
          </m:sSupPr>
          <m:e>
            <m:r>
              <m:rPr>
                <m:sty m:val="b"/>
              </m:rPr>
              <w:rPr>
                <w:rFonts w:ascii="Cambria Math" w:hAnsi="Cambria Math" w:cs="Arial"/>
                <w:noProof w:val="0"/>
                <w:szCs w:val="22"/>
              </w:rPr>
              <m:t>w</m:t>
            </m:r>
          </m:e>
          <m:sup>
            <m:r>
              <w:rPr>
                <w:rFonts w:ascii="Cambria Math" w:hAnsi="Cambria Math" w:cs="Arial"/>
                <w:noProof w:val="0"/>
                <w:szCs w:val="22"/>
              </w:rPr>
              <m:t>unadj</m:t>
            </m:r>
          </m:sup>
        </m:sSup>
      </m:oMath>
      <w:r w:rsidRPr="0025514E">
        <w:rPr>
          <w:rFonts w:ascii="Arial" w:hAnsi="Arial" w:cs="Arial"/>
          <w:b/>
          <w:noProof w:val="0"/>
          <w:szCs w:val="22"/>
        </w:rPr>
        <w:t xml:space="preserve"> </w:t>
      </w:r>
      <w:r w:rsidRPr="0025514E">
        <w:rPr>
          <w:rFonts w:ascii="Arial" w:hAnsi="Arial" w:cs="Arial"/>
          <w:noProof w:val="0"/>
          <w:szCs w:val="22"/>
        </w:rPr>
        <w:t>or</w:t>
      </w:r>
      <w:r w:rsidRPr="0025514E">
        <w:rPr>
          <w:rFonts w:ascii="Arial" w:hAnsi="Arial" w:cs="Arial"/>
          <w:b/>
          <w:noProof w:val="0"/>
          <w:szCs w:val="22"/>
        </w:rPr>
        <w:t xml:space="preserve"> </w:t>
      </w:r>
      <m:oMath>
        <m:sSup>
          <m:sSupPr>
            <m:ctrlPr>
              <w:rPr>
                <w:rFonts w:ascii="Cambria Math" w:hAnsi="Cambria Math" w:cs="Arial"/>
                <w:b/>
                <w:noProof w:val="0"/>
                <w:szCs w:val="22"/>
              </w:rPr>
            </m:ctrlPr>
          </m:sSupPr>
          <m:e>
            <m:r>
              <m:rPr>
                <m:sty m:val="b"/>
              </m:rPr>
              <w:rPr>
                <w:rFonts w:ascii="Cambria Math" w:hAnsi="Cambria Math" w:cs="Arial"/>
                <w:noProof w:val="0"/>
                <w:szCs w:val="22"/>
              </w:rPr>
              <m:t>w</m:t>
            </m:r>
          </m:e>
          <m:sup>
            <m:r>
              <w:rPr>
                <w:rFonts w:ascii="Cambria Math" w:hAnsi="Cambria Math" w:cs="Arial"/>
                <w:noProof w:val="0"/>
                <w:szCs w:val="22"/>
              </w:rPr>
              <m:t>BCH</m:t>
            </m:r>
          </m:sup>
        </m:sSup>
      </m:oMath>
      <w:r w:rsidRPr="0025514E">
        <w:rPr>
          <w:rFonts w:ascii="Arial" w:hAnsi="Arial" w:cs="Arial"/>
          <w:noProof w:val="0"/>
          <w:szCs w:val="22"/>
        </w:rPr>
        <w:t xml:space="preserve">, as requested by the user. </w:t>
      </w:r>
      <w:r w:rsidR="007E1062" w:rsidRPr="0025514E">
        <w:rPr>
          <w:rFonts w:ascii="Arial" w:hAnsi="Arial" w:cs="Arial"/>
          <w:noProof w:val="0"/>
          <w:szCs w:val="22"/>
        </w:rPr>
        <w:t xml:space="preserve">Standard errors are calculated using Taylor linearization (“sandwich” covariance estimation). </w:t>
      </w:r>
    </w:p>
    <w:p w14:paraId="56261AD8" w14:textId="77777777" w:rsidR="00FC0778" w:rsidRPr="0025514E" w:rsidRDefault="00FC0778" w:rsidP="00E675DD">
      <w:pPr>
        <w:pStyle w:val="ListParagraph"/>
        <w:widowControl/>
        <w:tabs>
          <w:tab w:val="clear" w:pos="720"/>
          <w:tab w:val="clear" w:pos="4800"/>
          <w:tab w:val="clear" w:pos="9500"/>
        </w:tabs>
        <w:spacing w:line="360" w:lineRule="auto"/>
        <w:jc w:val="left"/>
        <w:rPr>
          <w:rFonts w:ascii="Arial" w:hAnsi="Arial" w:cs="Arial"/>
          <w:noProof w:val="0"/>
          <w:szCs w:val="22"/>
        </w:rPr>
      </w:pPr>
    </w:p>
    <w:p w14:paraId="157A2018" w14:textId="008675BF" w:rsidR="00A53347" w:rsidRDefault="00287852" w:rsidP="006876E2">
      <w:pPr>
        <w:widowControl/>
        <w:tabs>
          <w:tab w:val="clear" w:pos="720"/>
          <w:tab w:val="clear" w:pos="4800"/>
          <w:tab w:val="clear" w:pos="9500"/>
        </w:tabs>
        <w:spacing w:line="360" w:lineRule="auto"/>
        <w:jc w:val="left"/>
        <w:rPr>
          <w:rFonts w:ascii="Arial" w:hAnsi="Arial" w:cs="Arial"/>
          <w:noProof w:val="0"/>
          <w:szCs w:val="22"/>
        </w:rPr>
      </w:pPr>
      <w:r w:rsidRPr="00FC2049">
        <w:rPr>
          <w:rFonts w:ascii="Arial" w:hAnsi="Arial" w:cs="Arial"/>
          <w:b/>
          <w:noProof w:val="0"/>
          <w:szCs w:val="22"/>
        </w:rPr>
        <w:t xml:space="preserve">Standard </w:t>
      </w:r>
      <w:r w:rsidR="001945A6">
        <w:rPr>
          <w:rFonts w:ascii="Arial" w:hAnsi="Arial" w:cs="Arial"/>
          <w:b/>
          <w:noProof w:val="0"/>
          <w:szCs w:val="22"/>
        </w:rPr>
        <w:t>e</w:t>
      </w:r>
      <w:r w:rsidRPr="00FC2049">
        <w:rPr>
          <w:rFonts w:ascii="Arial" w:hAnsi="Arial" w:cs="Arial"/>
          <w:b/>
          <w:noProof w:val="0"/>
          <w:szCs w:val="22"/>
        </w:rPr>
        <w:t xml:space="preserve">rrors and </w:t>
      </w:r>
      <w:r w:rsidR="001945A6">
        <w:rPr>
          <w:rFonts w:ascii="Arial" w:hAnsi="Arial" w:cs="Arial"/>
          <w:b/>
          <w:noProof w:val="0"/>
          <w:szCs w:val="22"/>
        </w:rPr>
        <w:t>t</w:t>
      </w:r>
      <w:r w:rsidRPr="00FC2049">
        <w:rPr>
          <w:rFonts w:ascii="Arial" w:hAnsi="Arial" w:cs="Arial"/>
          <w:b/>
          <w:noProof w:val="0"/>
          <w:szCs w:val="22"/>
        </w:rPr>
        <w:t>ests</w:t>
      </w:r>
      <w:r w:rsidRPr="0025514E">
        <w:rPr>
          <w:rFonts w:ascii="Arial" w:hAnsi="Arial" w:cs="Arial"/>
          <w:noProof w:val="0"/>
          <w:szCs w:val="22"/>
        </w:rPr>
        <w:t>.</w:t>
      </w:r>
      <w:r w:rsidR="0025514E">
        <w:rPr>
          <w:rFonts w:ascii="Arial" w:hAnsi="Arial" w:cs="Arial"/>
          <w:noProof w:val="0"/>
          <w:szCs w:val="22"/>
        </w:rPr>
        <w:t xml:space="preserve"> </w:t>
      </w:r>
      <w:r w:rsidRPr="0025514E">
        <w:rPr>
          <w:rFonts w:ascii="Arial" w:hAnsi="Arial" w:cs="Arial"/>
          <w:noProof w:val="0"/>
          <w:szCs w:val="22"/>
        </w:rPr>
        <w:t>In principle, there are two ways of doing tests, or obtaining standard errors or confidence intervals, for non-normal distal outcomes.</w:t>
      </w:r>
      <w:r w:rsidR="0025514E">
        <w:rPr>
          <w:rFonts w:ascii="Arial" w:hAnsi="Arial" w:cs="Arial"/>
          <w:noProof w:val="0"/>
          <w:szCs w:val="22"/>
        </w:rPr>
        <w:t xml:space="preserve"> </w:t>
      </w:r>
      <w:r w:rsidRPr="0025514E">
        <w:rPr>
          <w:rFonts w:ascii="Arial" w:hAnsi="Arial" w:cs="Arial"/>
          <w:noProof w:val="0"/>
          <w:szCs w:val="22"/>
        </w:rPr>
        <w:t>One is to treat them as simply averages and ignore the fact that they are not normally distributed.</w:t>
      </w:r>
      <w:r w:rsidR="0025514E">
        <w:rPr>
          <w:rFonts w:ascii="Arial" w:hAnsi="Arial" w:cs="Arial"/>
          <w:noProof w:val="0"/>
          <w:szCs w:val="22"/>
        </w:rPr>
        <w:t xml:space="preserve"> </w:t>
      </w:r>
      <w:r w:rsidRPr="0025514E">
        <w:rPr>
          <w:rFonts w:ascii="Arial" w:hAnsi="Arial" w:cs="Arial"/>
          <w:noProof w:val="0"/>
          <w:szCs w:val="22"/>
        </w:rPr>
        <w:t>This is convenient and asymptotically valid, although not the most statistically efficient.</w:t>
      </w:r>
      <w:r w:rsidR="0025514E">
        <w:rPr>
          <w:rFonts w:ascii="Arial" w:hAnsi="Arial" w:cs="Arial"/>
          <w:noProof w:val="0"/>
          <w:szCs w:val="22"/>
        </w:rPr>
        <w:t xml:space="preserve"> </w:t>
      </w:r>
      <w:r w:rsidRPr="0025514E">
        <w:rPr>
          <w:rFonts w:ascii="Arial" w:hAnsi="Arial" w:cs="Arial"/>
          <w:noProof w:val="0"/>
          <w:szCs w:val="22"/>
        </w:rPr>
        <w:t>The other is to assume a non-normal distribution (here we use Bernoulli for binary and Poisson for count) and construct the confidence intervals or tests for the underlying parameter (the logit probability or log mean) of this distribution.</w:t>
      </w:r>
      <w:r w:rsidR="0025514E">
        <w:rPr>
          <w:rFonts w:ascii="Arial" w:hAnsi="Arial" w:cs="Arial"/>
          <w:noProof w:val="0"/>
          <w:szCs w:val="22"/>
        </w:rPr>
        <w:t xml:space="preserve"> </w:t>
      </w:r>
      <w:r w:rsidRPr="0025514E">
        <w:rPr>
          <w:rFonts w:ascii="Arial" w:hAnsi="Arial" w:cs="Arial"/>
          <w:noProof w:val="0"/>
          <w:szCs w:val="22"/>
        </w:rPr>
        <w:t xml:space="preserve">This macro mostly imitates the behavior of the </w:t>
      </w:r>
      <w:proofErr w:type="spellStart"/>
      <w:r w:rsidRPr="0025514E">
        <w:rPr>
          <w:rFonts w:ascii="Arial" w:hAnsi="Arial" w:cs="Arial"/>
          <w:noProof w:val="0"/>
          <w:szCs w:val="22"/>
        </w:rPr>
        <w:t>LatentGOLD</w:t>
      </w:r>
      <w:proofErr w:type="spellEnd"/>
      <w:r w:rsidRPr="0025514E">
        <w:rPr>
          <w:rFonts w:ascii="Arial" w:hAnsi="Arial" w:cs="Arial"/>
          <w:noProof w:val="0"/>
          <w:szCs w:val="22"/>
        </w:rPr>
        <w:t xml:space="preserve"> software, in that standard errors are provided using the simpler method, and tests are performed using the more complicated method.</w:t>
      </w:r>
      <w:r w:rsidR="0025514E">
        <w:rPr>
          <w:rFonts w:ascii="Arial" w:hAnsi="Arial" w:cs="Arial"/>
          <w:noProof w:val="0"/>
          <w:szCs w:val="22"/>
        </w:rPr>
        <w:t xml:space="preserve"> </w:t>
      </w:r>
      <w:r w:rsidRPr="0025514E">
        <w:rPr>
          <w:rFonts w:ascii="Arial" w:hAnsi="Arial" w:cs="Arial"/>
          <w:noProof w:val="0"/>
          <w:szCs w:val="22"/>
        </w:rPr>
        <w:t xml:space="preserve">For the binary case, non-symmetric confidence intervals are additionally </w:t>
      </w:r>
      <w:r w:rsidRPr="0025514E">
        <w:rPr>
          <w:rFonts w:ascii="Arial" w:hAnsi="Arial" w:cs="Arial"/>
          <w:noProof w:val="0"/>
          <w:szCs w:val="22"/>
        </w:rPr>
        <w:lastRenderedPageBreak/>
        <w:t>provided using the more complicated method (calculating standard errors and confidence interval limits for the logit, and then back-transforming the ends of this confidence interval to describe the observed mean).</w:t>
      </w:r>
      <w:r w:rsidR="0025514E">
        <w:rPr>
          <w:rFonts w:ascii="Arial" w:hAnsi="Arial" w:cs="Arial"/>
          <w:noProof w:val="0"/>
          <w:szCs w:val="22"/>
        </w:rPr>
        <w:t xml:space="preserve"> </w:t>
      </w:r>
    </w:p>
    <w:p w14:paraId="232CEB8B" w14:textId="77777777" w:rsidR="006876E2" w:rsidRPr="0025514E" w:rsidRDefault="006876E2" w:rsidP="006876E2">
      <w:pPr>
        <w:widowControl/>
        <w:tabs>
          <w:tab w:val="clear" w:pos="720"/>
          <w:tab w:val="clear" w:pos="4800"/>
          <w:tab w:val="clear" w:pos="9500"/>
        </w:tabs>
        <w:spacing w:line="360" w:lineRule="auto"/>
        <w:jc w:val="left"/>
        <w:rPr>
          <w:rFonts w:ascii="Arial" w:hAnsi="Arial" w:cs="Arial"/>
          <w:noProof w:val="0"/>
          <w:szCs w:val="22"/>
        </w:rPr>
      </w:pPr>
    </w:p>
    <w:p w14:paraId="080224F7" w14:textId="4C114985" w:rsidR="00F634BC" w:rsidRPr="0025514E" w:rsidRDefault="00F634BC" w:rsidP="006876E2">
      <w:pPr>
        <w:widowControl/>
        <w:tabs>
          <w:tab w:val="clear" w:pos="720"/>
          <w:tab w:val="clear" w:pos="4800"/>
          <w:tab w:val="clear" w:pos="9500"/>
        </w:tabs>
        <w:spacing w:line="360" w:lineRule="auto"/>
        <w:jc w:val="left"/>
        <w:rPr>
          <w:rFonts w:ascii="Arial" w:hAnsi="Arial" w:cs="Arial"/>
          <w:noProof w:val="0"/>
          <w:szCs w:val="22"/>
        </w:rPr>
      </w:pPr>
      <w:r w:rsidRPr="00FC2049">
        <w:rPr>
          <w:rFonts w:ascii="Arial" w:hAnsi="Arial" w:cs="Arial"/>
          <w:b/>
          <w:noProof w:val="0"/>
          <w:szCs w:val="22"/>
        </w:rPr>
        <w:t xml:space="preserve">Pairwise and </w:t>
      </w:r>
      <w:r w:rsidR="00613FDA">
        <w:rPr>
          <w:rFonts w:ascii="Arial" w:hAnsi="Arial" w:cs="Arial"/>
          <w:b/>
          <w:noProof w:val="0"/>
          <w:szCs w:val="22"/>
        </w:rPr>
        <w:t>o</w:t>
      </w:r>
      <w:r w:rsidR="00A53347" w:rsidRPr="00FC2049">
        <w:rPr>
          <w:rFonts w:ascii="Arial" w:hAnsi="Arial" w:cs="Arial"/>
          <w:b/>
          <w:noProof w:val="0"/>
          <w:szCs w:val="22"/>
        </w:rPr>
        <w:t xml:space="preserve">mnibus </w:t>
      </w:r>
      <w:r w:rsidR="00613FDA">
        <w:rPr>
          <w:rFonts w:ascii="Arial" w:hAnsi="Arial" w:cs="Arial"/>
          <w:b/>
          <w:noProof w:val="0"/>
          <w:szCs w:val="22"/>
        </w:rPr>
        <w:t>t</w:t>
      </w:r>
      <w:r w:rsidR="00A53347" w:rsidRPr="00FC2049">
        <w:rPr>
          <w:rFonts w:ascii="Arial" w:hAnsi="Arial" w:cs="Arial"/>
          <w:b/>
          <w:noProof w:val="0"/>
          <w:szCs w:val="22"/>
        </w:rPr>
        <w:t>ests</w:t>
      </w:r>
      <w:r w:rsidR="00A53347" w:rsidRPr="0025514E">
        <w:rPr>
          <w:rFonts w:ascii="Arial" w:hAnsi="Arial" w:cs="Arial"/>
          <w:noProof w:val="0"/>
          <w:szCs w:val="22"/>
        </w:rPr>
        <w:t>.</w:t>
      </w:r>
      <w:r w:rsidR="0025514E">
        <w:rPr>
          <w:rFonts w:ascii="Arial" w:hAnsi="Arial" w:cs="Arial"/>
          <w:noProof w:val="0"/>
          <w:szCs w:val="22"/>
        </w:rPr>
        <w:t xml:space="preserve"> </w:t>
      </w:r>
      <w:r w:rsidR="00A53347" w:rsidRPr="0025514E">
        <w:rPr>
          <w:rFonts w:ascii="Arial" w:hAnsi="Arial" w:cs="Arial"/>
          <w:noProof w:val="0"/>
          <w:szCs w:val="22"/>
        </w:rPr>
        <w:t>The macro provides Wald tests and p-values for comparing the expected values of the distal outcome between each pair of latent classes, testing the null hypothesis that the expected values are equal.</w:t>
      </w:r>
      <w:r w:rsidR="0025514E">
        <w:rPr>
          <w:rFonts w:ascii="Arial" w:hAnsi="Arial" w:cs="Arial"/>
          <w:noProof w:val="0"/>
          <w:szCs w:val="22"/>
        </w:rPr>
        <w:t xml:space="preserve"> </w:t>
      </w:r>
      <w:r w:rsidR="00A53347" w:rsidRPr="0025514E">
        <w:rPr>
          <w:rFonts w:ascii="Arial" w:hAnsi="Arial" w:cs="Arial"/>
          <w:noProof w:val="0"/>
          <w:szCs w:val="22"/>
        </w:rPr>
        <w:t xml:space="preserve">The p-values are not adjusted for multiple comparisons, but a user who wishes to apply a Bonferroni correction could simply divide the alpha level used for comparison (e.g., .05) by the number of pairs being compared: specifically, by </w:t>
      </w:r>
      <m:oMath>
        <m:sSub>
          <m:sSubPr>
            <m:ctrlPr>
              <w:rPr>
                <w:rFonts w:ascii="Cambria Math" w:hAnsi="Cambria Math" w:cs="Arial"/>
                <w:i/>
                <w:noProof w:val="0"/>
                <w:szCs w:val="22"/>
              </w:rPr>
            </m:ctrlPr>
          </m:sSubPr>
          <m:e>
            <m:r>
              <w:rPr>
                <w:rFonts w:ascii="Cambria Math" w:hAnsi="Cambria Math" w:cs="Arial"/>
                <w:noProof w:val="0"/>
                <w:szCs w:val="22"/>
              </w:rPr>
              <m:t>n</m:t>
            </m:r>
          </m:e>
          <m:sub>
            <m:r>
              <w:rPr>
                <w:rFonts w:ascii="Cambria Math" w:hAnsi="Cambria Math" w:cs="Arial"/>
                <w:noProof w:val="0"/>
                <w:szCs w:val="22"/>
              </w:rPr>
              <m:t>c</m:t>
            </m:r>
          </m:sub>
        </m:sSub>
        <m:r>
          <w:rPr>
            <w:rFonts w:ascii="Cambria Math" w:hAnsi="Cambria Math" w:cs="Arial"/>
            <w:noProof w:val="0"/>
            <w:szCs w:val="22"/>
          </w:rPr>
          <m:t>(</m:t>
        </m:r>
        <m:sSub>
          <m:sSubPr>
            <m:ctrlPr>
              <w:rPr>
                <w:rFonts w:ascii="Cambria Math" w:hAnsi="Cambria Math" w:cs="Arial"/>
                <w:i/>
                <w:noProof w:val="0"/>
                <w:szCs w:val="22"/>
              </w:rPr>
            </m:ctrlPr>
          </m:sSubPr>
          <m:e>
            <m:r>
              <w:rPr>
                <w:rFonts w:ascii="Cambria Math" w:hAnsi="Cambria Math" w:cs="Arial"/>
                <w:noProof w:val="0"/>
                <w:szCs w:val="22"/>
              </w:rPr>
              <m:t>n</m:t>
            </m:r>
          </m:e>
          <m:sub>
            <m:r>
              <w:rPr>
                <w:rFonts w:ascii="Cambria Math" w:hAnsi="Cambria Math" w:cs="Arial"/>
                <w:noProof w:val="0"/>
                <w:szCs w:val="22"/>
              </w:rPr>
              <m:t>c</m:t>
            </m:r>
          </m:sub>
        </m:sSub>
        <m:r>
          <w:rPr>
            <w:rFonts w:ascii="Cambria Math" w:hAnsi="Cambria Math" w:cs="Arial"/>
            <w:noProof w:val="0"/>
            <w:szCs w:val="22"/>
          </w:rPr>
          <m:t>-1</m:t>
        </m:r>
      </m:oMath>
      <w:r w:rsidR="00A53347" w:rsidRPr="0025514E">
        <w:rPr>
          <w:rFonts w:ascii="Arial" w:hAnsi="Arial" w:cs="Arial"/>
          <w:noProof w:val="0"/>
          <w:szCs w:val="22"/>
        </w:rPr>
        <w:t>)/2.</w:t>
      </w:r>
      <w:r w:rsidR="0025514E">
        <w:rPr>
          <w:rFonts w:ascii="Arial" w:hAnsi="Arial" w:cs="Arial"/>
          <w:noProof w:val="0"/>
          <w:szCs w:val="22"/>
        </w:rPr>
        <w:t xml:space="preserve"> </w:t>
      </w:r>
      <w:r w:rsidRPr="0025514E">
        <w:rPr>
          <w:rFonts w:ascii="Arial" w:hAnsi="Arial" w:cs="Arial"/>
          <w:noProof w:val="0"/>
          <w:szCs w:val="22"/>
        </w:rPr>
        <w:t>In addition to these tests, an omnibus test simultaneously comparing all of the expected values is also performed.</w:t>
      </w:r>
      <w:r w:rsidR="0025514E">
        <w:rPr>
          <w:rFonts w:ascii="Arial" w:hAnsi="Arial" w:cs="Arial"/>
          <w:noProof w:val="0"/>
          <w:szCs w:val="22"/>
        </w:rPr>
        <w:t xml:space="preserve"> </w:t>
      </w:r>
      <w:r w:rsidRPr="0025514E">
        <w:rPr>
          <w:rFonts w:ascii="Arial" w:hAnsi="Arial" w:cs="Arial"/>
          <w:noProof w:val="0"/>
          <w:szCs w:val="22"/>
        </w:rPr>
        <w:t>For categorical outcomes in the current version of the macro, only an omnibus test, rather than pairwise tests, is performed.</w:t>
      </w:r>
    </w:p>
    <w:p w14:paraId="64776C15" w14:textId="77777777" w:rsidR="00972D10" w:rsidRDefault="00972D10" w:rsidP="00972D10">
      <w:pPr>
        <w:widowControl/>
        <w:tabs>
          <w:tab w:val="clear" w:pos="720"/>
          <w:tab w:val="clear" w:pos="4800"/>
          <w:tab w:val="clear" w:pos="9500"/>
        </w:tabs>
        <w:spacing w:line="360" w:lineRule="auto"/>
        <w:jc w:val="left"/>
        <w:rPr>
          <w:rFonts w:ascii="Arial" w:hAnsi="Arial" w:cs="Arial"/>
          <w:noProof w:val="0"/>
          <w:szCs w:val="22"/>
          <w:u w:val="single"/>
        </w:rPr>
      </w:pPr>
    </w:p>
    <w:p w14:paraId="443A79F3" w14:textId="415FC733" w:rsidR="00CC099A" w:rsidRPr="0025514E" w:rsidRDefault="00287852" w:rsidP="00972D10">
      <w:pPr>
        <w:widowControl/>
        <w:tabs>
          <w:tab w:val="clear" w:pos="720"/>
          <w:tab w:val="clear" w:pos="4800"/>
          <w:tab w:val="clear" w:pos="9500"/>
        </w:tabs>
        <w:spacing w:line="360" w:lineRule="auto"/>
        <w:jc w:val="left"/>
        <w:rPr>
          <w:rFonts w:ascii="Arial" w:hAnsi="Arial" w:cs="Arial"/>
          <w:b/>
          <w:bCs/>
          <w:color w:val="1F497D"/>
          <w:sz w:val="28"/>
          <w:szCs w:val="28"/>
          <w:lang w:val="x-none" w:eastAsia="x-none"/>
        </w:rPr>
      </w:pPr>
      <w:r w:rsidRPr="00FC2049">
        <w:rPr>
          <w:rFonts w:ascii="Arial" w:hAnsi="Arial" w:cs="Arial"/>
          <w:b/>
          <w:noProof w:val="0"/>
          <w:szCs w:val="22"/>
        </w:rPr>
        <w:t xml:space="preserve">Sampling </w:t>
      </w:r>
      <w:r w:rsidR="00613FDA" w:rsidRPr="00FC2049">
        <w:rPr>
          <w:rFonts w:ascii="Arial" w:hAnsi="Arial" w:cs="Arial"/>
          <w:b/>
          <w:noProof w:val="0"/>
          <w:szCs w:val="22"/>
        </w:rPr>
        <w:t>w</w:t>
      </w:r>
      <w:r w:rsidRPr="00FC2049">
        <w:rPr>
          <w:rFonts w:ascii="Arial" w:hAnsi="Arial" w:cs="Arial"/>
          <w:b/>
          <w:noProof w:val="0"/>
          <w:szCs w:val="22"/>
        </w:rPr>
        <w:t>eights</w:t>
      </w:r>
      <w:r w:rsidRPr="00BC7F3C">
        <w:rPr>
          <w:rFonts w:ascii="Arial" w:hAnsi="Arial" w:cs="Arial"/>
          <w:noProof w:val="0"/>
          <w:szCs w:val="22"/>
        </w:rPr>
        <w:t>.</w:t>
      </w:r>
      <w:r w:rsidR="0025514E">
        <w:rPr>
          <w:rFonts w:ascii="Arial" w:hAnsi="Arial" w:cs="Arial"/>
          <w:noProof w:val="0"/>
          <w:szCs w:val="22"/>
        </w:rPr>
        <w:t xml:space="preserve"> </w:t>
      </w:r>
      <w:r w:rsidR="0023765C" w:rsidRPr="0025514E">
        <w:rPr>
          <w:rFonts w:ascii="Arial" w:hAnsi="Arial" w:cs="Arial"/>
          <w:noProof w:val="0"/>
          <w:szCs w:val="22"/>
        </w:rPr>
        <w:t>If complex survey sample weights are used in the LCA (the</w:t>
      </w:r>
      <w:r w:rsidR="00972D10" w:rsidRPr="00972D10">
        <w:rPr>
          <w:rFonts w:ascii="Courier New" w:hAnsi="Courier New" w:cs="Courier New"/>
          <w:noProof w:val="0"/>
          <w:szCs w:val="22"/>
        </w:rPr>
        <w:t xml:space="preserve"> weight</w:t>
      </w:r>
      <w:r w:rsidR="0023765C" w:rsidRPr="0025514E">
        <w:rPr>
          <w:rFonts w:ascii="Arial" w:hAnsi="Arial" w:cs="Arial"/>
          <w:noProof w:val="0"/>
          <w:szCs w:val="22"/>
        </w:rPr>
        <w:t xml:space="preserve"> </w:t>
      </w:r>
      <w:r w:rsidR="007E1062" w:rsidRPr="0025514E">
        <w:rPr>
          <w:rFonts w:ascii="Arial" w:hAnsi="Arial" w:cs="Arial"/>
          <w:noProof w:val="0"/>
          <w:szCs w:val="22"/>
        </w:rPr>
        <w:t>option</w:t>
      </w:r>
      <w:r w:rsidR="0023765C" w:rsidRPr="0025514E">
        <w:rPr>
          <w:rFonts w:ascii="Arial" w:hAnsi="Arial" w:cs="Arial"/>
          <w:noProof w:val="0"/>
          <w:szCs w:val="22"/>
        </w:rPr>
        <w:t xml:space="preserve"> in PROC LCA) then these must be specified in this macro also</w:t>
      </w:r>
      <w:r w:rsidR="007E1062" w:rsidRPr="0025514E">
        <w:rPr>
          <w:rFonts w:ascii="Arial" w:hAnsi="Arial" w:cs="Arial"/>
          <w:noProof w:val="0"/>
          <w:szCs w:val="22"/>
        </w:rPr>
        <w:t xml:space="preserve"> (using the </w:t>
      </w:r>
      <w:proofErr w:type="spellStart"/>
      <w:r w:rsidR="007E1062" w:rsidRPr="00972D10">
        <w:rPr>
          <w:rFonts w:ascii="Courier New" w:hAnsi="Courier New" w:cs="Courier New"/>
          <w:noProof w:val="0"/>
          <w:szCs w:val="22"/>
        </w:rPr>
        <w:t>sampling_weight</w:t>
      </w:r>
      <w:proofErr w:type="spellEnd"/>
      <w:r w:rsidR="007E1062" w:rsidRPr="00972D10">
        <w:rPr>
          <w:rFonts w:ascii="Courier New" w:hAnsi="Courier New" w:cs="Courier New"/>
          <w:noProof w:val="0"/>
          <w:szCs w:val="22"/>
        </w:rPr>
        <w:t>=</w:t>
      </w:r>
      <w:r w:rsidR="007E1062" w:rsidRPr="0025514E">
        <w:rPr>
          <w:rFonts w:ascii="Arial" w:hAnsi="Arial" w:cs="Arial"/>
          <w:noProof w:val="0"/>
          <w:szCs w:val="22"/>
        </w:rPr>
        <w:t xml:space="preserve"> optional argument).</w:t>
      </w:r>
      <w:r w:rsidR="0025514E">
        <w:rPr>
          <w:rFonts w:ascii="Arial" w:hAnsi="Arial" w:cs="Arial"/>
          <w:noProof w:val="0"/>
          <w:szCs w:val="22"/>
        </w:rPr>
        <w:t xml:space="preserve"> </w:t>
      </w:r>
      <w:r w:rsidR="007E1062" w:rsidRPr="0025514E">
        <w:rPr>
          <w:rFonts w:ascii="Arial" w:hAnsi="Arial" w:cs="Arial"/>
          <w:noProof w:val="0"/>
          <w:szCs w:val="22"/>
        </w:rPr>
        <w:t xml:space="preserve">Sampling weights are implemented by multiplying each </w:t>
      </w:r>
      <m:oMath>
        <m:sSub>
          <m:sSubPr>
            <m:ctrlPr>
              <w:rPr>
                <w:rFonts w:ascii="Cambria Math" w:hAnsi="Cambria Math" w:cs="Arial"/>
                <w:noProof w:val="0"/>
                <w:szCs w:val="22"/>
              </w:rPr>
            </m:ctrlPr>
          </m:sSubPr>
          <m:e>
            <m:r>
              <m:rPr>
                <m:sty m:val="p"/>
              </m:rPr>
              <w:rPr>
                <w:rFonts w:ascii="Cambria Math" w:hAnsi="Cambria Math" w:cs="Arial"/>
                <w:noProof w:val="0"/>
                <w:szCs w:val="22"/>
              </w:rPr>
              <m:t>w</m:t>
            </m:r>
          </m:e>
          <m:sub>
            <m:r>
              <w:rPr>
                <w:rFonts w:ascii="Cambria Math" w:hAnsi="Cambria Math" w:cs="Arial"/>
                <w:noProof w:val="0"/>
                <w:szCs w:val="22"/>
                <w:vertAlign w:val="subscript"/>
              </w:rPr>
              <m:t>ic</m:t>
            </m:r>
          </m:sub>
        </m:sSub>
      </m:oMath>
      <w:r w:rsidR="007E1062" w:rsidRPr="0025514E">
        <w:rPr>
          <w:rFonts w:ascii="Arial" w:hAnsi="Arial" w:cs="Arial"/>
          <w:noProof w:val="0"/>
          <w:szCs w:val="22"/>
        </w:rPr>
        <w:t xml:space="preserve"> by the corresponding sampling weight </w:t>
      </w:r>
      <w:proofErr w:type="spellStart"/>
      <w:r w:rsidR="007E1062" w:rsidRPr="0025514E">
        <w:rPr>
          <w:rFonts w:ascii="Arial" w:hAnsi="Arial" w:cs="Arial"/>
          <w:i/>
          <w:noProof w:val="0"/>
          <w:szCs w:val="22"/>
        </w:rPr>
        <w:t>s</w:t>
      </w:r>
      <w:r w:rsidR="007E1062" w:rsidRPr="0025514E">
        <w:rPr>
          <w:rFonts w:ascii="Arial" w:hAnsi="Arial" w:cs="Arial"/>
          <w:i/>
          <w:noProof w:val="0"/>
          <w:szCs w:val="22"/>
        </w:rPr>
        <w:softHyphen/>
      </w:r>
      <w:r w:rsidR="007E1062" w:rsidRPr="0025514E">
        <w:rPr>
          <w:rFonts w:ascii="Arial" w:hAnsi="Arial" w:cs="Arial"/>
          <w:i/>
          <w:noProof w:val="0"/>
          <w:szCs w:val="22"/>
          <w:vertAlign w:val="subscript"/>
        </w:rPr>
        <w:t>i</w:t>
      </w:r>
      <w:proofErr w:type="spellEnd"/>
      <w:r w:rsidR="007E1062" w:rsidRPr="0025514E">
        <w:rPr>
          <w:rFonts w:ascii="Arial" w:hAnsi="Arial" w:cs="Arial"/>
          <w:noProof w:val="0"/>
          <w:szCs w:val="22"/>
        </w:rPr>
        <w:t>.</w:t>
      </w:r>
      <w:r w:rsidR="0025514E">
        <w:rPr>
          <w:rFonts w:ascii="Arial" w:hAnsi="Arial" w:cs="Arial"/>
          <w:noProof w:val="0"/>
          <w:szCs w:val="22"/>
        </w:rPr>
        <w:t xml:space="preserve"> </w:t>
      </w:r>
      <w:r w:rsidR="007E1062" w:rsidRPr="0025514E">
        <w:rPr>
          <w:rFonts w:ascii="Arial" w:hAnsi="Arial" w:cs="Arial"/>
          <w:noProof w:val="0"/>
          <w:szCs w:val="22"/>
        </w:rPr>
        <w:t xml:space="preserve">This is done before </w:t>
      </w:r>
      <w:proofErr w:type="spellStart"/>
      <w:r w:rsidR="007E1062" w:rsidRPr="0025514E">
        <w:rPr>
          <w:rFonts w:ascii="Arial" w:hAnsi="Arial" w:cs="Arial"/>
          <w:noProof w:val="0"/>
          <w:szCs w:val="22"/>
        </w:rPr>
        <w:t>postmultiplying</w:t>
      </w:r>
      <w:proofErr w:type="spellEnd"/>
      <w:r w:rsidR="007E1062" w:rsidRPr="0025514E">
        <w:rPr>
          <w:rFonts w:ascii="Arial" w:hAnsi="Arial" w:cs="Arial"/>
          <w:noProof w:val="0"/>
          <w:szCs w:val="22"/>
        </w:rPr>
        <w:t xml:space="preserve"> by </w:t>
      </w:r>
      <m:oMath>
        <m:sSup>
          <m:sSupPr>
            <m:ctrlPr>
              <w:rPr>
                <w:rFonts w:ascii="Cambria Math" w:hAnsi="Cambria Math" w:cs="Arial"/>
                <w:i/>
                <w:noProof w:val="0"/>
                <w:szCs w:val="22"/>
              </w:rPr>
            </m:ctrlPr>
          </m:sSupPr>
          <m:e>
            <m:r>
              <m:rPr>
                <m:sty m:val="b"/>
              </m:rPr>
              <w:rPr>
                <w:rFonts w:ascii="Cambria Math" w:hAnsi="Cambria Math" w:cs="Arial"/>
                <w:noProof w:val="0"/>
                <w:szCs w:val="22"/>
              </w:rPr>
              <m:t>D</m:t>
            </m:r>
          </m:e>
          <m:sup>
            <m:r>
              <w:rPr>
                <w:rFonts w:ascii="Cambria Math" w:hAnsi="Cambria Math" w:cs="Arial"/>
                <w:noProof w:val="0"/>
                <w:szCs w:val="22"/>
              </w:rPr>
              <m:t>-1</m:t>
            </m:r>
          </m:sup>
        </m:sSup>
      </m:oMath>
      <w:r w:rsidR="0054066F" w:rsidRPr="0025514E">
        <w:rPr>
          <w:rFonts w:ascii="Arial" w:hAnsi="Arial" w:cs="Arial"/>
          <w:noProof w:val="0"/>
          <w:szCs w:val="22"/>
        </w:rPr>
        <w:t xml:space="preserve"> </w:t>
      </w:r>
      <w:r w:rsidR="007E1062" w:rsidRPr="0025514E">
        <w:rPr>
          <w:rFonts w:ascii="Arial" w:hAnsi="Arial" w:cs="Arial"/>
          <w:noProof w:val="0"/>
          <w:szCs w:val="22"/>
        </w:rPr>
        <w:t>in the BCH method.</w:t>
      </w:r>
      <w:r w:rsidR="0025514E">
        <w:rPr>
          <w:rFonts w:ascii="Arial" w:hAnsi="Arial" w:cs="Arial"/>
          <w:noProof w:val="0"/>
          <w:szCs w:val="22"/>
        </w:rPr>
        <w:t xml:space="preserve"> </w:t>
      </w:r>
      <w:r w:rsidR="00B71F91" w:rsidRPr="0025514E">
        <w:rPr>
          <w:rFonts w:ascii="Arial" w:hAnsi="Arial" w:cs="Arial"/>
          <w:noProof w:val="0"/>
          <w:szCs w:val="22"/>
        </w:rPr>
        <w:t>Note that although survey weights can be accommodated, t</w:t>
      </w:r>
      <w:r w:rsidR="0023765C" w:rsidRPr="0025514E">
        <w:rPr>
          <w:rFonts w:ascii="Arial" w:hAnsi="Arial" w:cs="Arial"/>
          <w:noProof w:val="0"/>
          <w:szCs w:val="22"/>
        </w:rPr>
        <w:t>he curren</w:t>
      </w:r>
      <w:r w:rsidR="00B71F91" w:rsidRPr="0025514E">
        <w:rPr>
          <w:rFonts w:ascii="Arial" w:hAnsi="Arial" w:cs="Arial"/>
          <w:noProof w:val="0"/>
          <w:szCs w:val="22"/>
        </w:rPr>
        <w:t>t version of the macro does not</w:t>
      </w:r>
      <w:r w:rsidR="007E1062" w:rsidRPr="0025514E">
        <w:rPr>
          <w:rFonts w:ascii="Arial" w:hAnsi="Arial" w:cs="Arial"/>
          <w:noProof w:val="0"/>
          <w:szCs w:val="22"/>
        </w:rPr>
        <w:t xml:space="preserve"> account </w:t>
      </w:r>
      <w:r w:rsidR="0041710C">
        <w:rPr>
          <w:rFonts w:ascii="Arial" w:hAnsi="Arial" w:cs="Arial"/>
          <w:noProof w:val="0"/>
          <w:szCs w:val="22"/>
        </w:rPr>
        <w:t xml:space="preserve">for </w:t>
      </w:r>
      <w:r w:rsidR="007E1062" w:rsidRPr="0025514E">
        <w:rPr>
          <w:rFonts w:ascii="Arial" w:hAnsi="Arial" w:cs="Arial"/>
          <w:noProof w:val="0"/>
          <w:szCs w:val="22"/>
        </w:rPr>
        <w:t>clustering</w:t>
      </w:r>
      <w:r w:rsidR="00B71F91" w:rsidRPr="0025514E">
        <w:rPr>
          <w:rFonts w:ascii="Arial" w:hAnsi="Arial" w:cs="Arial"/>
          <w:noProof w:val="0"/>
          <w:szCs w:val="22"/>
        </w:rPr>
        <w:t xml:space="preserve"> when calculating standard errors</w:t>
      </w:r>
      <w:r w:rsidR="007E1062" w:rsidRPr="0025514E">
        <w:rPr>
          <w:rFonts w:ascii="Arial" w:hAnsi="Arial" w:cs="Arial"/>
          <w:noProof w:val="0"/>
          <w:szCs w:val="22"/>
        </w:rPr>
        <w:t>.</w:t>
      </w:r>
    </w:p>
    <w:p w14:paraId="4E37C595" w14:textId="77777777" w:rsidR="00972D10" w:rsidRPr="00613FDA" w:rsidRDefault="00972D10" w:rsidP="00E675DD">
      <w:pPr>
        <w:widowControl/>
        <w:tabs>
          <w:tab w:val="clear" w:pos="720"/>
          <w:tab w:val="clear" w:pos="4800"/>
          <w:tab w:val="clear" w:pos="9500"/>
        </w:tabs>
        <w:spacing w:line="360" w:lineRule="auto"/>
        <w:jc w:val="left"/>
        <w:rPr>
          <w:rFonts w:ascii="Arial" w:hAnsi="Arial" w:cs="Arial"/>
          <w:b/>
          <w:bCs/>
          <w:color w:val="1F497D"/>
          <w:sz w:val="28"/>
          <w:szCs w:val="28"/>
          <w:lang w:val="x-none" w:eastAsia="x-none"/>
        </w:rPr>
      </w:pPr>
    </w:p>
    <w:p w14:paraId="5556335E" w14:textId="1269CCD1" w:rsidR="00B71F91" w:rsidRPr="0025514E" w:rsidRDefault="00287852" w:rsidP="00E675DD">
      <w:pPr>
        <w:widowControl/>
        <w:tabs>
          <w:tab w:val="clear" w:pos="720"/>
          <w:tab w:val="clear" w:pos="4800"/>
          <w:tab w:val="clear" w:pos="9500"/>
        </w:tabs>
        <w:spacing w:line="360" w:lineRule="auto"/>
        <w:jc w:val="left"/>
        <w:rPr>
          <w:rFonts w:ascii="Arial" w:hAnsi="Arial" w:cs="Arial"/>
          <w:lang w:eastAsia="x-none"/>
        </w:rPr>
      </w:pPr>
      <w:r w:rsidRPr="00FC2049">
        <w:rPr>
          <w:rFonts w:ascii="Arial" w:hAnsi="Arial" w:cs="Arial"/>
          <w:b/>
          <w:lang w:eastAsia="x-none"/>
        </w:rPr>
        <w:t xml:space="preserve">Grouping </w:t>
      </w:r>
      <w:r w:rsidR="00613FDA" w:rsidRPr="00FC2049">
        <w:rPr>
          <w:rFonts w:ascii="Arial" w:hAnsi="Arial" w:cs="Arial"/>
          <w:b/>
          <w:lang w:eastAsia="x-none"/>
        </w:rPr>
        <w:t>v</w:t>
      </w:r>
      <w:r w:rsidRPr="00FC2049">
        <w:rPr>
          <w:rFonts w:ascii="Arial" w:hAnsi="Arial" w:cs="Arial"/>
          <w:b/>
          <w:lang w:eastAsia="x-none"/>
        </w:rPr>
        <w:t>ariable.</w:t>
      </w:r>
      <w:r w:rsidRPr="0025514E">
        <w:rPr>
          <w:rFonts w:ascii="Arial" w:hAnsi="Arial" w:cs="Arial"/>
          <w:lang w:eastAsia="x-none"/>
        </w:rPr>
        <w:t xml:space="preserve"> T</w:t>
      </w:r>
      <w:r w:rsidR="00B71F91" w:rsidRPr="0025514E">
        <w:rPr>
          <w:rFonts w:ascii="Arial" w:hAnsi="Arial" w:cs="Arial"/>
          <w:lang w:eastAsia="x-none"/>
        </w:rPr>
        <w:t xml:space="preserve">he calculations of the macro can accommodate an observed grouping variable (usually gender or other demographic categories) as in the </w:t>
      </w:r>
      <w:r w:rsidR="00972D10" w:rsidRPr="00972D10">
        <w:rPr>
          <w:rFonts w:ascii="Courier New" w:hAnsi="Courier New" w:cs="Courier New"/>
          <w:lang w:eastAsia="x-none"/>
        </w:rPr>
        <w:t>groups</w:t>
      </w:r>
      <w:r w:rsidR="00B71F91" w:rsidRPr="0025514E">
        <w:rPr>
          <w:rFonts w:ascii="Arial" w:hAnsi="Arial" w:cs="Arial"/>
          <w:lang w:eastAsia="x-none"/>
        </w:rPr>
        <w:t xml:space="preserve"> command in PROC LCA.</w:t>
      </w:r>
      <w:r w:rsidR="0025514E">
        <w:rPr>
          <w:rFonts w:ascii="Arial" w:hAnsi="Arial" w:cs="Arial"/>
          <w:lang w:eastAsia="x-none"/>
        </w:rPr>
        <w:t xml:space="preserve"> </w:t>
      </w:r>
      <w:r w:rsidR="00B71F91" w:rsidRPr="0025514E">
        <w:rPr>
          <w:rFonts w:ascii="Arial" w:hAnsi="Arial" w:cs="Arial"/>
          <w:lang w:eastAsia="x-none"/>
        </w:rPr>
        <w:t>The macro assumes measurement invariance across groups and performs calculations separately for each group.</w:t>
      </w:r>
      <w:r w:rsidR="0025514E">
        <w:rPr>
          <w:rFonts w:ascii="Arial" w:hAnsi="Arial" w:cs="Arial"/>
          <w:lang w:eastAsia="x-none"/>
        </w:rPr>
        <w:t xml:space="preserve"> </w:t>
      </w:r>
      <w:r w:rsidR="00B71F91" w:rsidRPr="0025514E">
        <w:rPr>
          <w:rFonts w:ascii="Arial" w:hAnsi="Arial" w:cs="Arial"/>
          <w:lang w:eastAsia="x-none"/>
        </w:rPr>
        <w:t>Separate output is also provided for each group.</w:t>
      </w:r>
    </w:p>
    <w:p w14:paraId="3FC0BF52" w14:textId="603B412E" w:rsidR="006169AF" w:rsidRDefault="008C0108" w:rsidP="00E32C6E">
      <w:pPr>
        <w:pStyle w:val="Heading1"/>
      </w:pPr>
      <w:r>
        <w:br w:type="page"/>
      </w:r>
      <w:bookmarkStart w:id="13" w:name="_Toc32828689"/>
      <w:r w:rsidR="006169AF" w:rsidRPr="00FC43D7">
        <w:lastRenderedPageBreak/>
        <w:t>Using the %</w:t>
      </w:r>
      <w:r w:rsidR="00133819">
        <w:t>LCA_Covariates_3Step</w:t>
      </w:r>
      <w:r w:rsidR="00FC37F1">
        <w:t xml:space="preserve"> </w:t>
      </w:r>
      <w:r w:rsidR="00FC43D7" w:rsidRPr="00FC43D7">
        <w:t>M</w:t>
      </w:r>
      <w:r w:rsidR="006169AF" w:rsidRPr="00FC43D7">
        <w:t>acro</w:t>
      </w:r>
      <w:bookmarkEnd w:id="10"/>
      <w:bookmarkEnd w:id="13"/>
      <w:r w:rsidR="001E77A0">
        <w:t xml:space="preserve"> </w:t>
      </w:r>
    </w:p>
    <w:p w14:paraId="3A747A70" w14:textId="1E25D939" w:rsidR="00DD7769" w:rsidRDefault="00DD7769" w:rsidP="00DD7769">
      <w:pPr>
        <w:pStyle w:val="Heading2"/>
        <w:rPr>
          <w:lang w:val="en-US"/>
        </w:rPr>
      </w:pPr>
      <w:bookmarkStart w:id="14" w:name="_Toc32828690"/>
      <w:r>
        <w:rPr>
          <w:lang w:val="en-US"/>
        </w:rPr>
        <w:t>Argument Definitions</w:t>
      </w:r>
      <w:bookmarkEnd w:id="14"/>
    </w:p>
    <w:p w14:paraId="2D0B185B" w14:textId="77777777" w:rsidR="00DD7769" w:rsidRPr="00DD7769" w:rsidRDefault="00DD7769" w:rsidP="00DD7769">
      <w:pPr>
        <w:rPr>
          <w:lang w:eastAsia="x-none"/>
        </w:rPr>
      </w:pPr>
    </w:p>
    <w:p w14:paraId="7762EB0A" w14:textId="2BE84330" w:rsidR="003D0FBA" w:rsidRDefault="003D0FBA" w:rsidP="003909EB">
      <w:pPr>
        <w:jc w:val="left"/>
        <w:rPr>
          <w:rFonts w:ascii="Arial" w:hAnsi="Arial" w:cs="Arial"/>
        </w:rPr>
      </w:pPr>
      <w:r w:rsidRPr="001E3A76">
        <w:rPr>
          <w:rFonts w:ascii="Arial" w:hAnsi="Arial" w:cs="Arial"/>
        </w:rPr>
        <w:t>Table 1</w:t>
      </w:r>
      <w:r w:rsidR="00906CA1" w:rsidRPr="001E3A76">
        <w:rPr>
          <w:rFonts w:ascii="Arial" w:hAnsi="Arial" w:cs="Arial"/>
        </w:rPr>
        <w:t>.</w:t>
      </w:r>
      <w:r w:rsidRPr="001E3A76">
        <w:rPr>
          <w:rFonts w:ascii="Arial" w:hAnsi="Arial" w:cs="Arial"/>
        </w:rPr>
        <w:t xml:space="preserve"> Argument Definitions for the %</w:t>
      </w:r>
      <w:r w:rsidR="00133819">
        <w:rPr>
          <w:rFonts w:ascii="Arial" w:hAnsi="Arial" w:cs="Arial"/>
        </w:rPr>
        <w:t>LCA_Covariates_3Step</w:t>
      </w:r>
      <w:r w:rsidRPr="001E3A76">
        <w:rPr>
          <w:rFonts w:ascii="Arial" w:hAnsi="Arial" w:cs="Arial"/>
        </w:rPr>
        <w:t xml:space="preserve"> Macro.</w:t>
      </w:r>
    </w:p>
    <w:p w14:paraId="68E26572" w14:textId="505AABB7" w:rsidR="00FC37F1" w:rsidRDefault="00FC37F1" w:rsidP="003909EB">
      <w:pPr>
        <w:jc w:val="left"/>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1170"/>
        <w:gridCol w:w="5490"/>
      </w:tblGrid>
      <w:tr w:rsidR="00FC37F1" w:rsidRPr="00D9419F" w14:paraId="013E09DF" w14:textId="77777777" w:rsidTr="00DD7769">
        <w:trPr>
          <w:trHeight w:val="458"/>
        </w:trPr>
        <w:tc>
          <w:tcPr>
            <w:tcW w:w="2700" w:type="dxa"/>
            <w:tcBorders>
              <w:top w:val="single" w:sz="4" w:space="0" w:color="auto"/>
              <w:bottom w:val="single" w:sz="4" w:space="0" w:color="auto"/>
            </w:tcBorders>
          </w:tcPr>
          <w:p w14:paraId="12E0A62F" w14:textId="77777777" w:rsidR="00FC37F1" w:rsidRPr="00FC37F1" w:rsidRDefault="00FC37F1" w:rsidP="00FC37F1">
            <w:pPr>
              <w:rPr>
                <w:rFonts w:ascii="Arial" w:hAnsi="Arial" w:cs="Arial"/>
              </w:rPr>
            </w:pPr>
            <w:r w:rsidRPr="00FC37F1">
              <w:rPr>
                <w:rFonts w:ascii="Arial" w:hAnsi="Arial" w:cs="Arial"/>
              </w:rPr>
              <w:t>Argument</w:t>
            </w:r>
          </w:p>
        </w:tc>
        <w:tc>
          <w:tcPr>
            <w:tcW w:w="1170" w:type="dxa"/>
            <w:tcBorders>
              <w:top w:val="single" w:sz="4" w:space="0" w:color="auto"/>
              <w:bottom w:val="single" w:sz="4" w:space="0" w:color="auto"/>
            </w:tcBorders>
          </w:tcPr>
          <w:p w14:paraId="4F5413E4" w14:textId="77777777" w:rsidR="00FC37F1" w:rsidRPr="00FC37F1" w:rsidRDefault="00FC37F1" w:rsidP="00FC37F1">
            <w:pPr>
              <w:rPr>
                <w:rFonts w:ascii="Arial" w:hAnsi="Arial" w:cs="Arial"/>
                <w:szCs w:val="22"/>
              </w:rPr>
            </w:pPr>
            <w:r w:rsidRPr="00FC37F1">
              <w:rPr>
                <w:rFonts w:ascii="Arial" w:hAnsi="Arial" w:cs="Arial"/>
                <w:szCs w:val="22"/>
              </w:rPr>
              <w:t>Required</w:t>
            </w:r>
          </w:p>
        </w:tc>
        <w:tc>
          <w:tcPr>
            <w:tcW w:w="5490" w:type="dxa"/>
            <w:tcBorders>
              <w:top w:val="single" w:sz="4" w:space="0" w:color="auto"/>
              <w:bottom w:val="single" w:sz="4" w:space="0" w:color="auto"/>
            </w:tcBorders>
          </w:tcPr>
          <w:p w14:paraId="678C0238" w14:textId="77777777" w:rsidR="00FC37F1" w:rsidRPr="00FC37F1" w:rsidRDefault="00FC37F1" w:rsidP="00FC37F1">
            <w:pPr>
              <w:rPr>
                <w:rFonts w:ascii="Arial" w:hAnsi="Arial" w:cs="Arial"/>
                <w:szCs w:val="22"/>
              </w:rPr>
            </w:pPr>
            <w:r w:rsidRPr="00FC37F1">
              <w:rPr>
                <w:rFonts w:ascii="Arial" w:hAnsi="Arial" w:cs="Arial"/>
                <w:szCs w:val="22"/>
              </w:rPr>
              <w:t>Description</w:t>
            </w:r>
          </w:p>
        </w:tc>
      </w:tr>
      <w:tr w:rsidR="00FC37F1" w:rsidRPr="00D9419F" w14:paraId="36252D5E" w14:textId="77777777" w:rsidTr="00DD7769">
        <w:trPr>
          <w:trHeight w:val="692"/>
        </w:trPr>
        <w:tc>
          <w:tcPr>
            <w:tcW w:w="2700" w:type="dxa"/>
            <w:tcBorders>
              <w:top w:val="single" w:sz="4" w:space="0" w:color="auto"/>
            </w:tcBorders>
          </w:tcPr>
          <w:p w14:paraId="440D563A"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input_data</w:t>
            </w:r>
          </w:p>
        </w:tc>
        <w:tc>
          <w:tcPr>
            <w:tcW w:w="1170" w:type="dxa"/>
            <w:tcBorders>
              <w:top w:val="single" w:sz="4" w:space="0" w:color="auto"/>
            </w:tcBorders>
          </w:tcPr>
          <w:p w14:paraId="4EB1BAF9" w14:textId="77777777" w:rsidR="00FC37F1" w:rsidRPr="00FC37F1" w:rsidRDefault="00FC37F1" w:rsidP="00FC37F1">
            <w:pPr>
              <w:rPr>
                <w:rFonts w:ascii="Arial" w:hAnsi="Arial" w:cs="Arial"/>
                <w:szCs w:val="22"/>
              </w:rPr>
            </w:pPr>
            <w:r w:rsidRPr="00FC37F1">
              <w:rPr>
                <w:rFonts w:ascii="Arial" w:hAnsi="Arial" w:cs="Arial"/>
                <w:szCs w:val="22"/>
              </w:rPr>
              <w:t>Y</w:t>
            </w:r>
          </w:p>
        </w:tc>
        <w:tc>
          <w:tcPr>
            <w:tcW w:w="5490" w:type="dxa"/>
            <w:tcBorders>
              <w:top w:val="single" w:sz="4" w:space="0" w:color="auto"/>
            </w:tcBorders>
          </w:tcPr>
          <w:p w14:paraId="135EC7D7" w14:textId="77777777" w:rsidR="00FC37F1" w:rsidRPr="00FC37F1" w:rsidRDefault="00FC37F1" w:rsidP="00FC37F1">
            <w:pPr>
              <w:pStyle w:val="Default"/>
              <w:rPr>
                <w:sz w:val="22"/>
                <w:szCs w:val="22"/>
              </w:rPr>
            </w:pPr>
            <w:r w:rsidRPr="00FC37F1">
              <w:rPr>
                <w:sz w:val="22"/>
                <w:szCs w:val="22"/>
              </w:rPr>
              <w:t xml:space="preserve">Input data set. The ID variable and covariates must all be included among the variables. </w:t>
            </w:r>
          </w:p>
        </w:tc>
      </w:tr>
      <w:tr w:rsidR="00FC37F1" w:rsidRPr="00D9419F" w14:paraId="33845708" w14:textId="77777777" w:rsidTr="00DD7769">
        <w:trPr>
          <w:trHeight w:val="639"/>
        </w:trPr>
        <w:tc>
          <w:tcPr>
            <w:tcW w:w="2700" w:type="dxa"/>
          </w:tcPr>
          <w:p w14:paraId="4B4A33B5"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covariates</w:t>
            </w:r>
          </w:p>
        </w:tc>
        <w:tc>
          <w:tcPr>
            <w:tcW w:w="1170" w:type="dxa"/>
          </w:tcPr>
          <w:p w14:paraId="78AE884F" w14:textId="77777777" w:rsidR="00FC37F1" w:rsidRPr="00FC37F1" w:rsidRDefault="00FC37F1" w:rsidP="00FC37F1">
            <w:pPr>
              <w:rPr>
                <w:rFonts w:ascii="Arial" w:hAnsi="Arial" w:cs="Arial"/>
                <w:szCs w:val="22"/>
              </w:rPr>
            </w:pPr>
            <w:r w:rsidRPr="00FC37F1">
              <w:rPr>
                <w:rFonts w:ascii="Arial" w:hAnsi="Arial" w:cs="Arial"/>
                <w:szCs w:val="22"/>
              </w:rPr>
              <w:t>Y</w:t>
            </w:r>
          </w:p>
        </w:tc>
        <w:tc>
          <w:tcPr>
            <w:tcW w:w="5490" w:type="dxa"/>
          </w:tcPr>
          <w:p w14:paraId="5AB02B92" w14:textId="77777777" w:rsidR="00FC37F1" w:rsidRPr="00FC37F1" w:rsidRDefault="00FC37F1" w:rsidP="00DD7769">
            <w:pPr>
              <w:jc w:val="left"/>
              <w:rPr>
                <w:rFonts w:ascii="Arial" w:hAnsi="Arial" w:cs="Arial"/>
                <w:szCs w:val="22"/>
              </w:rPr>
            </w:pPr>
            <w:r w:rsidRPr="00FC37F1">
              <w:rPr>
                <w:rFonts w:ascii="Arial" w:hAnsi="Arial" w:cs="Arial"/>
                <w:szCs w:val="22"/>
              </w:rPr>
              <w:t>The name of the covariates to be used in the multinomial regression to predict class membership.</w:t>
            </w:r>
          </w:p>
        </w:tc>
      </w:tr>
      <w:tr w:rsidR="00FC37F1" w:rsidRPr="00D9419F" w14:paraId="384E1E3D" w14:textId="77777777" w:rsidTr="00DD7769">
        <w:trPr>
          <w:trHeight w:val="666"/>
        </w:trPr>
        <w:tc>
          <w:tcPr>
            <w:tcW w:w="2700" w:type="dxa"/>
          </w:tcPr>
          <w:p w14:paraId="770BA352"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id</w:t>
            </w:r>
          </w:p>
        </w:tc>
        <w:tc>
          <w:tcPr>
            <w:tcW w:w="1170" w:type="dxa"/>
          </w:tcPr>
          <w:p w14:paraId="148583B1" w14:textId="77777777" w:rsidR="00FC37F1" w:rsidRPr="00FC37F1" w:rsidRDefault="00FC37F1" w:rsidP="00FC37F1">
            <w:pPr>
              <w:rPr>
                <w:rFonts w:ascii="Arial" w:hAnsi="Arial" w:cs="Arial"/>
                <w:szCs w:val="22"/>
              </w:rPr>
            </w:pPr>
            <w:r w:rsidRPr="00FC37F1">
              <w:rPr>
                <w:rFonts w:ascii="Arial" w:hAnsi="Arial" w:cs="Arial"/>
                <w:szCs w:val="22"/>
              </w:rPr>
              <w:t>Y</w:t>
            </w:r>
          </w:p>
        </w:tc>
        <w:tc>
          <w:tcPr>
            <w:tcW w:w="5490" w:type="dxa"/>
          </w:tcPr>
          <w:p w14:paraId="6119DD5D" w14:textId="77777777" w:rsidR="00FC37F1" w:rsidRPr="00FC37F1" w:rsidRDefault="00FC37F1" w:rsidP="00DD7769">
            <w:pPr>
              <w:jc w:val="left"/>
              <w:rPr>
                <w:rFonts w:ascii="Arial" w:hAnsi="Arial" w:cs="Arial"/>
                <w:szCs w:val="22"/>
              </w:rPr>
            </w:pPr>
            <w:r w:rsidRPr="00FC37F1">
              <w:rPr>
                <w:rFonts w:ascii="Arial" w:hAnsi="Arial" w:cs="Arial"/>
                <w:szCs w:val="22"/>
              </w:rPr>
              <w:t xml:space="preserve">The name of the subject identification variable used in the datasets specified in input_data and post. </w:t>
            </w:r>
          </w:p>
        </w:tc>
      </w:tr>
      <w:tr w:rsidR="00FC37F1" w:rsidRPr="00D9419F" w14:paraId="28F24998" w14:textId="77777777" w:rsidTr="00DD7769">
        <w:trPr>
          <w:trHeight w:val="1926"/>
        </w:trPr>
        <w:tc>
          <w:tcPr>
            <w:tcW w:w="2700" w:type="dxa"/>
          </w:tcPr>
          <w:p w14:paraId="27EAE1C1"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postprobs</w:t>
            </w:r>
          </w:p>
        </w:tc>
        <w:tc>
          <w:tcPr>
            <w:tcW w:w="1170" w:type="dxa"/>
          </w:tcPr>
          <w:p w14:paraId="78E3698C" w14:textId="77777777" w:rsidR="00FC37F1" w:rsidRPr="00FC37F1" w:rsidRDefault="00FC37F1" w:rsidP="00FC37F1">
            <w:pPr>
              <w:rPr>
                <w:rFonts w:ascii="Arial" w:hAnsi="Arial" w:cs="Arial"/>
                <w:szCs w:val="22"/>
              </w:rPr>
            </w:pPr>
            <w:r w:rsidRPr="00FC37F1">
              <w:rPr>
                <w:rFonts w:ascii="Arial" w:hAnsi="Arial" w:cs="Arial"/>
                <w:szCs w:val="22"/>
              </w:rPr>
              <w:t>Y</w:t>
            </w:r>
          </w:p>
        </w:tc>
        <w:tc>
          <w:tcPr>
            <w:tcW w:w="5490" w:type="dxa"/>
          </w:tcPr>
          <w:p w14:paraId="47552827" w14:textId="77F9802C" w:rsidR="00FC37F1" w:rsidRPr="00FC37F1" w:rsidRDefault="00FC37F1" w:rsidP="00FC37F1">
            <w:pPr>
              <w:pStyle w:val="Default"/>
              <w:rPr>
                <w:sz w:val="22"/>
                <w:szCs w:val="22"/>
              </w:rPr>
            </w:pPr>
            <w:r w:rsidRPr="00FC37F1">
              <w:rPr>
                <w:sz w:val="22"/>
                <w:szCs w:val="22"/>
              </w:rPr>
              <w:t xml:space="preserve">Name of the data set generated by PROC LCA as the OUTPOST output when analyzing the </w:t>
            </w:r>
            <w:proofErr w:type="spellStart"/>
            <w:r w:rsidRPr="00FC37F1">
              <w:rPr>
                <w:sz w:val="22"/>
                <w:szCs w:val="22"/>
              </w:rPr>
              <w:t>input_data</w:t>
            </w:r>
            <w:proofErr w:type="spellEnd"/>
            <w:r w:rsidRPr="00FC37F1">
              <w:rPr>
                <w:sz w:val="22"/>
                <w:szCs w:val="22"/>
              </w:rPr>
              <w:t xml:space="preserve"> dataset. The data set contains estimates of the posterior probabilities. The ID variable, along with the covariates, must be included in the ID statement of PROC LCA.</w:t>
            </w:r>
            <w:r w:rsidRPr="00DD7769">
              <w:rPr>
                <w:b/>
                <w:sz w:val="22"/>
                <w:szCs w:val="22"/>
              </w:rPr>
              <w:t xml:space="preserve"> The model itself must not use the COVARIATES statement in PROC LCA.</w:t>
            </w:r>
          </w:p>
        </w:tc>
      </w:tr>
      <w:tr w:rsidR="00FC37F1" w:rsidRPr="00D9419F" w14:paraId="575E54F4" w14:textId="77777777" w:rsidTr="00DD7769">
        <w:trPr>
          <w:trHeight w:val="909"/>
        </w:trPr>
        <w:tc>
          <w:tcPr>
            <w:tcW w:w="2700" w:type="dxa"/>
          </w:tcPr>
          <w:p w14:paraId="71FE157F"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groups</w:t>
            </w:r>
          </w:p>
        </w:tc>
        <w:tc>
          <w:tcPr>
            <w:tcW w:w="1170" w:type="dxa"/>
          </w:tcPr>
          <w:p w14:paraId="3B8B9BB4" w14:textId="77777777" w:rsidR="00FC37F1" w:rsidRPr="00FC37F1" w:rsidRDefault="00FC37F1" w:rsidP="00FC37F1">
            <w:pPr>
              <w:rPr>
                <w:rFonts w:ascii="Arial" w:hAnsi="Arial" w:cs="Arial"/>
                <w:szCs w:val="22"/>
              </w:rPr>
            </w:pPr>
            <w:r w:rsidRPr="00FC37F1">
              <w:rPr>
                <w:rFonts w:ascii="Arial" w:hAnsi="Arial" w:cs="Arial"/>
                <w:szCs w:val="22"/>
              </w:rPr>
              <w:t>N</w:t>
            </w:r>
          </w:p>
        </w:tc>
        <w:tc>
          <w:tcPr>
            <w:tcW w:w="5490" w:type="dxa"/>
          </w:tcPr>
          <w:p w14:paraId="75E117E3" w14:textId="39B712DE" w:rsidR="00FC37F1" w:rsidRPr="00FC37F1" w:rsidRDefault="00FC37F1" w:rsidP="00FC37F1">
            <w:pPr>
              <w:pStyle w:val="Default"/>
              <w:rPr>
                <w:sz w:val="22"/>
                <w:szCs w:val="22"/>
              </w:rPr>
            </w:pPr>
            <w:r w:rsidRPr="00FC37F1">
              <w:rPr>
                <w:sz w:val="22"/>
                <w:szCs w:val="22"/>
              </w:rPr>
              <w:t xml:space="preserve">The name of the variable, if any, by which analyses should be done separately by category. If specified, it must also be used in the GROUPS statement in LCA. </w:t>
            </w:r>
          </w:p>
        </w:tc>
      </w:tr>
      <w:tr w:rsidR="00FC37F1" w:rsidRPr="00D9419F" w14:paraId="0BE5E88A" w14:textId="77777777" w:rsidTr="00DD7769">
        <w:trPr>
          <w:trHeight w:val="1179"/>
        </w:trPr>
        <w:tc>
          <w:tcPr>
            <w:tcW w:w="2700" w:type="dxa"/>
          </w:tcPr>
          <w:p w14:paraId="58EDE749"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adjustment</w:t>
            </w:r>
          </w:p>
        </w:tc>
        <w:tc>
          <w:tcPr>
            <w:tcW w:w="1170" w:type="dxa"/>
          </w:tcPr>
          <w:p w14:paraId="39CEC2C5" w14:textId="77777777" w:rsidR="00FC37F1" w:rsidRPr="00FC37F1" w:rsidRDefault="00FC37F1" w:rsidP="00FC37F1">
            <w:pPr>
              <w:rPr>
                <w:rFonts w:ascii="Arial" w:hAnsi="Arial" w:cs="Arial"/>
                <w:szCs w:val="22"/>
              </w:rPr>
            </w:pPr>
            <w:r w:rsidRPr="00FC37F1">
              <w:rPr>
                <w:rFonts w:ascii="Arial" w:hAnsi="Arial" w:cs="Arial"/>
                <w:szCs w:val="22"/>
              </w:rPr>
              <w:t>N</w:t>
            </w:r>
          </w:p>
        </w:tc>
        <w:tc>
          <w:tcPr>
            <w:tcW w:w="5490" w:type="dxa"/>
          </w:tcPr>
          <w:p w14:paraId="4C12E4F2" w14:textId="39BA9C53" w:rsidR="00FC37F1" w:rsidRPr="00FC37F1" w:rsidRDefault="00FC37F1" w:rsidP="00FC37F1">
            <w:pPr>
              <w:pStyle w:val="Default"/>
              <w:rPr>
                <w:sz w:val="22"/>
                <w:szCs w:val="22"/>
              </w:rPr>
            </w:pPr>
            <w:r w:rsidRPr="00FC37F1">
              <w:rPr>
                <w:sz w:val="22"/>
                <w:szCs w:val="22"/>
              </w:rPr>
              <w:t>The method, if any, of adjusting the class membership weights for the possibility of misclassification.</w:t>
            </w:r>
            <w:r w:rsidR="00DD7769">
              <w:rPr>
                <w:sz w:val="22"/>
                <w:szCs w:val="22"/>
              </w:rPr>
              <w:t xml:space="preserve"> </w:t>
            </w:r>
            <w:r w:rsidRPr="00FC37F1">
              <w:rPr>
                <w:sz w:val="22"/>
                <w:szCs w:val="22"/>
              </w:rPr>
              <w:t xml:space="preserve">This may be “BCH” (default, recommended) or “unadjusted,” without quotes. </w:t>
            </w:r>
          </w:p>
        </w:tc>
      </w:tr>
      <w:tr w:rsidR="00FC37F1" w:rsidRPr="00D9419F" w14:paraId="5CABD9E0" w14:textId="77777777" w:rsidTr="00DD7769">
        <w:trPr>
          <w:trHeight w:val="1161"/>
        </w:trPr>
        <w:tc>
          <w:tcPr>
            <w:tcW w:w="2700" w:type="dxa"/>
          </w:tcPr>
          <w:p w14:paraId="0E16BAB2"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assignment</w:t>
            </w:r>
          </w:p>
        </w:tc>
        <w:tc>
          <w:tcPr>
            <w:tcW w:w="1170" w:type="dxa"/>
          </w:tcPr>
          <w:p w14:paraId="1904F9DC" w14:textId="77777777" w:rsidR="00FC37F1" w:rsidRPr="00FC37F1" w:rsidRDefault="00FC37F1" w:rsidP="00FC37F1">
            <w:pPr>
              <w:rPr>
                <w:rFonts w:ascii="Arial" w:hAnsi="Arial" w:cs="Arial"/>
                <w:szCs w:val="22"/>
              </w:rPr>
            </w:pPr>
            <w:r w:rsidRPr="00FC37F1">
              <w:rPr>
                <w:rFonts w:ascii="Arial" w:hAnsi="Arial" w:cs="Arial"/>
                <w:szCs w:val="22"/>
              </w:rPr>
              <w:t>N</w:t>
            </w:r>
          </w:p>
        </w:tc>
        <w:tc>
          <w:tcPr>
            <w:tcW w:w="5490" w:type="dxa"/>
          </w:tcPr>
          <w:p w14:paraId="6EF2336D" w14:textId="77777777" w:rsidR="00FC37F1" w:rsidRPr="00FC37F1" w:rsidRDefault="00FC37F1" w:rsidP="00DD7769">
            <w:pPr>
              <w:jc w:val="left"/>
              <w:rPr>
                <w:rFonts w:ascii="Arial" w:hAnsi="Arial" w:cs="Arial"/>
                <w:szCs w:val="22"/>
              </w:rPr>
            </w:pPr>
            <w:r w:rsidRPr="00FC37F1">
              <w:rPr>
                <w:rFonts w:ascii="Arial" w:hAnsi="Arial" w:cs="Arial"/>
                <w:szCs w:val="22"/>
              </w:rPr>
              <w:t>The method of generating class membership weights based on the posterior probabilities, before doing the BCH adjustment if any. This may be “modal” (default) or “proportional,” without quotes.</w:t>
            </w:r>
          </w:p>
        </w:tc>
      </w:tr>
      <w:tr w:rsidR="00FC37F1" w:rsidRPr="00D9419F" w14:paraId="24193DBF" w14:textId="77777777" w:rsidTr="00DD7769">
        <w:trPr>
          <w:trHeight w:val="1350"/>
        </w:trPr>
        <w:tc>
          <w:tcPr>
            <w:tcW w:w="2700" w:type="dxa"/>
          </w:tcPr>
          <w:p w14:paraId="47D25B30"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ref_class</w:t>
            </w:r>
          </w:p>
        </w:tc>
        <w:tc>
          <w:tcPr>
            <w:tcW w:w="1170" w:type="dxa"/>
          </w:tcPr>
          <w:p w14:paraId="6C012118" w14:textId="77777777" w:rsidR="00FC37F1" w:rsidRPr="00FC37F1" w:rsidRDefault="00FC37F1" w:rsidP="00FC37F1">
            <w:pPr>
              <w:rPr>
                <w:rFonts w:ascii="Arial" w:hAnsi="Arial" w:cs="Arial"/>
                <w:szCs w:val="22"/>
              </w:rPr>
            </w:pPr>
            <w:r w:rsidRPr="00FC37F1">
              <w:rPr>
                <w:rFonts w:ascii="Arial" w:hAnsi="Arial" w:cs="Arial"/>
                <w:szCs w:val="22"/>
              </w:rPr>
              <w:t>N</w:t>
            </w:r>
          </w:p>
        </w:tc>
        <w:tc>
          <w:tcPr>
            <w:tcW w:w="5490" w:type="dxa"/>
          </w:tcPr>
          <w:p w14:paraId="025F7BB3" w14:textId="4DE40B16" w:rsidR="00FC37F1" w:rsidRPr="00FC37F1" w:rsidRDefault="00FC37F1" w:rsidP="00DD7769">
            <w:pPr>
              <w:jc w:val="left"/>
              <w:rPr>
                <w:rFonts w:ascii="Arial" w:hAnsi="Arial" w:cs="Arial"/>
                <w:szCs w:val="22"/>
              </w:rPr>
            </w:pPr>
            <w:r w:rsidRPr="00FC37F1">
              <w:rPr>
                <w:rFonts w:ascii="Arial" w:hAnsi="Arial" w:cs="Arial"/>
                <w:szCs w:val="22"/>
              </w:rPr>
              <w:t>The reference class for the multinomial regression;  this class’s regression parameters are not estimated because of identifiability constraints.</w:t>
            </w:r>
            <w:r w:rsidR="00DD7769">
              <w:rPr>
                <w:rFonts w:ascii="Arial" w:hAnsi="Arial" w:cs="Arial"/>
                <w:szCs w:val="22"/>
              </w:rPr>
              <w:t xml:space="preserve"> </w:t>
            </w:r>
            <w:r w:rsidRPr="00FC37F1">
              <w:rPr>
                <w:rFonts w:ascii="Arial" w:hAnsi="Arial" w:cs="Arial"/>
                <w:szCs w:val="22"/>
              </w:rPr>
              <w:t>All other classes are compared to this one.  The default is 1 as in PROC_LCA.</w:t>
            </w:r>
          </w:p>
        </w:tc>
      </w:tr>
      <w:tr w:rsidR="00FC37F1" w:rsidRPr="00D9419F" w14:paraId="5DA32AC7" w14:textId="77777777" w:rsidTr="00DD7769">
        <w:trPr>
          <w:trHeight w:val="720"/>
        </w:trPr>
        <w:tc>
          <w:tcPr>
            <w:tcW w:w="2700" w:type="dxa"/>
          </w:tcPr>
          <w:p w14:paraId="7762994F"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automatically_add_intercept</w:t>
            </w:r>
          </w:p>
        </w:tc>
        <w:tc>
          <w:tcPr>
            <w:tcW w:w="1170" w:type="dxa"/>
          </w:tcPr>
          <w:p w14:paraId="1CA06323" w14:textId="77777777" w:rsidR="00FC37F1" w:rsidRPr="00FC37F1" w:rsidRDefault="00FC37F1" w:rsidP="00FC37F1">
            <w:pPr>
              <w:rPr>
                <w:rFonts w:ascii="Arial" w:hAnsi="Arial" w:cs="Arial"/>
                <w:szCs w:val="22"/>
              </w:rPr>
            </w:pPr>
            <w:r w:rsidRPr="00FC37F1">
              <w:rPr>
                <w:rFonts w:ascii="Arial" w:hAnsi="Arial" w:cs="Arial"/>
                <w:szCs w:val="22"/>
              </w:rPr>
              <w:t>N</w:t>
            </w:r>
          </w:p>
        </w:tc>
        <w:tc>
          <w:tcPr>
            <w:tcW w:w="5490" w:type="dxa"/>
          </w:tcPr>
          <w:p w14:paraId="5007FDDF" w14:textId="77777777" w:rsidR="00FC37F1" w:rsidRPr="00FC37F1" w:rsidRDefault="00FC37F1" w:rsidP="00FC37F1">
            <w:pPr>
              <w:rPr>
                <w:rFonts w:ascii="Arial" w:hAnsi="Arial" w:cs="Arial"/>
                <w:szCs w:val="22"/>
              </w:rPr>
            </w:pPr>
            <w:r w:rsidRPr="00FC37F1">
              <w:rPr>
                <w:rFonts w:ascii="Arial" w:hAnsi="Arial" w:cs="Arial"/>
                <w:szCs w:val="22"/>
              </w:rPr>
              <w:t>Whether to automatically include an intercept column (1) or not (0). The default is 1.</w:t>
            </w:r>
          </w:p>
        </w:tc>
      </w:tr>
      <w:tr w:rsidR="00FC37F1" w:rsidRPr="00D9419F" w14:paraId="4EE4C8A9" w14:textId="77777777" w:rsidTr="00DD7769">
        <w:tc>
          <w:tcPr>
            <w:tcW w:w="2700" w:type="dxa"/>
          </w:tcPr>
          <w:p w14:paraId="57ACFB2B" w14:textId="77777777" w:rsidR="00FC37F1" w:rsidRPr="00FC37F1" w:rsidRDefault="00FC37F1" w:rsidP="00FC37F1">
            <w:pPr>
              <w:rPr>
                <w:rFonts w:ascii="Courier New" w:hAnsi="Courier New" w:cs="Courier New"/>
                <w:szCs w:val="22"/>
              </w:rPr>
            </w:pPr>
            <w:r w:rsidRPr="00FC37F1">
              <w:rPr>
                <w:rFonts w:ascii="Courier New" w:hAnsi="Courier New" w:cs="Courier New"/>
                <w:szCs w:val="22"/>
              </w:rPr>
              <w:t>sampling_weight</w:t>
            </w:r>
          </w:p>
        </w:tc>
        <w:tc>
          <w:tcPr>
            <w:tcW w:w="1170" w:type="dxa"/>
          </w:tcPr>
          <w:p w14:paraId="222C8986" w14:textId="77777777" w:rsidR="00FC37F1" w:rsidRPr="00FC37F1" w:rsidRDefault="00FC37F1" w:rsidP="00FC37F1">
            <w:pPr>
              <w:rPr>
                <w:rFonts w:ascii="Arial" w:hAnsi="Arial" w:cs="Arial"/>
                <w:szCs w:val="22"/>
              </w:rPr>
            </w:pPr>
            <w:r w:rsidRPr="00FC37F1">
              <w:rPr>
                <w:rFonts w:ascii="Arial" w:hAnsi="Arial" w:cs="Arial"/>
                <w:szCs w:val="22"/>
              </w:rPr>
              <w:t>N</w:t>
            </w:r>
          </w:p>
        </w:tc>
        <w:tc>
          <w:tcPr>
            <w:tcW w:w="5490" w:type="dxa"/>
          </w:tcPr>
          <w:p w14:paraId="21A4988C" w14:textId="77777777" w:rsidR="00FC37F1" w:rsidRPr="00FC37F1" w:rsidRDefault="00FC37F1" w:rsidP="00FC37F1">
            <w:pPr>
              <w:pStyle w:val="Default"/>
              <w:rPr>
                <w:sz w:val="22"/>
                <w:szCs w:val="22"/>
              </w:rPr>
            </w:pPr>
            <w:r w:rsidRPr="00FC37F1">
              <w:rPr>
                <w:sz w:val="22"/>
                <w:szCs w:val="22"/>
              </w:rPr>
              <w:t xml:space="preserve">Name of the variable specifying survey weight. If used, it assumes that WEIGHT has also been used in the previous call to PROC LCA. </w:t>
            </w:r>
          </w:p>
          <w:p w14:paraId="427CF58C" w14:textId="77777777" w:rsidR="00FC37F1" w:rsidRPr="00FC37F1" w:rsidRDefault="00FC37F1" w:rsidP="00FC37F1">
            <w:pPr>
              <w:rPr>
                <w:rFonts w:ascii="Arial" w:hAnsi="Arial" w:cs="Arial"/>
                <w:szCs w:val="22"/>
              </w:rPr>
            </w:pPr>
          </w:p>
        </w:tc>
      </w:tr>
    </w:tbl>
    <w:p w14:paraId="759CB57F" w14:textId="77777777" w:rsidR="007637E7" w:rsidRPr="000E016A" w:rsidRDefault="00475489" w:rsidP="00C212BA">
      <w:pPr>
        <w:pStyle w:val="Heading2"/>
        <w:spacing w:after="240"/>
        <w:jc w:val="left"/>
      </w:pPr>
      <w:bookmarkStart w:id="15" w:name="GrindEQpgref4db047e24"/>
      <w:bookmarkStart w:id="16" w:name="_Toc32828691"/>
      <w:bookmarkEnd w:id="15"/>
      <w:r>
        <w:rPr>
          <w:lang w:val="en-US"/>
        </w:rPr>
        <w:lastRenderedPageBreak/>
        <w:t>Preparation</w:t>
      </w:r>
      <w:bookmarkEnd w:id="16"/>
    </w:p>
    <w:p w14:paraId="17EBC140" w14:textId="5E8BF1C3" w:rsidR="000D31C1" w:rsidRPr="00F45876" w:rsidRDefault="000E016A" w:rsidP="00F45876">
      <w:pPr>
        <w:spacing w:line="360" w:lineRule="auto"/>
        <w:jc w:val="left"/>
        <w:rPr>
          <w:rFonts w:ascii="Arial" w:hAnsi="Arial" w:cs="Arial"/>
        </w:rPr>
      </w:pPr>
      <w:r w:rsidRPr="00F45876">
        <w:rPr>
          <w:rFonts w:ascii="Arial" w:hAnsi="Arial" w:cs="Arial"/>
        </w:rPr>
        <w:t>A SAS macro</w:t>
      </w:r>
      <w:r w:rsidR="006169AF" w:rsidRPr="00F45876">
        <w:rPr>
          <w:rFonts w:ascii="Arial" w:hAnsi="Arial" w:cs="Arial"/>
        </w:rPr>
        <w:t xml:space="preserve"> is a special block of SAS command</w:t>
      </w:r>
      <w:r w:rsidR="0063017B" w:rsidRPr="00F45876">
        <w:rPr>
          <w:rFonts w:ascii="Arial" w:hAnsi="Arial" w:cs="Arial"/>
        </w:rPr>
        <w:t>s</w:t>
      </w:r>
      <w:r w:rsidR="00320754" w:rsidRPr="00F45876">
        <w:rPr>
          <w:rFonts w:ascii="Arial" w:hAnsi="Arial" w:cs="Arial"/>
        </w:rPr>
        <w:t>. T</w:t>
      </w:r>
      <w:r w:rsidR="00CA2E1F" w:rsidRPr="00F45876">
        <w:rPr>
          <w:rFonts w:ascii="Arial" w:hAnsi="Arial" w:cs="Arial"/>
        </w:rPr>
        <w:t xml:space="preserve">he block is </w:t>
      </w:r>
      <w:r w:rsidR="00320754" w:rsidRPr="00F45876">
        <w:rPr>
          <w:rFonts w:ascii="Arial" w:hAnsi="Arial" w:cs="Arial"/>
        </w:rPr>
        <w:t>first defined and</w:t>
      </w:r>
      <w:r w:rsidR="006169AF" w:rsidRPr="00F45876">
        <w:rPr>
          <w:rFonts w:ascii="Arial" w:hAnsi="Arial" w:cs="Arial"/>
        </w:rPr>
        <w:t xml:space="preserve"> then</w:t>
      </w:r>
      <w:r w:rsidR="00CA2E1F" w:rsidRPr="00F45876">
        <w:rPr>
          <w:rFonts w:ascii="Arial" w:hAnsi="Arial" w:cs="Arial"/>
        </w:rPr>
        <w:t xml:space="preserve"> </w:t>
      </w:r>
      <w:r w:rsidR="006169AF" w:rsidRPr="00F45876">
        <w:rPr>
          <w:rFonts w:ascii="Arial" w:hAnsi="Arial" w:cs="Arial"/>
        </w:rPr>
        <w:t>called when needed.</w:t>
      </w:r>
      <w:r w:rsidR="00CF14DC" w:rsidRPr="00F45876">
        <w:rPr>
          <w:rFonts w:ascii="Arial" w:hAnsi="Arial" w:cs="Arial"/>
        </w:rPr>
        <w:t xml:space="preserve"> </w:t>
      </w:r>
      <w:r w:rsidR="006F784C" w:rsidRPr="00F45876">
        <w:rPr>
          <w:rFonts w:ascii="Arial" w:hAnsi="Arial" w:cs="Arial"/>
        </w:rPr>
        <w:t xml:space="preserve">Four </w:t>
      </w:r>
      <w:r w:rsidR="006169AF" w:rsidRPr="00F45876">
        <w:rPr>
          <w:rFonts w:ascii="Arial" w:hAnsi="Arial" w:cs="Arial"/>
        </w:rPr>
        <w:t xml:space="preserve">steps need to be completed before </w:t>
      </w:r>
      <w:r w:rsidR="00F967B1" w:rsidRPr="00F45876">
        <w:rPr>
          <w:rFonts w:ascii="Arial" w:hAnsi="Arial" w:cs="Arial"/>
        </w:rPr>
        <w:t>you run the macro</w:t>
      </w:r>
      <w:r w:rsidR="007444EF" w:rsidRPr="00F45876">
        <w:rPr>
          <w:rFonts w:ascii="Arial" w:hAnsi="Arial" w:cs="Arial"/>
        </w:rPr>
        <w:t>.</w:t>
      </w:r>
    </w:p>
    <w:p w14:paraId="4A616E52" w14:textId="77777777" w:rsidR="00F74539" w:rsidRPr="00F45876" w:rsidRDefault="00F74539" w:rsidP="00F45876">
      <w:pPr>
        <w:spacing w:line="360" w:lineRule="auto"/>
        <w:jc w:val="left"/>
        <w:rPr>
          <w:rFonts w:ascii="Arial" w:hAnsi="Arial" w:cs="Arial"/>
        </w:rPr>
      </w:pPr>
    </w:p>
    <w:p w14:paraId="13DDB64B" w14:textId="1EEFC4EE" w:rsidR="00CF14DC" w:rsidRPr="00F45876" w:rsidRDefault="007637E7" w:rsidP="00F45876">
      <w:pPr>
        <w:pStyle w:val="ColorfulList-Accent11"/>
        <w:numPr>
          <w:ilvl w:val="0"/>
          <w:numId w:val="14"/>
        </w:numPr>
        <w:tabs>
          <w:tab w:val="clear" w:pos="4800"/>
          <w:tab w:val="clear" w:pos="9500"/>
          <w:tab w:val="right" w:pos="1080"/>
        </w:tabs>
        <w:spacing w:line="360" w:lineRule="auto"/>
        <w:jc w:val="left"/>
        <w:rPr>
          <w:rFonts w:ascii="Arial" w:hAnsi="Arial" w:cs="Arial"/>
        </w:rPr>
      </w:pPr>
      <w:r w:rsidRPr="00F45876">
        <w:rPr>
          <w:rFonts w:ascii="Arial" w:hAnsi="Arial" w:cs="Arial"/>
        </w:rPr>
        <w:t xml:space="preserve">If you haven’t already done so, download and save the macro </w:t>
      </w:r>
      <w:r w:rsidR="00AC45C9" w:rsidRPr="00F45876">
        <w:rPr>
          <w:rFonts w:ascii="Arial" w:hAnsi="Arial" w:cs="Arial"/>
        </w:rPr>
        <w:t>to</w:t>
      </w:r>
      <w:r w:rsidRPr="00F45876">
        <w:rPr>
          <w:rFonts w:ascii="Arial" w:hAnsi="Arial" w:cs="Arial"/>
        </w:rPr>
        <w:t xml:space="preserve"> </w:t>
      </w:r>
      <w:r w:rsidR="00305A2D" w:rsidRPr="00F45876">
        <w:rPr>
          <w:rFonts w:ascii="Arial" w:hAnsi="Arial" w:cs="Arial"/>
        </w:rPr>
        <w:t>a</w:t>
      </w:r>
      <w:r w:rsidRPr="00F45876">
        <w:rPr>
          <w:rFonts w:ascii="Arial" w:hAnsi="Arial" w:cs="Arial"/>
        </w:rPr>
        <w:t xml:space="preserve"> designated path (e.g., </w:t>
      </w:r>
      <w:r w:rsidRPr="00F45876">
        <w:rPr>
          <w:rFonts w:ascii="Courier New" w:hAnsi="Courier New" w:cs="Courier New"/>
        </w:rPr>
        <w:t>S:\myfolder\).</w:t>
      </w:r>
    </w:p>
    <w:p w14:paraId="3BA72414" w14:textId="77777777" w:rsidR="000D31C1" w:rsidRPr="00F45876" w:rsidRDefault="007637E7" w:rsidP="00F45876">
      <w:pPr>
        <w:pStyle w:val="ColorfulList-Accent11"/>
        <w:numPr>
          <w:ilvl w:val="0"/>
          <w:numId w:val="14"/>
        </w:numPr>
        <w:tabs>
          <w:tab w:val="clear" w:pos="4800"/>
          <w:tab w:val="center" w:pos="1080"/>
        </w:tabs>
        <w:spacing w:line="360" w:lineRule="auto"/>
        <w:jc w:val="left"/>
        <w:rPr>
          <w:rFonts w:ascii="Arial" w:hAnsi="Arial" w:cs="Arial"/>
        </w:rPr>
      </w:pPr>
      <w:r w:rsidRPr="00F45876">
        <w:rPr>
          <w:rFonts w:ascii="Arial" w:hAnsi="Arial" w:cs="Arial"/>
        </w:rPr>
        <w:t xml:space="preserve">Direct SAS to read the macro code from the path, using a SAS %INCLUDE statement such as </w:t>
      </w:r>
    </w:p>
    <w:p w14:paraId="161FDC06" w14:textId="5B310B53" w:rsidR="000D31C1" w:rsidRPr="00F45876" w:rsidRDefault="007637E7" w:rsidP="00A9689E">
      <w:pPr>
        <w:pStyle w:val="ColorfulList-Accent11"/>
        <w:ind w:left="2160"/>
        <w:jc w:val="left"/>
        <w:rPr>
          <w:rFonts w:ascii="Courier New" w:hAnsi="Courier New" w:cs="Courier New"/>
        </w:rPr>
      </w:pPr>
      <w:r w:rsidRPr="00F45876">
        <w:rPr>
          <w:rFonts w:ascii="Courier New" w:hAnsi="Courier New" w:cs="Courier New"/>
        </w:rPr>
        <w:t>%INCLUDE “S:\myfolder\</w:t>
      </w:r>
      <w:r w:rsidR="00133819">
        <w:rPr>
          <w:rFonts w:ascii="Courier New" w:hAnsi="Courier New" w:cs="Courier New"/>
        </w:rPr>
        <w:t>LCA_Covariates_3Step</w:t>
      </w:r>
      <w:r w:rsidR="00C436AA">
        <w:rPr>
          <w:rFonts w:ascii="Courier New" w:hAnsi="Courier New" w:cs="Courier New"/>
        </w:rPr>
        <w:t>_v1</w:t>
      </w:r>
      <w:r w:rsidR="00DD7769">
        <w:rPr>
          <w:rFonts w:ascii="Courier New" w:hAnsi="Courier New" w:cs="Courier New"/>
        </w:rPr>
        <w:t>0</w:t>
      </w:r>
      <w:r w:rsidRPr="00F45876">
        <w:rPr>
          <w:rFonts w:ascii="Courier New" w:hAnsi="Courier New" w:cs="Courier New"/>
        </w:rPr>
        <w:t>.sas”;</w:t>
      </w:r>
    </w:p>
    <w:p w14:paraId="5F4893F7" w14:textId="77777777" w:rsidR="00CF14DC" w:rsidRPr="00D922DC" w:rsidRDefault="00CF14DC" w:rsidP="00A9689E">
      <w:pPr>
        <w:pStyle w:val="ColorfulList-Accent11"/>
        <w:ind w:left="2160"/>
        <w:jc w:val="left"/>
        <w:rPr>
          <w:rFonts w:ascii="SAS Monospace" w:hAnsi="SAS Monospace"/>
          <w:sz w:val="20"/>
          <w:szCs w:val="20"/>
        </w:rPr>
      </w:pPr>
    </w:p>
    <w:p w14:paraId="7E615700" w14:textId="505101D9" w:rsidR="008A1459" w:rsidRPr="00F45876" w:rsidRDefault="0011147A" w:rsidP="00F45876">
      <w:pPr>
        <w:pStyle w:val="ColorfulList-Accent11"/>
        <w:numPr>
          <w:ilvl w:val="0"/>
          <w:numId w:val="14"/>
        </w:numPr>
        <w:tabs>
          <w:tab w:val="clear" w:pos="4800"/>
          <w:tab w:val="center" w:pos="1080"/>
        </w:tabs>
        <w:spacing w:line="360" w:lineRule="auto"/>
        <w:jc w:val="left"/>
        <w:rPr>
          <w:rFonts w:ascii="Arial" w:hAnsi="Arial" w:cs="Arial"/>
        </w:rPr>
      </w:pPr>
      <w:r w:rsidRPr="00F45876">
        <w:rPr>
          <w:rFonts w:ascii="Arial" w:hAnsi="Arial" w:cs="Arial"/>
        </w:rPr>
        <w:t xml:space="preserve">Direct SAS to the </w:t>
      </w:r>
      <w:r w:rsidR="001B321A" w:rsidRPr="00F45876">
        <w:rPr>
          <w:rFonts w:ascii="Arial" w:hAnsi="Arial" w:cs="Arial"/>
        </w:rPr>
        <w:t xml:space="preserve">input </w:t>
      </w:r>
      <w:r w:rsidRPr="00F45876">
        <w:rPr>
          <w:rFonts w:ascii="Arial" w:hAnsi="Arial" w:cs="Arial"/>
        </w:rPr>
        <w:t xml:space="preserve">data file. We </w:t>
      </w:r>
      <w:r w:rsidR="00EF5E2F" w:rsidRPr="00F45876">
        <w:rPr>
          <w:rFonts w:ascii="Arial" w:hAnsi="Arial" w:cs="Arial"/>
        </w:rPr>
        <w:t>assume the data set is a p</w:t>
      </w:r>
      <w:r w:rsidR="001B321A" w:rsidRPr="00F45876">
        <w:rPr>
          <w:rFonts w:ascii="Arial" w:hAnsi="Arial" w:cs="Arial"/>
        </w:rPr>
        <w:t>e</w:t>
      </w:r>
      <w:r w:rsidR="00EF5E2F" w:rsidRPr="00F45876">
        <w:rPr>
          <w:rFonts w:ascii="Arial" w:hAnsi="Arial" w:cs="Arial"/>
        </w:rPr>
        <w:t>r</w:t>
      </w:r>
      <w:r w:rsidR="001B321A" w:rsidRPr="00F45876">
        <w:rPr>
          <w:rFonts w:ascii="Arial" w:hAnsi="Arial" w:cs="Arial"/>
        </w:rPr>
        <w:t xml:space="preserve">manent file saved to a designated directory. If so, we </w:t>
      </w:r>
      <w:r w:rsidRPr="00F45876">
        <w:rPr>
          <w:rFonts w:ascii="Arial" w:hAnsi="Arial" w:cs="Arial"/>
        </w:rPr>
        <w:t>recommend</w:t>
      </w:r>
      <w:r w:rsidR="00305A2D" w:rsidRPr="00F45876">
        <w:rPr>
          <w:rFonts w:ascii="Arial" w:hAnsi="Arial" w:cs="Arial"/>
        </w:rPr>
        <w:t xml:space="preserve"> using</w:t>
      </w:r>
      <w:r w:rsidR="002C145B" w:rsidRPr="00F45876">
        <w:rPr>
          <w:rFonts w:ascii="Arial" w:hAnsi="Arial" w:cs="Arial"/>
        </w:rPr>
        <w:t xml:space="preserve"> </w:t>
      </w:r>
      <w:r w:rsidR="008A1459" w:rsidRPr="00F45876">
        <w:rPr>
          <w:rFonts w:ascii="Arial" w:hAnsi="Arial" w:cs="Arial"/>
        </w:rPr>
        <w:t>a</w:t>
      </w:r>
      <w:r w:rsidRPr="00F45876">
        <w:rPr>
          <w:rFonts w:ascii="Arial" w:hAnsi="Arial" w:cs="Arial"/>
        </w:rPr>
        <w:t xml:space="preserve"> “libname” statement.</w:t>
      </w:r>
      <w:r w:rsidR="001437C2" w:rsidRPr="00F45876">
        <w:rPr>
          <w:rFonts w:ascii="Arial" w:hAnsi="Arial" w:cs="Arial"/>
          <w:i/>
        </w:rPr>
        <w:t xml:space="preserve"> </w:t>
      </w:r>
      <w:r w:rsidR="008A1459" w:rsidRPr="00F45876">
        <w:rPr>
          <w:rFonts w:ascii="Arial" w:hAnsi="Arial" w:cs="Arial"/>
        </w:rPr>
        <w:t>The statement should give the libname command, name the library, and then identify the path to the data. For example</w:t>
      </w:r>
      <w:r w:rsidR="005A0279" w:rsidRPr="00F45876">
        <w:rPr>
          <w:rFonts w:ascii="Arial" w:hAnsi="Arial" w:cs="Arial"/>
        </w:rPr>
        <w:t>,</w:t>
      </w:r>
    </w:p>
    <w:p w14:paraId="775386E5" w14:textId="77777777" w:rsidR="008A1459" w:rsidRPr="00F45876" w:rsidRDefault="008A1459" w:rsidP="00A9689E">
      <w:pPr>
        <w:pStyle w:val="ColorfulList-Accent11"/>
        <w:ind w:left="2160"/>
        <w:jc w:val="left"/>
        <w:rPr>
          <w:rFonts w:ascii="Courier New" w:hAnsi="Courier New" w:cs="Courier New"/>
        </w:rPr>
      </w:pPr>
      <w:r w:rsidRPr="00F45876">
        <w:rPr>
          <w:rFonts w:ascii="Courier New" w:hAnsi="Courier New" w:cs="Courier New"/>
        </w:rPr>
        <w:t>libname sasf “s:\myfolder\”;</w:t>
      </w:r>
    </w:p>
    <w:p w14:paraId="5A6AEE9C" w14:textId="77777777" w:rsidR="008A1459" w:rsidRDefault="002C145B" w:rsidP="00A9689E">
      <w:pPr>
        <w:pStyle w:val="ColorfulList-Accent11"/>
        <w:tabs>
          <w:tab w:val="clear" w:pos="4800"/>
          <w:tab w:val="center" w:pos="1080"/>
        </w:tabs>
        <w:ind w:left="0"/>
        <w:jc w:val="left"/>
      </w:pPr>
      <w:r>
        <w:t xml:space="preserve"> </w:t>
      </w:r>
    </w:p>
    <w:p w14:paraId="5350B468" w14:textId="1BC31F58" w:rsidR="008033B1" w:rsidRPr="00F45876" w:rsidDel="00176C70" w:rsidRDefault="008033B1" w:rsidP="00F45876">
      <w:pPr>
        <w:pStyle w:val="ColorfulList-Accent11"/>
        <w:numPr>
          <w:ilvl w:val="0"/>
          <w:numId w:val="14"/>
        </w:numPr>
        <w:tabs>
          <w:tab w:val="clear" w:pos="4800"/>
          <w:tab w:val="center" w:pos="1080"/>
        </w:tabs>
        <w:spacing w:line="360" w:lineRule="auto"/>
        <w:jc w:val="left"/>
        <w:rPr>
          <w:del w:id="17" w:author="Wagner, Aaron Thomas" w:date="2020-02-17T10:46:00Z"/>
          <w:rFonts w:ascii="Arial" w:hAnsi="Arial" w:cs="Arial"/>
        </w:rPr>
      </w:pPr>
      <w:del w:id="18" w:author="Wagner, Aaron Thomas" w:date="2020-02-17T10:46:00Z">
        <w:r w:rsidRPr="00F45876" w:rsidDel="00176C70">
          <w:rPr>
            <w:rFonts w:ascii="Arial" w:hAnsi="Arial" w:cs="Arial"/>
          </w:rPr>
          <w:delText>Ensure that the distal outcome is coded as follows:</w:delText>
        </w:r>
      </w:del>
    </w:p>
    <w:p w14:paraId="5A25DC89" w14:textId="5BD12721" w:rsidR="008033B1" w:rsidRPr="00F45876" w:rsidDel="00176C70" w:rsidRDefault="008033B1" w:rsidP="00F45876">
      <w:pPr>
        <w:pStyle w:val="ColorfulList-Accent11"/>
        <w:numPr>
          <w:ilvl w:val="1"/>
          <w:numId w:val="29"/>
        </w:numPr>
        <w:tabs>
          <w:tab w:val="clear" w:pos="4800"/>
          <w:tab w:val="clear" w:pos="9500"/>
          <w:tab w:val="center" w:pos="1080"/>
          <w:tab w:val="right" w:pos="1620"/>
        </w:tabs>
        <w:spacing w:line="276" w:lineRule="auto"/>
        <w:jc w:val="left"/>
        <w:rPr>
          <w:del w:id="19" w:author="Wagner, Aaron Thomas" w:date="2020-02-17T10:46:00Z"/>
          <w:rFonts w:ascii="Arial" w:hAnsi="Arial" w:cs="Arial"/>
        </w:rPr>
      </w:pPr>
      <w:del w:id="20" w:author="Wagner, Aaron Thomas" w:date="2020-02-17T10:46:00Z">
        <w:r w:rsidRPr="00F45876" w:rsidDel="00176C70">
          <w:rPr>
            <w:rFonts w:ascii="Arial" w:hAnsi="Arial" w:cs="Arial"/>
          </w:rPr>
          <w:delText xml:space="preserve">Binary: </w:delText>
        </w:r>
        <w:r w:rsidR="00020FB3" w:rsidRPr="00F45876" w:rsidDel="00176C70">
          <w:rPr>
            <w:rFonts w:ascii="Arial" w:hAnsi="Arial" w:cs="Arial"/>
          </w:rPr>
          <w:delText>0</w:delText>
        </w:r>
        <w:r w:rsidR="006F784C" w:rsidRPr="00F45876" w:rsidDel="00176C70">
          <w:rPr>
            <w:rFonts w:ascii="Arial" w:hAnsi="Arial" w:cs="Arial"/>
          </w:rPr>
          <w:delText>,</w:delText>
        </w:r>
        <w:r w:rsidR="00020FB3" w:rsidRPr="00F45876" w:rsidDel="00176C70">
          <w:rPr>
            <w:rFonts w:ascii="Arial" w:hAnsi="Arial" w:cs="Arial"/>
          </w:rPr>
          <w:delText xml:space="preserve"> </w:delText>
        </w:r>
        <w:r w:rsidRPr="00F45876" w:rsidDel="00176C70">
          <w:rPr>
            <w:rFonts w:ascii="Arial" w:hAnsi="Arial" w:cs="Arial"/>
          </w:rPr>
          <w:delText>1</w:delText>
        </w:r>
      </w:del>
    </w:p>
    <w:p w14:paraId="798A5D0A" w14:textId="1E685358" w:rsidR="008033B1" w:rsidRPr="00F45876" w:rsidDel="00176C70" w:rsidRDefault="008033B1" w:rsidP="00F45876">
      <w:pPr>
        <w:pStyle w:val="ColorfulList-Accent11"/>
        <w:numPr>
          <w:ilvl w:val="1"/>
          <w:numId w:val="29"/>
        </w:numPr>
        <w:tabs>
          <w:tab w:val="clear" w:pos="4800"/>
          <w:tab w:val="clear" w:pos="9500"/>
          <w:tab w:val="center" w:pos="1080"/>
          <w:tab w:val="right" w:pos="1620"/>
        </w:tabs>
        <w:spacing w:line="276" w:lineRule="auto"/>
        <w:jc w:val="left"/>
        <w:rPr>
          <w:del w:id="21" w:author="Wagner, Aaron Thomas" w:date="2020-02-17T10:46:00Z"/>
          <w:rFonts w:ascii="Arial" w:hAnsi="Arial" w:cs="Arial"/>
        </w:rPr>
      </w:pPr>
      <w:del w:id="22" w:author="Wagner, Aaron Thomas" w:date="2020-02-17T10:46:00Z">
        <w:r w:rsidRPr="00F45876" w:rsidDel="00176C70">
          <w:rPr>
            <w:rFonts w:ascii="Arial" w:hAnsi="Arial" w:cs="Arial"/>
          </w:rPr>
          <w:delText>Continuous: original coding or standardize</w:delText>
        </w:r>
        <w:r w:rsidR="006F784C" w:rsidRPr="00F45876" w:rsidDel="00176C70">
          <w:rPr>
            <w:rFonts w:ascii="Arial" w:hAnsi="Arial" w:cs="Arial"/>
          </w:rPr>
          <w:delText>d</w:delText>
        </w:r>
        <w:r w:rsidRPr="00F45876" w:rsidDel="00176C70">
          <w:rPr>
            <w:rFonts w:ascii="Arial" w:hAnsi="Arial" w:cs="Arial"/>
          </w:rPr>
          <w:delText xml:space="preserve"> variable</w:delText>
        </w:r>
      </w:del>
    </w:p>
    <w:p w14:paraId="4C2050B4" w14:textId="40DB9C52" w:rsidR="008033B1" w:rsidRPr="00F45876" w:rsidDel="00176C70" w:rsidRDefault="008033B1" w:rsidP="00F45876">
      <w:pPr>
        <w:pStyle w:val="ColorfulList-Accent11"/>
        <w:numPr>
          <w:ilvl w:val="1"/>
          <w:numId w:val="29"/>
        </w:numPr>
        <w:tabs>
          <w:tab w:val="clear" w:pos="4800"/>
          <w:tab w:val="clear" w:pos="9500"/>
          <w:tab w:val="center" w:pos="1080"/>
          <w:tab w:val="right" w:pos="1620"/>
        </w:tabs>
        <w:spacing w:line="276" w:lineRule="auto"/>
        <w:jc w:val="left"/>
        <w:rPr>
          <w:del w:id="23" w:author="Wagner, Aaron Thomas" w:date="2020-02-17T10:46:00Z"/>
          <w:rFonts w:ascii="Arial" w:hAnsi="Arial" w:cs="Arial"/>
        </w:rPr>
      </w:pPr>
      <w:del w:id="24" w:author="Wagner, Aaron Thomas" w:date="2020-02-17T10:46:00Z">
        <w:r w:rsidRPr="00F45876" w:rsidDel="00176C70">
          <w:rPr>
            <w:rFonts w:ascii="Arial" w:hAnsi="Arial" w:cs="Arial"/>
          </w:rPr>
          <w:delText xml:space="preserve">Count: </w:delText>
        </w:r>
        <w:r w:rsidR="00020FB3" w:rsidRPr="00F45876" w:rsidDel="00176C70">
          <w:rPr>
            <w:rFonts w:ascii="Arial" w:hAnsi="Arial" w:cs="Arial"/>
          </w:rPr>
          <w:delText>original coding (0, 1, 2, …)</w:delText>
        </w:r>
      </w:del>
    </w:p>
    <w:p w14:paraId="0EC4DDD7" w14:textId="1EF5BD7A" w:rsidR="00020FB3" w:rsidRPr="00F45876" w:rsidDel="00176C70" w:rsidRDefault="00020FB3" w:rsidP="00F45876">
      <w:pPr>
        <w:pStyle w:val="ColorfulList-Accent11"/>
        <w:numPr>
          <w:ilvl w:val="1"/>
          <w:numId w:val="29"/>
        </w:numPr>
        <w:tabs>
          <w:tab w:val="clear" w:pos="4800"/>
          <w:tab w:val="clear" w:pos="9500"/>
          <w:tab w:val="center" w:pos="1080"/>
          <w:tab w:val="right" w:pos="1620"/>
        </w:tabs>
        <w:spacing w:line="276" w:lineRule="auto"/>
        <w:jc w:val="left"/>
        <w:rPr>
          <w:del w:id="25" w:author="Wagner, Aaron Thomas" w:date="2020-02-17T10:46:00Z"/>
          <w:rFonts w:ascii="Arial" w:hAnsi="Arial" w:cs="Arial"/>
        </w:rPr>
      </w:pPr>
      <w:del w:id="26" w:author="Wagner, Aaron Thomas" w:date="2020-02-17T10:46:00Z">
        <w:r w:rsidRPr="00F45876" w:rsidDel="00176C70">
          <w:rPr>
            <w:rFonts w:ascii="Arial" w:hAnsi="Arial" w:cs="Arial"/>
          </w:rPr>
          <w:delText>Categorical: 1, 2, …</w:delText>
        </w:r>
      </w:del>
    </w:p>
    <w:p w14:paraId="317F296B" w14:textId="5472ABD7" w:rsidR="008033B1" w:rsidDel="00176C70" w:rsidRDefault="008033B1" w:rsidP="00A9689E">
      <w:pPr>
        <w:pStyle w:val="ColorfulList-Accent11"/>
        <w:tabs>
          <w:tab w:val="clear" w:pos="4800"/>
          <w:tab w:val="center" w:pos="1080"/>
        </w:tabs>
        <w:ind w:left="0"/>
        <w:jc w:val="left"/>
        <w:rPr>
          <w:del w:id="27" w:author="Wagner, Aaron Thomas" w:date="2020-02-17T10:46:00Z"/>
        </w:rPr>
      </w:pPr>
    </w:p>
    <w:p w14:paraId="7664BD11" w14:textId="35916EC5" w:rsidR="00F66005" w:rsidRPr="00F45876" w:rsidRDefault="00F66005" w:rsidP="00F45876">
      <w:pPr>
        <w:pStyle w:val="ColorfulList-Accent11"/>
        <w:tabs>
          <w:tab w:val="clear" w:pos="4800"/>
          <w:tab w:val="center" w:pos="1080"/>
        </w:tabs>
        <w:spacing w:line="360" w:lineRule="auto"/>
        <w:ind w:left="0"/>
        <w:jc w:val="left"/>
        <w:rPr>
          <w:rFonts w:ascii="Arial" w:hAnsi="Arial" w:cs="Arial"/>
        </w:rPr>
      </w:pPr>
      <w:del w:id="28" w:author="Wagner, Aaron Thomas" w:date="2020-02-17T10:46:00Z">
        <w:r w:rsidRPr="00F45876" w:rsidDel="00176C70">
          <w:rPr>
            <w:rFonts w:ascii="Arial" w:hAnsi="Arial" w:cs="Arial"/>
          </w:rPr>
          <w:delText>Note: Missingness in the distal outcome variable should be imputed (e.g., multiple imputation; Schafer, 1997). Otherwise, cases with missing values in the distal outcome variable must be removed from the analysis.</w:delText>
        </w:r>
      </w:del>
    </w:p>
    <w:p w14:paraId="1621FC4D" w14:textId="07018669" w:rsidR="007444EF" w:rsidRPr="00F45876" w:rsidRDefault="008A1459" w:rsidP="00F45876">
      <w:pPr>
        <w:pStyle w:val="Heading2"/>
        <w:ind w:left="720" w:hanging="720"/>
        <w:jc w:val="left"/>
        <w:rPr>
          <w:lang w:val="en-US"/>
        </w:rPr>
      </w:pPr>
      <w:bookmarkStart w:id="29" w:name="_Toc32828692"/>
      <w:r>
        <w:rPr>
          <w:lang w:val="en-US"/>
        </w:rPr>
        <w:t>Estimat</w:t>
      </w:r>
      <w:r w:rsidR="00C212BA">
        <w:rPr>
          <w:lang w:val="en-US"/>
        </w:rPr>
        <w:t>ion of</w:t>
      </w:r>
      <w:r>
        <w:rPr>
          <w:lang w:val="en-US"/>
        </w:rPr>
        <w:t xml:space="preserve"> the Latent Class Model </w:t>
      </w:r>
      <w:commentRangeStart w:id="30"/>
      <w:r w:rsidR="00F658FF">
        <w:rPr>
          <w:lang w:val="en-US"/>
        </w:rPr>
        <w:t>in PROC LCA</w:t>
      </w:r>
      <w:bookmarkEnd w:id="29"/>
      <w:commentRangeEnd w:id="30"/>
      <w:r w:rsidR="004B3798">
        <w:rPr>
          <w:rStyle w:val="CommentReference"/>
          <w:rFonts w:ascii="Calibri" w:hAnsi="Calibri"/>
          <w:b w:val="0"/>
          <w:bCs w:val="0"/>
          <w:noProof w:val="0"/>
          <w:color w:val="auto"/>
        </w:rPr>
        <w:commentReference w:id="30"/>
      </w:r>
    </w:p>
    <w:p w14:paraId="30D8D55D" w14:textId="258F033D" w:rsidR="00F16F94" w:rsidRPr="00F16F94" w:rsidDel="00413330" w:rsidRDefault="00F16F94">
      <w:pPr>
        <w:pStyle w:val="Heading3"/>
        <w:jc w:val="left"/>
        <w:rPr>
          <w:del w:id="31" w:author="Wagner, Aaron Thomas" w:date="2020-02-17T13:37:00Z"/>
        </w:rPr>
        <w:pPrChange w:id="32" w:author="Wagner, Aaron Thomas" w:date="2020-02-17T10:46:00Z">
          <w:pPr>
            <w:pStyle w:val="Heading3"/>
          </w:pPr>
        </w:pPrChange>
      </w:pPr>
      <w:del w:id="33" w:author="Wagner, Aaron Thomas" w:date="2020-02-17T13:37:00Z">
        <w:r w:rsidRPr="00F16F94" w:rsidDel="00413330">
          <w:delText xml:space="preserve">Estimation in PROC LCA for a </w:delText>
        </w:r>
        <w:r w:rsidR="00881E3D" w:rsidDel="00413330">
          <w:rPr>
            <w:lang w:val="en-US"/>
          </w:rPr>
          <w:delText>S</w:delText>
        </w:r>
        <w:r w:rsidRPr="00F16F94" w:rsidDel="00413330">
          <w:delText xml:space="preserve">ingle </w:delText>
        </w:r>
        <w:r w:rsidR="00881E3D" w:rsidDel="00413330">
          <w:rPr>
            <w:lang w:val="en-US"/>
          </w:rPr>
          <w:delText>G</w:delText>
        </w:r>
        <w:r w:rsidRPr="00F16F94" w:rsidDel="00413330">
          <w:delText>roup</w:delText>
        </w:r>
      </w:del>
    </w:p>
    <w:p w14:paraId="097E1DE4" w14:textId="77777777" w:rsidR="00AE1D75" w:rsidRPr="00F16F94" w:rsidRDefault="00AE1D75" w:rsidP="00F16F94">
      <w:pPr>
        <w:jc w:val="left"/>
      </w:pPr>
    </w:p>
    <w:p w14:paraId="464D63C8" w14:textId="5D07AB86" w:rsidR="00C17936" w:rsidRPr="00F45876" w:rsidRDefault="006F784C" w:rsidP="00F45876">
      <w:pPr>
        <w:spacing w:line="360" w:lineRule="auto"/>
        <w:jc w:val="left"/>
        <w:rPr>
          <w:rFonts w:ascii="Arial" w:hAnsi="Arial" w:cs="Arial"/>
        </w:rPr>
      </w:pPr>
      <w:r w:rsidRPr="00F45876">
        <w:rPr>
          <w:rFonts w:ascii="Arial" w:hAnsi="Arial" w:cs="Arial"/>
        </w:rPr>
        <w:t xml:space="preserve">Use </w:t>
      </w:r>
      <w:r w:rsidR="007444EF" w:rsidRPr="00F45876">
        <w:rPr>
          <w:rFonts w:ascii="Arial" w:hAnsi="Arial" w:cs="Arial"/>
        </w:rPr>
        <w:t xml:space="preserve">PROC LCA to </w:t>
      </w:r>
      <w:r w:rsidR="007C1466" w:rsidRPr="00F45876">
        <w:rPr>
          <w:rFonts w:ascii="Arial" w:hAnsi="Arial" w:cs="Arial"/>
        </w:rPr>
        <w:t>generate the output needed</w:t>
      </w:r>
      <w:r w:rsidR="007444EF" w:rsidRPr="00F45876">
        <w:rPr>
          <w:rFonts w:ascii="Arial" w:hAnsi="Arial" w:cs="Arial"/>
        </w:rPr>
        <w:t xml:space="preserve"> for </w:t>
      </w:r>
      <w:r w:rsidRPr="00F45876">
        <w:rPr>
          <w:rFonts w:ascii="Arial" w:hAnsi="Arial" w:cs="Arial"/>
        </w:rPr>
        <w:t xml:space="preserve">use by </w:t>
      </w:r>
      <w:r w:rsidR="007444EF" w:rsidRPr="00F45876">
        <w:rPr>
          <w:rFonts w:ascii="Arial" w:hAnsi="Arial" w:cs="Arial"/>
        </w:rPr>
        <w:t>the %</w:t>
      </w:r>
      <w:ins w:id="34" w:author="Wagner, Aaron Thomas" w:date="2020-02-17T10:47:00Z">
        <w:r w:rsidR="00176C70" w:rsidRPr="00176C70">
          <w:rPr>
            <w:rFonts w:ascii="Arial" w:hAnsi="Arial" w:cs="Arial"/>
          </w:rPr>
          <w:t>LCA_Covariates_3Step</w:t>
        </w:r>
        <w:r w:rsidR="00176C70" w:rsidRPr="00176C70" w:rsidDel="00176C70">
          <w:rPr>
            <w:rFonts w:ascii="Arial" w:hAnsi="Arial" w:cs="Arial"/>
          </w:rPr>
          <w:t xml:space="preserve"> </w:t>
        </w:r>
      </w:ins>
      <w:del w:id="35" w:author="Wagner, Aaron Thomas" w:date="2020-02-17T10:47:00Z">
        <w:r w:rsidR="007444EF" w:rsidRPr="00F45876" w:rsidDel="00176C70">
          <w:rPr>
            <w:rFonts w:ascii="Arial" w:hAnsi="Arial" w:cs="Arial"/>
          </w:rPr>
          <w:delText>LCA_</w:delText>
        </w:r>
        <w:r w:rsidR="005A0279" w:rsidRPr="00F45876" w:rsidDel="00176C70">
          <w:rPr>
            <w:rFonts w:ascii="Arial" w:hAnsi="Arial" w:cs="Arial"/>
          </w:rPr>
          <w:delText>D</w:delText>
        </w:r>
        <w:r w:rsidR="007444EF" w:rsidRPr="00F45876" w:rsidDel="00176C70">
          <w:rPr>
            <w:rFonts w:ascii="Arial" w:hAnsi="Arial" w:cs="Arial"/>
          </w:rPr>
          <w:delText xml:space="preserve">istal </w:delText>
        </w:r>
      </w:del>
      <w:r w:rsidR="007444EF" w:rsidRPr="00F45876">
        <w:rPr>
          <w:rFonts w:ascii="Arial" w:hAnsi="Arial" w:cs="Arial"/>
        </w:rPr>
        <w:t xml:space="preserve">macro. First, you must select the LCA model. This process is described in </w:t>
      </w:r>
      <w:r w:rsidR="00422213">
        <w:rPr>
          <w:rFonts w:ascii="Arial" w:hAnsi="Arial" w:cs="Arial"/>
        </w:rPr>
        <w:t>C</w:t>
      </w:r>
      <w:r w:rsidR="007444EF" w:rsidRPr="00F45876">
        <w:rPr>
          <w:rFonts w:ascii="Arial" w:hAnsi="Arial" w:cs="Arial"/>
        </w:rPr>
        <w:t xml:space="preserve">hapter 5 of the </w:t>
      </w:r>
      <w:r w:rsidR="007444EF" w:rsidRPr="00F45876">
        <w:rPr>
          <w:rFonts w:ascii="Arial" w:hAnsi="Arial" w:cs="Arial"/>
          <w:i/>
        </w:rPr>
        <w:t>PROC LCA &amp;</w:t>
      </w:r>
      <w:r w:rsidR="001D597D" w:rsidRPr="00F45876">
        <w:rPr>
          <w:rFonts w:ascii="Arial" w:hAnsi="Arial" w:cs="Arial"/>
          <w:i/>
        </w:rPr>
        <w:t xml:space="preserve"> </w:t>
      </w:r>
      <w:r w:rsidR="007444EF" w:rsidRPr="00F45876">
        <w:rPr>
          <w:rFonts w:ascii="Arial" w:hAnsi="Arial" w:cs="Arial"/>
          <w:i/>
        </w:rPr>
        <w:t xml:space="preserve">PROC LTA Users’ Guide </w:t>
      </w:r>
      <w:r w:rsidR="007444EF" w:rsidRPr="00F45876">
        <w:rPr>
          <w:rFonts w:ascii="Arial" w:hAnsi="Arial" w:cs="Arial"/>
        </w:rPr>
        <w:t xml:space="preserve">(Lanza, Dziak, Huang, Xu, </w:t>
      </w:r>
      <w:r w:rsidR="00C17936" w:rsidRPr="00F45876">
        <w:rPr>
          <w:rFonts w:ascii="Arial" w:hAnsi="Arial" w:cs="Arial"/>
        </w:rPr>
        <w:t>&amp; Collins, 2011).</w:t>
      </w:r>
      <w:r w:rsidR="001437C2" w:rsidRPr="00F45876">
        <w:rPr>
          <w:rFonts w:ascii="Arial" w:hAnsi="Arial" w:cs="Arial"/>
          <w:i/>
        </w:rPr>
        <w:t xml:space="preserve"> </w:t>
      </w:r>
    </w:p>
    <w:p w14:paraId="21F9D317" w14:textId="77777777" w:rsidR="00C17936" w:rsidRPr="00F45876" w:rsidRDefault="00C17936" w:rsidP="00F45876">
      <w:pPr>
        <w:spacing w:line="360" w:lineRule="auto"/>
        <w:jc w:val="left"/>
        <w:rPr>
          <w:rFonts w:ascii="Arial" w:hAnsi="Arial" w:cs="Arial"/>
        </w:rPr>
      </w:pPr>
    </w:p>
    <w:p w14:paraId="0823CE42" w14:textId="333A8AFD" w:rsidR="007444EF" w:rsidRPr="003E0250" w:rsidRDefault="00320754" w:rsidP="00F45876">
      <w:pPr>
        <w:spacing w:line="360" w:lineRule="auto"/>
        <w:jc w:val="left"/>
      </w:pPr>
      <w:r w:rsidRPr="00F45876">
        <w:rPr>
          <w:rFonts w:ascii="Arial" w:hAnsi="Arial" w:cs="Arial"/>
        </w:rPr>
        <w:t>Once model selection</w:t>
      </w:r>
      <w:r w:rsidR="00C17936" w:rsidRPr="00F45876">
        <w:rPr>
          <w:rFonts w:ascii="Arial" w:hAnsi="Arial" w:cs="Arial"/>
        </w:rPr>
        <w:t xml:space="preserve"> is complete</w:t>
      </w:r>
      <w:r w:rsidR="00464BB6" w:rsidRPr="00F45876">
        <w:rPr>
          <w:rFonts w:ascii="Arial" w:hAnsi="Arial" w:cs="Arial"/>
        </w:rPr>
        <w:t xml:space="preserve">, generate </w:t>
      </w:r>
      <w:r w:rsidR="00305A2D" w:rsidRPr="00F45876">
        <w:rPr>
          <w:rFonts w:ascii="Arial" w:hAnsi="Arial" w:cs="Arial"/>
        </w:rPr>
        <w:t xml:space="preserve">a file containing </w:t>
      </w:r>
      <w:r w:rsidR="00906CA1" w:rsidRPr="00F45876">
        <w:rPr>
          <w:rFonts w:ascii="Arial" w:hAnsi="Arial" w:cs="Arial"/>
        </w:rPr>
        <w:t xml:space="preserve">the </w:t>
      </w:r>
      <w:del w:id="36" w:author="Wagner, Aaron Thomas" w:date="2020-02-17T13:35:00Z">
        <w:r w:rsidR="00305A2D" w:rsidRPr="00F45876" w:rsidDel="00413330">
          <w:rPr>
            <w:rFonts w:ascii="Arial" w:hAnsi="Arial" w:cs="Arial"/>
          </w:rPr>
          <w:delText>parameter estimates</w:delText>
        </w:r>
      </w:del>
      <w:ins w:id="37" w:author="Wagner, Aaron Thomas" w:date="2020-02-17T13:35:00Z">
        <w:r w:rsidR="00413330">
          <w:rPr>
            <w:rFonts w:ascii="Arial" w:hAnsi="Arial" w:cs="Arial"/>
          </w:rPr>
          <w:t>posterior probabilities</w:t>
        </w:r>
      </w:ins>
      <w:r w:rsidR="00305A2D" w:rsidRPr="00F45876">
        <w:rPr>
          <w:rFonts w:ascii="Arial" w:hAnsi="Arial" w:cs="Arial"/>
        </w:rPr>
        <w:t xml:space="preserve"> to be used</w:t>
      </w:r>
      <w:r w:rsidR="00C17936" w:rsidRPr="00F45876">
        <w:rPr>
          <w:rFonts w:ascii="Arial" w:hAnsi="Arial" w:cs="Arial"/>
        </w:rPr>
        <w:t xml:space="preserve"> in the macro by estimating the latent class model with the </w:t>
      </w:r>
      <w:del w:id="38" w:author="Wagner, Aaron Thomas" w:date="2020-02-17T13:34:00Z">
        <w:r w:rsidR="00C17936" w:rsidRPr="00F45876" w:rsidDel="00413330">
          <w:rPr>
            <w:rFonts w:ascii="Arial" w:hAnsi="Arial" w:cs="Arial"/>
          </w:rPr>
          <w:delText xml:space="preserve">distal outcome included as a </w:delText>
        </w:r>
      </w:del>
      <w:r w:rsidR="00C17936" w:rsidRPr="00F45876">
        <w:rPr>
          <w:rFonts w:ascii="Arial" w:hAnsi="Arial" w:cs="Arial"/>
        </w:rPr>
        <w:t>covariate</w:t>
      </w:r>
      <w:ins w:id="39" w:author="Wagner, Aaron Thomas" w:date="2020-02-17T13:34:00Z">
        <w:r w:rsidR="00413330">
          <w:rPr>
            <w:rFonts w:ascii="Arial" w:hAnsi="Arial" w:cs="Arial"/>
          </w:rPr>
          <w:t>s</w:t>
        </w:r>
      </w:ins>
      <w:r w:rsidR="00C17936" w:rsidRPr="00F45876">
        <w:rPr>
          <w:rFonts w:ascii="Arial" w:hAnsi="Arial" w:cs="Arial"/>
        </w:rPr>
        <w:t xml:space="preserve">. </w:t>
      </w:r>
      <w:r w:rsidR="003E0250" w:rsidRPr="00F45876">
        <w:rPr>
          <w:rFonts w:ascii="Arial" w:hAnsi="Arial" w:cs="Arial"/>
        </w:rPr>
        <w:t xml:space="preserve">This file can be generated using the </w:t>
      </w:r>
      <w:del w:id="40" w:author="Wagner, Aaron Thomas" w:date="2020-02-17T13:34:00Z">
        <w:r w:rsidR="003E0250" w:rsidRPr="00F45876" w:rsidDel="00413330">
          <w:rPr>
            <w:rFonts w:ascii="Arial" w:hAnsi="Arial" w:cs="Arial"/>
          </w:rPr>
          <w:delText xml:space="preserve">OUTPARAM </w:delText>
        </w:r>
      </w:del>
      <w:ins w:id="41" w:author="Wagner, Aaron Thomas" w:date="2020-02-17T13:34:00Z">
        <w:r w:rsidR="00413330" w:rsidRPr="00F45876">
          <w:rPr>
            <w:rFonts w:ascii="Arial" w:hAnsi="Arial" w:cs="Arial"/>
          </w:rPr>
          <w:t>OUTP</w:t>
        </w:r>
        <w:r w:rsidR="00413330">
          <w:rPr>
            <w:rFonts w:ascii="Arial" w:hAnsi="Arial" w:cs="Arial"/>
          </w:rPr>
          <w:t>OST</w:t>
        </w:r>
        <w:r w:rsidR="00413330" w:rsidRPr="00F45876">
          <w:rPr>
            <w:rFonts w:ascii="Arial" w:hAnsi="Arial" w:cs="Arial"/>
          </w:rPr>
          <w:t xml:space="preserve"> </w:t>
        </w:r>
      </w:ins>
      <w:r w:rsidR="003E0250" w:rsidRPr="00F45876">
        <w:rPr>
          <w:rFonts w:ascii="Arial" w:hAnsi="Arial" w:cs="Arial"/>
        </w:rPr>
        <w:t>option in PROC LCA</w:t>
      </w:r>
      <w:r w:rsidR="00D62C5C" w:rsidRPr="00F45876">
        <w:rPr>
          <w:rFonts w:ascii="Arial" w:hAnsi="Arial" w:cs="Arial"/>
        </w:rPr>
        <w:t xml:space="preserve">. (See section 5.3 of the </w:t>
      </w:r>
      <w:r w:rsidR="00D62C5C" w:rsidRPr="00F45876">
        <w:rPr>
          <w:rFonts w:ascii="Arial" w:hAnsi="Arial" w:cs="Arial"/>
          <w:i/>
        </w:rPr>
        <w:t>PROC LCA &amp;</w:t>
      </w:r>
      <w:r w:rsidR="00421EEE" w:rsidRPr="00F45876">
        <w:rPr>
          <w:rFonts w:ascii="Arial" w:hAnsi="Arial" w:cs="Arial"/>
          <w:i/>
        </w:rPr>
        <w:t xml:space="preserve"> </w:t>
      </w:r>
      <w:r w:rsidR="00D62C5C" w:rsidRPr="00F45876">
        <w:rPr>
          <w:rFonts w:ascii="Arial" w:hAnsi="Arial" w:cs="Arial"/>
          <w:i/>
        </w:rPr>
        <w:t>PROC LTA Users’ Guide</w:t>
      </w:r>
      <w:r w:rsidR="00D62C5C" w:rsidRPr="00F45876">
        <w:rPr>
          <w:rFonts w:ascii="Arial" w:hAnsi="Arial" w:cs="Arial"/>
        </w:rPr>
        <w:t xml:space="preserve"> for more information.) </w:t>
      </w:r>
      <w:r w:rsidR="002C29E1" w:rsidRPr="00F45876">
        <w:rPr>
          <w:rFonts w:ascii="Arial" w:hAnsi="Arial" w:cs="Arial"/>
          <w:szCs w:val="22"/>
          <w:lang w:eastAsia="x-none"/>
        </w:rPr>
        <w:t xml:space="preserve">The </w:t>
      </w:r>
      <w:r w:rsidRPr="00F45876">
        <w:rPr>
          <w:rFonts w:ascii="Arial" w:hAnsi="Arial" w:cs="Arial"/>
        </w:rPr>
        <w:t>PROC LCA</w:t>
      </w:r>
      <w:r w:rsidR="00A5014B" w:rsidRPr="00F45876">
        <w:rPr>
          <w:rFonts w:ascii="Arial" w:hAnsi="Arial" w:cs="Arial"/>
        </w:rPr>
        <w:t xml:space="preserve"> syntax</w:t>
      </w:r>
      <w:r w:rsidRPr="00F45876">
        <w:rPr>
          <w:rFonts w:ascii="Arial" w:hAnsi="Arial" w:cs="Arial"/>
        </w:rPr>
        <w:t xml:space="preserve"> will be similar to the following</w:t>
      </w:r>
      <w:r w:rsidR="005A0279" w:rsidRPr="00F45876">
        <w:rPr>
          <w:rFonts w:ascii="Arial" w:hAnsi="Arial" w:cs="Arial"/>
        </w:rPr>
        <w:t>:</w:t>
      </w:r>
      <w:r w:rsidR="007444EF">
        <w:rPr>
          <w:rFonts w:ascii="SAS Monospace" w:hAnsi="SAS Monospace" w:cs="cmtt10"/>
          <w:noProof w:val="0"/>
          <w:sz w:val="20"/>
          <w:szCs w:val="20"/>
        </w:rPr>
        <w:br/>
      </w:r>
    </w:p>
    <w:p w14:paraId="60AC7698" w14:textId="1CB9EF17" w:rsidR="007444EF" w:rsidRPr="00F45876" w:rsidRDefault="00320754" w:rsidP="00F45876">
      <w:pPr>
        <w:widowControl/>
        <w:tabs>
          <w:tab w:val="clear" w:pos="720"/>
          <w:tab w:val="clear" w:pos="4800"/>
          <w:tab w:val="clear" w:pos="9500"/>
          <w:tab w:val="left" w:pos="1170"/>
        </w:tabs>
        <w:spacing w:line="276" w:lineRule="auto"/>
        <w:ind w:left="1170" w:hanging="450"/>
        <w:jc w:val="left"/>
        <w:rPr>
          <w:rFonts w:ascii="Courier New" w:hAnsi="Courier New" w:cs="Courier New"/>
          <w:noProof w:val="0"/>
          <w:sz w:val="20"/>
          <w:szCs w:val="20"/>
        </w:rPr>
      </w:pPr>
      <w:r w:rsidRPr="00F45876">
        <w:rPr>
          <w:rFonts w:ascii="Courier New" w:hAnsi="Courier New" w:cs="Courier New"/>
          <w:noProof w:val="0"/>
          <w:sz w:val="20"/>
          <w:szCs w:val="20"/>
        </w:rPr>
        <w:t>PROC LCA</w:t>
      </w:r>
      <w:r w:rsidR="007444EF" w:rsidRPr="00F45876">
        <w:rPr>
          <w:rFonts w:ascii="Courier New" w:hAnsi="Courier New" w:cs="Courier New"/>
          <w:noProof w:val="0"/>
          <w:sz w:val="20"/>
          <w:szCs w:val="20"/>
        </w:rPr>
        <w:t xml:space="preserve"> </w:t>
      </w:r>
      <w:r w:rsidR="000B5363" w:rsidRPr="00F45876">
        <w:rPr>
          <w:rFonts w:ascii="Courier New" w:hAnsi="Courier New" w:cs="Courier New"/>
          <w:noProof w:val="0"/>
          <w:sz w:val="20"/>
          <w:szCs w:val="20"/>
        </w:rPr>
        <w:t xml:space="preserve">DATA </w:t>
      </w:r>
      <w:r w:rsidR="007444EF" w:rsidRPr="00F45876">
        <w:rPr>
          <w:rFonts w:ascii="Courier New" w:hAnsi="Courier New" w:cs="Courier New"/>
          <w:noProof w:val="0"/>
          <w:sz w:val="20"/>
          <w:szCs w:val="20"/>
        </w:rPr>
        <w:t>=</w:t>
      </w:r>
      <w:r w:rsidR="000B5363" w:rsidRPr="00F45876">
        <w:rPr>
          <w:rFonts w:ascii="Courier New" w:hAnsi="Courier New" w:cs="Courier New"/>
          <w:noProof w:val="0"/>
          <w:sz w:val="20"/>
          <w:szCs w:val="20"/>
        </w:rPr>
        <w:t xml:space="preserve"> </w:t>
      </w:r>
      <w:proofErr w:type="spellStart"/>
      <w:r w:rsidR="004F3F9D" w:rsidRPr="00F45876">
        <w:rPr>
          <w:rFonts w:ascii="Courier New" w:hAnsi="Courier New" w:cs="Courier New"/>
          <w:noProof w:val="0"/>
          <w:sz w:val="20"/>
          <w:szCs w:val="20"/>
        </w:rPr>
        <w:t>my_data</w:t>
      </w:r>
      <w:proofErr w:type="spellEnd"/>
      <w:r w:rsidR="004F3F9D" w:rsidRPr="00F45876">
        <w:rPr>
          <w:rFonts w:ascii="Courier New" w:hAnsi="Courier New" w:cs="Courier New"/>
          <w:noProof w:val="0"/>
          <w:sz w:val="20"/>
          <w:szCs w:val="20"/>
        </w:rPr>
        <w:t xml:space="preserve"> </w:t>
      </w:r>
      <w:del w:id="42" w:author="Wagner, Aaron Thomas" w:date="2020-02-17T13:35:00Z">
        <w:r w:rsidR="000B5363" w:rsidRPr="00F45876" w:rsidDel="00413330">
          <w:rPr>
            <w:rFonts w:ascii="Courier New" w:hAnsi="Courier New" w:cs="Courier New"/>
            <w:noProof w:val="0"/>
            <w:sz w:val="20"/>
            <w:szCs w:val="20"/>
          </w:rPr>
          <w:delText xml:space="preserve">OUTPARAM </w:delText>
        </w:r>
        <w:r w:rsidR="007444EF" w:rsidRPr="00F45876" w:rsidDel="00413330">
          <w:rPr>
            <w:rFonts w:ascii="Courier New" w:hAnsi="Courier New" w:cs="Courier New"/>
            <w:noProof w:val="0"/>
            <w:sz w:val="20"/>
            <w:szCs w:val="20"/>
          </w:rPr>
          <w:delText>=</w:delText>
        </w:r>
        <w:r w:rsidR="000B5363" w:rsidRPr="00F45876" w:rsidDel="00413330">
          <w:rPr>
            <w:rFonts w:ascii="Courier New" w:hAnsi="Courier New" w:cs="Courier New"/>
            <w:noProof w:val="0"/>
            <w:sz w:val="20"/>
            <w:szCs w:val="20"/>
          </w:rPr>
          <w:delText xml:space="preserve"> </w:delText>
        </w:r>
        <w:r w:rsidR="004F3F9D" w:rsidRPr="00F45876" w:rsidDel="00413330">
          <w:rPr>
            <w:rFonts w:ascii="Courier New" w:hAnsi="Courier New" w:cs="Courier New"/>
            <w:noProof w:val="0"/>
            <w:sz w:val="20"/>
            <w:szCs w:val="20"/>
          </w:rPr>
          <w:delText>my_</w:delText>
        </w:r>
        <w:r w:rsidR="00286C90" w:rsidRPr="00F45876" w:rsidDel="00413330">
          <w:rPr>
            <w:rFonts w:ascii="Courier New" w:hAnsi="Courier New" w:cs="Courier New"/>
            <w:noProof w:val="0"/>
            <w:sz w:val="20"/>
            <w:szCs w:val="20"/>
          </w:rPr>
          <w:delText>param</w:delText>
        </w:r>
        <w:r w:rsidR="000F65C1" w:rsidRPr="00F45876" w:rsidDel="00413330">
          <w:rPr>
            <w:rFonts w:ascii="Courier New" w:hAnsi="Courier New" w:cs="Courier New"/>
            <w:noProof w:val="0"/>
            <w:sz w:val="20"/>
            <w:szCs w:val="20"/>
          </w:rPr>
          <w:delText xml:space="preserve"> </w:delText>
        </w:r>
      </w:del>
      <w:r w:rsidR="004F3F9D" w:rsidRPr="00F45876">
        <w:rPr>
          <w:rFonts w:ascii="Courier New" w:hAnsi="Courier New" w:cs="Courier New"/>
          <w:noProof w:val="0"/>
          <w:sz w:val="20"/>
          <w:szCs w:val="20"/>
        </w:rPr>
        <w:t xml:space="preserve">OUTPOST = </w:t>
      </w:r>
      <w:proofErr w:type="spellStart"/>
      <w:r w:rsidR="004F3F9D" w:rsidRPr="00F45876">
        <w:rPr>
          <w:rFonts w:ascii="Courier New" w:hAnsi="Courier New" w:cs="Courier New"/>
          <w:noProof w:val="0"/>
          <w:sz w:val="20"/>
          <w:szCs w:val="20"/>
        </w:rPr>
        <w:t>my_post</w:t>
      </w:r>
      <w:proofErr w:type="spellEnd"/>
      <w:r w:rsidR="00A5014B" w:rsidRPr="00F45876">
        <w:rPr>
          <w:rFonts w:ascii="Courier New" w:hAnsi="Courier New" w:cs="Courier New"/>
          <w:noProof w:val="0"/>
          <w:sz w:val="20"/>
          <w:szCs w:val="20"/>
        </w:rPr>
        <w:t>;</w:t>
      </w:r>
      <w:r w:rsidR="00BC4881" w:rsidRPr="00F45876">
        <w:rPr>
          <w:rFonts w:ascii="Courier New" w:hAnsi="Courier New" w:cs="Courier New"/>
          <w:noProof w:val="0"/>
          <w:sz w:val="20"/>
          <w:szCs w:val="20"/>
        </w:rPr>
        <w:t xml:space="preserve"> </w:t>
      </w:r>
      <w:r w:rsidR="00BC4881" w:rsidRPr="00F45876">
        <w:rPr>
          <w:rFonts w:ascii="Courier New" w:hAnsi="Courier New" w:cs="Courier New"/>
          <w:sz w:val="20"/>
          <w:szCs w:val="20"/>
        </w:rPr>
        <w:t>/* the i</w:t>
      </w:r>
      <w:r w:rsidR="003E0250" w:rsidRPr="00F45876">
        <w:rPr>
          <w:rFonts w:ascii="Courier New" w:hAnsi="Courier New" w:cs="Courier New"/>
          <w:sz w:val="20"/>
          <w:szCs w:val="20"/>
        </w:rPr>
        <w:t>nput data set</w:t>
      </w:r>
      <w:ins w:id="43" w:author="Wagner, Aaron Thomas" w:date="2020-02-17T13:35:00Z">
        <w:r w:rsidR="00413330">
          <w:rPr>
            <w:rFonts w:ascii="Courier New" w:hAnsi="Courier New" w:cs="Courier New"/>
            <w:sz w:val="20"/>
            <w:szCs w:val="20"/>
          </w:rPr>
          <w:t xml:space="preserve"> and</w:t>
        </w:r>
      </w:ins>
      <w:del w:id="44" w:author="Wagner, Aaron Thomas" w:date="2020-02-17T13:35:00Z">
        <w:r w:rsidR="000F65C1" w:rsidRPr="00F45876" w:rsidDel="00413330">
          <w:rPr>
            <w:rFonts w:ascii="Courier New" w:hAnsi="Courier New" w:cs="Courier New"/>
            <w:sz w:val="20"/>
            <w:szCs w:val="20"/>
          </w:rPr>
          <w:delText>,</w:delText>
        </w:r>
      </w:del>
      <w:r w:rsidR="003E0250" w:rsidRPr="00F45876">
        <w:rPr>
          <w:rFonts w:ascii="Courier New" w:hAnsi="Courier New" w:cs="Courier New"/>
          <w:sz w:val="20"/>
          <w:szCs w:val="20"/>
        </w:rPr>
        <w:t xml:space="preserve"> </w:t>
      </w:r>
      <w:del w:id="45" w:author="Wagner, Aaron Thomas" w:date="2020-02-17T13:35:00Z">
        <w:r w:rsidR="003E0250" w:rsidRPr="00F45876" w:rsidDel="00413330">
          <w:rPr>
            <w:rFonts w:ascii="Courier New" w:hAnsi="Courier New" w:cs="Courier New"/>
            <w:sz w:val="20"/>
            <w:szCs w:val="20"/>
          </w:rPr>
          <w:delText xml:space="preserve">the </w:delText>
        </w:r>
        <w:r w:rsidR="00BC4881" w:rsidRPr="00F45876" w:rsidDel="00413330">
          <w:rPr>
            <w:rFonts w:ascii="Courier New" w:hAnsi="Courier New" w:cs="Courier New"/>
            <w:sz w:val="20"/>
            <w:szCs w:val="20"/>
          </w:rPr>
          <w:delText xml:space="preserve">file </w:delText>
        </w:r>
        <w:r w:rsidR="003E0250" w:rsidRPr="00F45876" w:rsidDel="00413330">
          <w:rPr>
            <w:rFonts w:ascii="Courier New" w:hAnsi="Courier New" w:cs="Courier New"/>
            <w:sz w:val="20"/>
            <w:szCs w:val="20"/>
          </w:rPr>
          <w:delText>to be generated containing the parameter estimates</w:delText>
        </w:r>
        <w:r w:rsidR="000F65C1" w:rsidRPr="00F45876" w:rsidDel="00413330">
          <w:rPr>
            <w:rFonts w:ascii="Courier New" w:hAnsi="Courier New" w:cs="Courier New"/>
            <w:sz w:val="20"/>
            <w:szCs w:val="20"/>
          </w:rPr>
          <w:delText xml:space="preserve">, </w:delText>
        </w:r>
      </w:del>
      <w:r w:rsidR="004F3F9D" w:rsidRPr="00F45876">
        <w:rPr>
          <w:rFonts w:ascii="Courier New" w:hAnsi="Courier New" w:cs="Courier New"/>
          <w:sz w:val="20"/>
          <w:szCs w:val="20"/>
        </w:rPr>
        <w:t>the file to be generated containing the posterior probabilities</w:t>
      </w:r>
      <w:r w:rsidR="0025514E" w:rsidRPr="00F45876">
        <w:rPr>
          <w:rFonts w:ascii="Courier New" w:hAnsi="Courier New" w:cs="Courier New"/>
          <w:sz w:val="20"/>
          <w:szCs w:val="20"/>
        </w:rPr>
        <w:t xml:space="preserve"> </w:t>
      </w:r>
      <w:r w:rsidR="00BC4881" w:rsidRPr="00F45876">
        <w:rPr>
          <w:rFonts w:ascii="Courier New" w:hAnsi="Courier New" w:cs="Courier New"/>
          <w:sz w:val="20"/>
          <w:szCs w:val="20"/>
        </w:rPr>
        <w:t>*/</w:t>
      </w:r>
    </w:p>
    <w:p w14:paraId="534E7D09" w14:textId="77777777" w:rsidR="007444EF" w:rsidRPr="00F45876" w:rsidRDefault="00320754" w:rsidP="00F45876">
      <w:pPr>
        <w:widowControl/>
        <w:tabs>
          <w:tab w:val="clear" w:pos="720"/>
          <w:tab w:val="clear" w:pos="4800"/>
          <w:tab w:val="clear" w:pos="9500"/>
          <w:tab w:val="left" w:pos="1170"/>
        </w:tabs>
        <w:spacing w:line="276" w:lineRule="auto"/>
        <w:ind w:left="1170" w:hanging="450"/>
        <w:jc w:val="left"/>
        <w:rPr>
          <w:rFonts w:ascii="Courier New" w:hAnsi="Courier New" w:cs="Courier New"/>
          <w:noProof w:val="0"/>
          <w:sz w:val="20"/>
          <w:szCs w:val="20"/>
        </w:rPr>
      </w:pPr>
      <w:r w:rsidRPr="00F45876">
        <w:rPr>
          <w:rFonts w:ascii="Courier New" w:hAnsi="Courier New" w:cs="Courier New"/>
          <w:noProof w:val="0"/>
          <w:sz w:val="20"/>
          <w:szCs w:val="20"/>
        </w:rPr>
        <w:tab/>
      </w:r>
      <w:r w:rsidR="00EA63B1" w:rsidRPr="00F45876">
        <w:rPr>
          <w:rFonts w:ascii="Courier New" w:hAnsi="Courier New" w:cs="Courier New"/>
          <w:noProof w:val="0"/>
          <w:sz w:val="20"/>
          <w:szCs w:val="20"/>
        </w:rPr>
        <w:t xml:space="preserve">NCLASS </w:t>
      </w:r>
      <w:r w:rsidR="007444EF" w:rsidRPr="00F45876">
        <w:rPr>
          <w:rFonts w:ascii="Courier New" w:hAnsi="Courier New" w:cs="Courier New"/>
          <w:noProof w:val="0"/>
          <w:sz w:val="20"/>
          <w:szCs w:val="20"/>
        </w:rPr>
        <w:t>5;</w:t>
      </w:r>
      <w:r w:rsidR="00286C90" w:rsidRPr="00F45876">
        <w:rPr>
          <w:rFonts w:ascii="Courier New" w:hAnsi="Courier New" w:cs="Courier New"/>
          <w:noProof w:val="0"/>
          <w:sz w:val="20"/>
          <w:szCs w:val="20"/>
        </w:rPr>
        <w:t xml:space="preserve"> </w:t>
      </w:r>
      <w:r w:rsidR="00286C90" w:rsidRPr="00F45876">
        <w:rPr>
          <w:rFonts w:ascii="Courier New" w:hAnsi="Courier New" w:cs="Courier New"/>
          <w:sz w:val="20"/>
          <w:szCs w:val="20"/>
        </w:rPr>
        <w:t>/*</w:t>
      </w:r>
      <w:r w:rsidR="001437C2" w:rsidRPr="00F45876">
        <w:rPr>
          <w:rFonts w:ascii="Courier New" w:hAnsi="Courier New" w:cs="Courier New"/>
          <w:i/>
          <w:sz w:val="20"/>
          <w:szCs w:val="20"/>
        </w:rPr>
        <w:t xml:space="preserve"> </w:t>
      </w:r>
      <w:r w:rsidR="007C1466" w:rsidRPr="00F45876">
        <w:rPr>
          <w:rFonts w:ascii="Courier New" w:hAnsi="Courier New" w:cs="Courier New"/>
          <w:sz w:val="20"/>
          <w:szCs w:val="20"/>
        </w:rPr>
        <w:t>the number of latent classes</w:t>
      </w:r>
      <w:r w:rsidR="00286C90" w:rsidRPr="00F45876">
        <w:rPr>
          <w:rFonts w:ascii="Courier New" w:hAnsi="Courier New" w:cs="Courier New"/>
          <w:sz w:val="20"/>
          <w:szCs w:val="20"/>
        </w:rPr>
        <w:t xml:space="preserve"> */</w:t>
      </w:r>
    </w:p>
    <w:p w14:paraId="051F979E" w14:textId="77777777" w:rsidR="007444EF" w:rsidRPr="00F45876" w:rsidRDefault="00EA63B1" w:rsidP="00F45876">
      <w:pPr>
        <w:widowControl/>
        <w:tabs>
          <w:tab w:val="clear" w:pos="720"/>
          <w:tab w:val="clear" w:pos="4800"/>
          <w:tab w:val="clear" w:pos="9500"/>
          <w:tab w:val="left" w:pos="1170"/>
        </w:tabs>
        <w:spacing w:line="276" w:lineRule="auto"/>
        <w:ind w:left="1170" w:hanging="450"/>
        <w:jc w:val="left"/>
        <w:rPr>
          <w:rFonts w:ascii="Courier New" w:hAnsi="Courier New" w:cs="Courier New"/>
          <w:noProof w:val="0"/>
          <w:sz w:val="20"/>
          <w:szCs w:val="20"/>
        </w:rPr>
      </w:pPr>
      <w:r w:rsidRPr="00F45876">
        <w:rPr>
          <w:rFonts w:ascii="Courier New" w:hAnsi="Courier New" w:cs="Courier New"/>
          <w:noProof w:val="0"/>
          <w:sz w:val="20"/>
          <w:szCs w:val="20"/>
        </w:rPr>
        <w:tab/>
        <w:t xml:space="preserve">ITEMS </w:t>
      </w:r>
      <w:r w:rsidR="00F74539" w:rsidRPr="00F45876">
        <w:rPr>
          <w:rFonts w:ascii="Courier New" w:hAnsi="Courier New" w:cs="Courier New"/>
          <w:noProof w:val="0"/>
          <w:sz w:val="20"/>
          <w:szCs w:val="20"/>
        </w:rPr>
        <w:t>item001 item002 item003 item004 item005 item006 item007 item008</w:t>
      </w:r>
      <w:r w:rsidR="007444EF" w:rsidRPr="00F45876">
        <w:rPr>
          <w:rFonts w:ascii="Courier New" w:hAnsi="Courier New" w:cs="Courier New"/>
          <w:noProof w:val="0"/>
          <w:sz w:val="20"/>
          <w:szCs w:val="20"/>
        </w:rPr>
        <w:t>;</w:t>
      </w:r>
      <w:r w:rsidR="007C1466" w:rsidRPr="00F45876">
        <w:rPr>
          <w:rFonts w:ascii="Courier New" w:hAnsi="Courier New" w:cs="Courier New"/>
          <w:noProof w:val="0"/>
          <w:sz w:val="20"/>
          <w:szCs w:val="20"/>
        </w:rPr>
        <w:t xml:space="preserve"> </w:t>
      </w:r>
      <w:r w:rsidR="00286C90" w:rsidRPr="00F45876">
        <w:rPr>
          <w:rFonts w:ascii="Courier New" w:hAnsi="Courier New" w:cs="Courier New"/>
          <w:sz w:val="20"/>
          <w:szCs w:val="20"/>
        </w:rPr>
        <w:t>/*</w:t>
      </w:r>
      <w:r w:rsidR="001437C2" w:rsidRPr="00F45876">
        <w:rPr>
          <w:rFonts w:ascii="Courier New" w:hAnsi="Courier New" w:cs="Courier New"/>
          <w:i/>
          <w:sz w:val="20"/>
          <w:szCs w:val="20"/>
        </w:rPr>
        <w:t xml:space="preserve"> </w:t>
      </w:r>
      <w:r w:rsidR="00BC4881" w:rsidRPr="00F45876">
        <w:rPr>
          <w:rFonts w:ascii="Courier New" w:hAnsi="Courier New" w:cs="Courier New"/>
          <w:sz w:val="20"/>
          <w:szCs w:val="20"/>
        </w:rPr>
        <w:t xml:space="preserve">indicator </w:t>
      </w:r>
      <w:r w:rsidR="00286C90" w:rsidRPr="00F45876">
        <w:rPr>
          <w:rFonts w:ascii="Courier New" w:hAnsi="Courier New" w:cs="Courier New"/>
          <w:sz w:val="20"/>
          <w:szCs w:val="20"/>
        </w:rPr>
        <w:t>variables</w:t>
      </w:r>
      <w:r w:rsidR="001437C2" w:rsidRPr="00F45876">
        <w:rPr>
          <w:rFonts w:ascii="Courier New" w:hAnsi="Courier New" w:cs="Courier New"/>
          <w:i/>
          <w:sz w:val="20"/>
          <w:szCs w:val="20"/>
        </w:rPr>
        <w:t xml:space="preserve"> </w:t>
      </w:r>
      <w:r w:rsidR="007C1466" w:rsidRPr="00F45876">
        <w:rPr>
          <w:rFonts w:ascii="Courier New" w:hAnsi="Courier New" w:cs="Courier New"/>
          <w:sz w:val="20"/>
          <w:szCs w:val="20"/>
        </w:rPr>
        <w:t xml:space="preserve">used to </w:t>
      </w:r>
      <w:r w:rsidR="003E0250" w:rsidRPr="00F45876">
        <w:rPr>
          <w:rFonts w:ascii="Courier New" w:hAnsi="Courier New" w:cs="Courier New"/>
          <w:sz w:val="20"/>
          <w:szCs w:val="20"/>
        </w:rPr>
        <w:t>measure the latent class variable</w:t>
      </w:r>
      <w:r w:rsidR="00286C90" w:rsidRPr="00F45876">
        <w:rPr>
          <w:rFonts w:ascii="Courier New" w:hAnsi="Courier New" w:cs="Courier New"/>
          <w:sz w:val="20"/>
          <w:szCs w:val="20"/>
        </w:rPr>
        <w:t xml:space="preserve"> */</w:t>
      </w:r>
    </w:p>
    <w:p w14:paraId="2808379B" w14:textId="7EF2EF37" w:rsidR="007444EF" w:rsidRPr="00F45876" w:rsidRDefault="00320754" w:rsidP="00F45876">
      <w:pPr>
        <w:widowControl/>
        <w:tabs>
          <w:tab w:val="clear" w:pos="720"/>
          <w:tab w:val="clear" w:pos="4800"/>
          <w:tab w:val="clear" w:pos="9500"/>
          <w:tab w:val="left" w:pos="1170"/>
        </w:tabs>
        <w:spacing w:line="276" w:lineRule="auto"/>
        <w:ind w:left="1170" w:hanging="450"/>
        <w:jc w:val="left"/>
        <w:rPr>
          <w:rFonts w:ascii="Courier New" w:hAnsi="Courier New" w:cs="Courier New"/>
          <w:sz w:val="20"/>
          <w:szCs w:val="20"/>
        </w:rPr>
      </w:pPr>
      <w:r w:rsidRPr="00F45876">
        <w:rPr>
          <w:rFonts w:ascii="Courier New" w:hAnsi="Courier New" w:cs="Courier New"/>
          <w:noProof w:val="0"/>
          <w:sz w:val="20"/>
          <w:szCs w:val="20"/>
        </w:rPr>
        <w:tab/>
      </w:r>
      <w:r w:rsidR="00EA63B1" w:rsidRPr="00F45876">
        <w:rPr>
          <w:rFonts w:ascii="Courier New" w:hAnsi="Courier New" w:cs="Courier New"/>
          <w:noProof w:val="0"/>
          <w:sz w:val="20"/>
          <w:szCs w:val="20"/>
        </w:rPr>
        <w:t>CATEGORIES</w:t>
      </w:r>
      <w:r w:rsidR="007444EF" w:rsidRPr="00F45876">
        <w:rPr>
          <w:rFonts w:ascii="Courier New" w:hAnsi="Courier New" w:cs="Courier New"/>
          <w:noProof w:val="0"/>
          <w:sz w:val="20"/>
          <w:szCs w:val="20"/>
        </w:rPr>
        <w:t xml:space="preserve"> 2 2 2 2 2 2 2 2;</w:t>
      </w:r>
      <w:r w:rsidR="007C1466" w:rsidRPr="00F45876">
        <w:rPr>
          <w:rFonts w:ascii="Courier New" w:hAnsi="Courier New" w:cs="Courier New"/>
          <w:noProof w:val="0"/>
          <w:sz w:val="20"/>
          <w:szCs w:val="20"/>
        </w:rPr>
        <w:t xml:space="preserve"> </w:t>
      </w:r>
      <w:r w:rsidR="00286C90" w:rsidRPr="00F45876">
        <w:rPr>
          <w:rFonts w:ascii="Courier New" w:hAnsi="Courier New" w:cs="Courier New"/>
          <w:sz w:val="20"/>
          <w:szCs w:val="20"/>
        </w:rPr>
        <w:t>/*</w:t>
      </w:r>
      <w:r w:rsidR="007C1466" w:rsidRPr="00F45876">
        <w:rPr>
          <w:rFonts w:ascii="Courier New" w:hAnsi="Courier New" w:cs="Courier New"/>
          <w:sz w:val="20"/>
          <w:szCs w:val="20"/>
        </w:rPr>
        <w:t xml:space="preserve"> </w:t>
      </w:r>
      <w:r w:rsidR="003E0250" w:rsidRPr="00F45876">
        <w:rPr>
          <w:rFonts w:ascii="Courier New" w:hAnsi="Courier New" w:cs="Courier New"/>
          <w:sz w:val="20"/>
          <w:szCs w:val="20"/>
        </w:rPr>
        <w:t>number of response categories for</w:t>
      </w:r>
      <w:r w:rsidR="00286C90" w:rsidRPr="00F45876">
        <w:rPr>
          <w:rFonts w:ascii="Courier New" w:hAnsi="Courier New" w:cs="Courier New"/>
          <w:sz w:val="20"/>
          <w:szCs w:val="20"/>
        </w:rPr>
        <w:t xml:space="preserve"> each </w:t>
      </w:r>
      <w:r w:rsidR="00BC4881" w:rsidRPr="00F45876">
        <w:rPr>
          <w:rFonts w:ascii="Courier New" w:hAnsi="Courier New" w:cs="Courier New"/>
          <w:sz w:val="20"/>
          <w:szCs w:val="20"/>
        </w:rPr>
        <w:t>indicator variable</w:t>
      </w:r>
      <w:r w:rsidR="00286C90" w:rsidRPr="00F45876">
        <w:rPr>
          <w:rFonts w:ascii="Courier New" w:hAnsi="Courier New" w:cs="Courier New"/>
          <w:sz w:val="20"/>
          <w:szCs w:val="20"/>
        </w:rPr>
        <w:t xml:space="preserve"> </w:t>
      </w:r>
      <w:r w:rsidR="00BC4881" w:rsidRPr="00F45876">
        <w:rPr>
          <w:rFonts w:ascii="Courier New" w:hAnsi="Courier New" w:cs="Courier New"/>
          <w:sz w:val="20"/>
          <w:szCs w:val="20"/>
        </w:rPr>
        <w:t>(</w:t>
      </w:r>
      <w:r w:rsidR="00286C90" w:rsidRPr="00F45876">
        <w:rPr>
          <w:rFonts w:ascii="Courier New" w:hAnsi="Courier New" w:cs="Courier New"/>
          <w:sz w:val="20"/>
          <w:szCs w:val="20"/>
        </w:rPr>
        <w:t>in this case, all</w:t>
      </w:r>
      <w:r w:rsidR="007C1466" w:rsidRPr="00F45876">
        <w:rPr>
          <w:rFonts w:ascii="Courier New" w:hAnsi="Courier New" w:cs="Courier New"/>
          <w:sz w:val="20"/>
          <w:szCs w:val="20"/>
        </w:rPr>
        <w:t xml:space="preserve"> </w:t>
      </w:r>
      <w:r w:rsidR="00707CB4" w:rsidRPr="00F45876">
        <w:rPr>
          <w:rFonts w:ascii="Courier New" w:hAnsi="Courier New" w:cs="Courier New"/>
          <w:sz w:val="20"/>
          <w:szCs w:val="20"/>
        </w:rPr>
        <w:t>dichotomous</w:t>
      </w:r>
      <w:r w:rsidR="00BC4881" w:rsidRPr="00F45876">
        <w:rPr>
          <w:rFonts w:ascii="Courier New" w:hAnsi="Courier New" w:cs="Courier New"/>
          <w:sz w:val="20"/>
          <w:szCs w:val="20"/>
        </w:rPr>
        <w:t>)</w:t>
      </w:r>
      <w:r w:rsidR="00286C90" w:rsidRPr="00F45876">
        <w:rPr>
          <w:rFonts w:ascii="Courier New" w:hAnsi="Courier New" w:cs="Courier New"/>
          <w:sz w:val="20"/>
          <w:szCs w:val="20"/>
        </w:rPr>
        <w:t xml:space="preserve"> */</w:t>
      </w:r>
    </w:p>
    <w:p w14:paraId="5E49F96B" w14:textId="393F1B7E" w:rsidR="007444EF" w:rsidRPr="00F45876" w:rsidRDefault="002C29E1" w:rsidP="00F45876">
      <w:pPr>
        <w:widowControl/>
        <w:tabs>
          <w:tab w:val="clear" w:pos="720"/>
          <w:tab w:val="clear" w:pos="4800"/>
          <w:tab w:val="clear" w:pos="9500"/>
          <w:tab w:val="left" w:pos="1170"/>
        </w:tabs>
        <w:spacing w:line="276" w:lineRule="auto"/>
        <w:ind w:left="1170" w:hanging="450"/>
        <w:jc w:val="left"/>
        <w:rPr>
          <w:rFonts w:ascii="Courier New" w:hAnsi="Courier New" w:cs="Courier New"/>
          <w:noProof w:val="0"/>
          <w:sz w:val="20"/>
          <w:szCs w:val="20"/>
        </w:rPr>
      </w:pPr>
      <w:r w:rsidRPr="00F45876">
        <w:rPr>
          <w:rFonts w:ascii="Courier New" w:hAnsi="Courier New" w:cs="Courier New"/>
          <w:noProof w:val="0"/>
          <w:sz w:val="20"/>
          <w:szCs w:val="20"/>
        </w:rPr>
        <w:lastRenderedPageBreak/>
        <w:t xml:space="preserve">    ID </w:t>
      </w:r>
      <w:proofErr w:type="spellStart"/>
      <w:r w:rsidRPr="00F45876">
        <w:rPr>
          <w:rFonts w:ascii="Courier New" w:hAnsi="Courier New" w:cs="Courier New"/>
          <w:noProof w:val="0"/>
          <w:sz w:val="20"/>
          <w:szCs w:val="20"/>
        </w:rPr>
        <w:t>SubjectID</w:t>
      </w:r>
      <w:proofErr w:type="spellEnd"/>
      <w:r w:rsidRPr="00F45876">
        <w:rPr>
          <w:rFonts w:ascii="Courier New" w:hAnsi="Courier New" w:cs="Courier New"/>
          <w:noProof w:val="0"/>
          <w:sz w:val="20"/>
          <w:szCs w:val="20"/>
        </w:rPr>
        <w:t xml:space="preserve"> /*the unique integer representing each case */ </w:t>
      </w:r>
    </w:p>
    <w:p w14:paraId="56F25BFB" w14:textId="62DF88A8" w:rsidR="00A5014B" w:rsidRPr="00F45876" w:rsidRDefault="00320754" w:rsidP="00F45876">
      <w:pPr>
        <w:widowControl/>
        <w:tabs>
          <w:tab w:val="clear" w:pos="720"/>
          <w:tab w:val="clear" w:pos="4800"/>
          <w:tab w:val="clear" w:pos="9500"/>
          <w:tab w:val="left" w:pos="1170"/>
        </w:tabs>
        <w:spacing w:line="276" w:lineRule="auto"/>
        <w:ind w:left="1170" w:hanging="450"/>
        <w:jc w:val="left"/>
        <w:rPr>
          <w:rFonts w:ascii="Courier New" w:hAnsi="Courier New" w:cs="Courier New"/>
          <w:noProof w:val="0"/>
          <w:sz w:val="20"/>
          <w:szCs w:val="20"/>
        </w:rPr>
      </w:pPr>
      <w:r w:rsidRPr="00F45876">
        <w:rPr>
          <w:rFonts w:ascii="Courier New" w:hAnsi="Courier New" w:cs="Courier New"/>
          <w:noProof w:val="0"/>
          <w:sz w:val="20"/>
          <w:szCs w:val="20"/>
        </w:rPr>
        <w:tab/>
      </w:r>
      <w:r w:rsidR="00EA63B1" w:rsidRPr="00F45876">
        <w:rPr>
          <w:rFonts w:ascii="Courier New" w:hAnsi="Courier New" w:cs="Courier New"/>
          <w:noProof w:val="0"/>
          <w:sz w:val="20"/>
          <w:szCs w:val="20"/>
        </w:rPr>
        <w:t>SEED</w:t>
      </w:r>
      <w:r w:rsidR="00A5014B" w:rsidRPr="00F45876">
        <w:rPr>
          <w:rFonts w:ascii="Courier New" w:hAnsi="Courier New" w:cs="Courier New"/>
          <w:noProof w:val="0"/>
          <w:sz w:val="20"/>
          <w:szCs w:val="20"/>
        </w:rPr>
        <w:t xml:space="preserve"> 54327;</w:t>
      </w:r>
      <w:r w:rsidR="001437C2" w:rsidRPr="00F45876">
        <w:rPr>
          <w:rFonts w:ascii="Courier New" w:hAnsi="Courier New" w:cs="Courier New"/>
          <w:i/>
          <w:noProof w:val="0"/>
          <w:sz w:val="20"/>
          <w:szCs w:val="20"/>
        </w:rPr>
        <w:t xml:space="preserve"> </w:t>
      </w:r>
      <w:r w:rsidR="00286C90" w:rsidRPr="00F45876">
        <w:rPr>
          <w:rFonts w:ascii="Courier New" w:hAnsi="Courier New" w:cs="Courier New"/>
          <w:sz w:val="20"/>
          <w:szCs w:val="20"/>
        </w:rPr>
        <w:t xml:space="preserve">/* </w:t>
      </w:r>
      <w:r w:rsidR="00707CB4" w:rsidRPr="00F45876">
        <w:rPr>
          <w:rFonts w:ascii="Courier New" w:hAnsi="Courier New" w:cs="Courier New"/>
          <w:sz w:val="20"/>
          <w:szCs w:val="20"/>
        </w:rPr>
        <w:t xml:space="preserve">an arbitrary </w:t>
      </w:r>
      <w:r w:rsidR="00261C85" w:rsidRPr="00F45876">
        <w:rPr>
          <w:rFonts w:ascii="Courier New" w:hAnsi="Courier New" w:cs="Courier New"/>
          <w:sz w:val="20"/>
          <w:szCs w:val="20"/>
        </w:rPr>
        <w:t>number</w:t>
      </w:r>
      <w:r w:rsidR="00707CB4" w:rsidRPr="00F45876">
        <w:rPr>
          <w:rFonts w:ascii="Courier New" w:hAnsi="Courier New" w:cs="Courier New"/>
          <w:sz w:val="20"/>
          <w:szCs w:val="20"/>
        </w:rPr>
        <w:t xml:space="preserve"> to be used as a seed for generating reproducible random starting values</w:t>
      </w:r>
      <w:r w:rsidR="00286C90" w:rsidRPr="00F45876">
        <w:rPr>
          <w:rFonts w:ascii="Courier New" w:hAnsi="Courier New" w:cs="Courier New"/>
          <w:sz w:val="20"/>
          <w:szCs w:val="20"/>
        </w:rPr>
        <w:t xml:space="preserve"> */</w:t>
      </w:r>
      <w:r w:rsidR="00A5014B" w:rsidRPr="00F45876">
        <w:rPr>
          <w:rFonts w:ascii="Courier New" w:hAnsi="Courier New" w:cs="Courier New"/>
          <w:noProof w:val="0"/>
          <w:sz w:val="20"/>
          <w:szCs w:val="20"/>
        </w:rPr>
        <w:t xml:space="preserve"> </w:t>
      </w:r>
    </w:p>
    <w:p w14:paraId="2ABF8B6B" w14:textId="77777777" w:rsidR="007444EF" w:rsidRPr="00F45876" w:rsidRDefault="00EA63B1" w:rsidP="00F45876">
      <w:pPr>
        <w:pStyle w:val="ColorfulList-Accent11"/>
        <w:tabs>
          <w:tab w:val="clear" w:pos="4800"/>
          <w:tab w:val="clear" w:pos="9500"/>
          <w:tab w:val="right" w:pos="1080"/>
          <w:tab w:val="left" w:pos="1170"/>
        </w:tabs>
        <w:spacing w:line="276" w:lineRule="auto"/>
        <w:ind w:left="1170" w:hanging="450"/>
        <w:jc w:val="left"/>
        <w:rPr>
          <w:rFonts w:ascii="Courier New" w:hAnsi="Courier New" w:cs="Courier New"/>
          <w:noProof w:val="0"/>
          <w:sz w:val="20"/>
          <w:szCs w:val="20"/>
        </w:rPr>
      </w:pPr>
      <w:r w:rsidRPr="00F45876">
        <w:rPr>
          <w:rFonts w:ascii="Courier New" w:hAnsi="Courier New" w:cs="Courier New"/>
          <w:noProof w:val="0"/>
          <w:sz w:val="20"/>
          <w:szCs w:val="20"/>
        </w:rPr>
        <w:t>RUN;</w:t>
      </w:r>
    </w:p>
    <w:p w14:paraId="0ADF9D50" w14:textId="2431B7B8" w:rsidR="00D5682D" w:rsidRPr="00D5682D" w:rsidRDefault="002C29E1" w:rsidP="00957EFD">
      <w:pPr>
        <w:widowControl/>
        <w:tabs>
          <w:tab w:val="clear" w:pos="720"/>
          <w:tab w:val="clear" w:pos="4800"/>
          <w:tab w:val="clear" w:pos="9500"/>
          <w:tab w:val="left" w:pos="1980"/>
        </w:tabs>
        <w:ind w:left="1980" w:hanging="1350"/>
        <w:jc w:val="left"/>
        <w:rPr>
          <w:rFonts w:ascii="SAS Monospace" w:hAnsi="SAS Monospace" w:cs="cmtt10"/>
          <w:noProof w:val="0"/>
          <w:sz w:val="20"/>
          <w:szCs w:val="20"/>
        </w:rPr>
      </w:pPr>
      <w:r>
        <w:rPr>
          <w:lang w:eastAsia="x-none"/>
        </w:rPr>
        <w:t xml:space="preserve"> </w:t>
      </w:r>
    </w:p>
    <w:p w14:paraId="24DA789E" w14:textId="6AE5FE00" w:rsidR="00F16F94" w:rsidRPr="00F45876" w:rsidRDefault="002C29E1" w:rsidP="00F45876">
      <w:pPr>
        <w:spacing w:line="360" w:lineRule="auto"/>
        <w:jc w:val="left"/>
        <w:rPr>
          <w:rFonts w:ascii="Arial" w:hAnsi="Arial" w:cs="Arial"/>
          <w:lang w:eastAsia="x-none"/>
        </w:rPr>
      </w:pPr>
      <w:r w:rsidRPr="00F45876">
        <w:rPr>
          <w:rFonts w:ascii="Arial" w:hAnsi="Arial" w:cs="Arial"/>
          <w:lang w:eastAsia="x-none"/>
        </w:rPr>
        <w:t xml:space="preserve">The </w:t>
      </w:r>
      <w:r w:rsidR="00F45876" w:rsidRPr="00F45876">
        <w:rPr>
          <w:rFonts w:ascii="Courier New" w:hAnsi="Courier New" w:cs="Courier New"/>
          <w:lang w:eastAsia="x-none"/>
        </w:rPr>
        <w:t>covariates</w:t>
      </w:r>
      <w:r w:rsidRPr="00F45876">
        <w:rPr>
          <w:rFonts w:ascii="Arial" w:hAnsi="Arial" w:cs="Arial"/>
          <w:lang w:eastAsia="x-none"/>
        </w:rPr>
        <w:t xml:space="preserve"> statement should not be used.</w:t>
      </w:r>
      <w:r w:rsidR="0025514E" w:rsidRPr="00F45876">
        <w:rPr>
          <w:rFonts w:ascii="Arial" w:hAnsi="Arial" w:cs="Arial"/>
          <w:lang w:eastAsia="x-none"/>
        </w:rPr>
        <w:t xml:space="preserve"> </w:t>
      </w:r>
      <w:commentRangeStart w:id="46"/>
      <w:r w:rsidRPr="00F45876">
        <w:rPr>
          <w:rFonts w:ascii="Arial" w:hAnsi="Arial" w:cs="Arial"/>
          <w:lang w:eastAsia="x-none"/>
        </w:rPr>
        <w:t xml:space="preserve">The </w:t>
      </w:r>
      <w:r w:rsidR="00F45876" w:rsidRPr="00F45876">
        <w:rPr>
          <w:rFonts w:ascii="Courier New" w:hAnsi="Courier New" w:cs="Courier New"/>
          <w:lang w:eastAsia="x-none"/>
        </w:rPr>
        <w:t>group</w:t>
      </w:r>
      <w:r w:rsidRPr="00F45876">
        <w:rPr>
          <w:rFonts w:ascii="Courier New" w:hAnsi="Courier New" w:cs="Courier New"/>
          <w:lang w:eastAsia="x-none"/>
        </w:rPr>
        <w:t xml:space="preserve"> </w:t>
      </w:r>
      <w:r w:rsidRPr="00F45876">
        <w:rPr>
          <w:rFonts w:ascii="Arial" w:hAnsi="Arial" w:cs="Arial"/>
          <w:lang w:eastAsia="x-none"/>
        </w:rPr>
        <w:t xml:space="preserve">or </w:t>
      </w:r>
      <w:r w:rsidR="00F45876" w:rsidRPr="00F45876">
        <w:rPr>
          <w:rFonts w:ascii="Courier New" w:hAnsi="Courier New" w:cs="Courier New"/>
          <w:lang w:eastAsia="x-none"/>
        </w:rPr>
        <w:t>weight</w:t>
      </w:r>
      <w:r w:rsidR="00F45876" w:rsidRPr="00F45876">
        <w:rPr>
          <w:rFonts w:ascii="Arial" w:hAnsi="Arial" w:cs="Arial"/>
          <w:lang w:eastAsia="x-none"/>
        </w:rPr>
        <w:t xml:space="preserve"> </w:t>
      </w:r>
      <w:r w:rsidRPr="00F45876">
        <w:rPr>
          <w:rFonts w:ascii="Arial" w:hAnsi="Arial" w:cs="Arial"/>
          <w:lang w:eastAsia="x-none"/>
        </w:rPr>
        <w:t>statement may be used</w:t>
      </w:r>
      <w:r w:rsidR="008541C7" w:rsidRPr="00F45876">
        <w:rPr>
          <w:rFonts w:ascii="Arial" w:hAnsi="Arial" w:cs="Arial"/>
          <w:lang w:eastAsia="x-none"/>
        </w:rPr>
        <w:t>,</w:t>
      </w:r>
      <w:r w:rsidRPr="00F45876">
        <w:rPr>
          <w:rFonts w:ascii="Arial" w:hAnsi="Arial" w:cs="Arial"/>
          <w:lang w:eastAsia="x-none"/>
        </w:rPr>
        <w:t xml:space="preserve"> if</w:t>
      </w:r>
      <w:r w:rsidR="008541C7" w:rsidRPr="00F45876">
        <w:rPr>
          <w:rFonts w:ascii="Arial" w:hAnsi="Arial" w:cs="Arial"/>
          <w:lang w:eastAsia="x-none"/>
        </w:rPr>
        <w:t xml:space="preserve"> demographic groups or survey weights are required </w:t>
      </w:r>
      <w:r w:rsidRPr="00F45876">
        <w:rPr>
          <w:rFonts w:ascii="Arial" w:hAnsi="Arial" w:cs="Arial"/>
          <w:lang w:eastAsia="x-none"/>
        </w:rPr>
        <w:t>in the model.</w:t>
      </w:r>
      <w:r w:rsidR="0025514E" w:rsidRPr="00F45876">
        <w:rPr>
          <w:rFonts w:ascii="Arial" w:hAnsi="Arial" w:cs="Arial"/>
          <w:lang w:eastAsia="x-none"/>
        </w:rPr>
        <w:t xml:space="preserve"> </w:t>
      </w:r>
      <w:commentRangeEnd w:id="46"/>
      <w:r w:rsidR="00413330">
        <w:rPr>
          <w:rStyle w:val="CommentReference"/>
          <w:rFonts w:ascii="Calibri" w:hAnsi="Calibri" w:cs="Times New Roman"/>
          <w:noProof w:val="0"/>
          <w:lang w:val="x-none" w:eastAsia="x-none"/>
        </w:rPr>
        <w:commentReference w:id="46"/>
      </w:r>
      <w:r w:rsidR="00CF14DC" w:rsidRPr="00F45876">
        <w:rPr>
          <w:rFonts w:ascii="Arial" w:hAnsi="Arial" w:cs="Arial"/>
          <w:lang w:eastAsia="x-none"/>
        </w:rPr>
        <w:t>Other arguments</w:t>
      </w:r>
      <w:r w:rsidR="003E0250" w:rsidRPr="00F45876">
        <w:rPr>
          <w:rFonts w:ascii="Arial" w:hAnsi="Arial" w:cs="Arial"/>
          <w:lang w:eastAsia="x-none"/>
        </w:rPr>
        <w:t xml:space="preserve"> available in PROC LCA</w:t>
      </w:r>
      <w:r w:rsidR="00CF14DC" w:rsidRPr="00F45876">
        <w:rPr>
          <w:rFonts w:ascii="Arial" w:hAnsi="Arial" w:cs="Arial"/>
          <w:lang w:eastAsia="x-none"/>
        </w:rPr>
        <w:t xml:space="preserve">, such as </w:t>
      </w:r>
      <w:r w:rsidR="00F45876" w:rsidRPr="00F45876">
        <w:rPr>
          <w:rFonts w:ascii="Courier New" w:hAnsi="Courier New" w:cs="Courier New"/>
          <w:lang w:eastAsia="x-none"/>
        </w:rPr>
        <w:t>rho prior, maxiter</w:t>
      </w:r>
      <w:r w:rsidR="00F45876" w:rsidRPr="00F45876">
        <w:rPr>
          <w:rFonts w:ascii="Arial" w:hAnsi="Arial" w:cs="Arial"/>
          <w:lang w:eastAsia="x-none"/>
        </w:rPr>
        <w:t xml:space="preserve">, and </w:t>
      </w:r>
      <w:r w:rsidR="00F45876" w:rsidRPr="00F45876">
        <w:rPr>
          <w:rFonts w:ascii="Courier New" w:hAnsi="Courier New" w:cs="Courier New"/>
          <w:lang w:eastAsia="x-none"/>
        </w:rPr>
        <w:t xml:space="preserve">criterion </w:t>
      </w:r>
      <w:r w:rsidR="00CF14DC" w:rsidRPr="00F45876">
        <w:rPr>
          <w:rFonts w:ascii="Arial" w:hAnsi="Arial" w:cs="Arial"/>
          <w:lang w:eastAsia="x-none"/>
        </w:rPr>
        <w:t>may be necessary</w:t>
      </w:r>
      <w:r w:rsidR="00EF5E2F" w:rsidRPr="00F45876">
        <w:rPr>
          <w:rFonts w:ascii="Arial" w:hAnsi="Arial" w:cs="Arial"/>
          <w:lang w:eastAsia="x-none"/>
        </w:rPr>
        <w:t xml:space="preserve"> for estima</w:t>
      </w:r>
      <w:r w:rsidR="003E0250" w:rsidRPr="00F45876">
        <w:rPr>
          <w:rFonts w:ascii="Arial" w:hAnsi="Arial" w:cs="Arial"/>
          <w:lang w:eastAsia="x-none"/>
        </w:rPr>
        <w:t>tion of the latent class model</w:t>
      </w:r>
      <w:r w:rsidR="00CF14DC" w:rsidRPr="00F45876">
        <w:rPr>
          <w:rFonts w:ascii="Arial" w:hAnsi="Arial" w:cs="Arial"/>
          <w:lang w:eastAsia="x-none"/>
        </w:rPr>
        <w:t>.</w:t>
      </w:r>
      <w:r w:rsidR="00CF14DC" w:rsidRPr="00F45876">
        <w:rPr>
          <w:rFonts w:ascii="Arial" w:hAnsi="Arial" w:cs="Arial"/>
          <w:sz w:val="20"/>
          <w:szCs w:val="20"/>
          <w:lang w:eastAsia="x-none"/>
        </w:rPr>
        <w:t xml:space="preserve"> </w:t>
      </w:r>
      <w:r w:rsidR="007B0189" w:rsidRPr="00F45876">
        <w:rPr>
          <w:rFonts w:ascii="Arial" w:hAnsi="Arial" w:cs="Arial"/>
          <w:lang w:eastAsia="x-none"/>
        </w:rPr>
        <w:t xml:space="preserve">Refer to the </w:t>
      </w:r>
      <w:r w:rsidR="007B0189" w:rsidRPr="00F45876">
        <w:rPr>
          <w:rFonts w:ascii="Arial" w:hAnsi="Arial" w:cs="Arial"/>
          <w:i/>
          <w:lang w:eastAsia="x-none"/>
        </w:rPr>
        <w:t>PROC LCA</w:t>
      </w:r>
      <w:r w:rsidR="005A0279" w:rsidRPr="00F45876">
        <w:rPr>
          <w:rFonts w:ascii="Arial" w:hAnsi="Arial" w:cs="Arial"/>
          <w:i/>
          <w:lang w:eastAsia="x-none"/>
        </w:rPr>
        <w:t>&amp; PROC LTA</w:t>
      </w:r>
      <w:r w:rsidR="007B0189" w:rsidRPr="00F45876">
        <w:rPr>
          <w:rFonts w:ascii="Arial" w:hAnsi="Arial" w:cs="Arial"/>
          <w:i/>
          <w:lang w:eastAsia="x-none"/>
        </w:rPr>
        <w:t xml:space="preserve"> Users’ Guide</w:t>
      </w:r>
      <w:r w:rsidR="007B0189" w:rsidRPr="00F45876">
        <w:rPr>
          <w:rFonts w:ascii="Arial" w:hAnsi="Arial" w:cs="Arial"/>
          <w:lang w:eastAsia="x-none"/>
        </w:rPr>
        <w:t xml:space="preserve"> for more information.</w:t>
      </w:r>
      <w:del w:id="47" w:author="Wagner, Aaron Thomas" w:date="2020-02-17T13:36:00Z">
        <w:r w:rsidR="0025514E" w:rsidRPr="00F45876" w:rsidDel="00413330">
          <w:rPr>
            <w:rFonts w:ascii="Arial" w:hAnsi="Arial" w:cs="Arial"/>
            <w:lang w:eastAsia="x-none"/>
          </w:rPr>
          <w:delText xml:space="preserve"> </w:delText>
        </w:r>
        <w:r w:rsidR="008541C7" w:rsidRPr="00F45876" w:rsidDel="00413330">
          <w:rPr>
            <w:rFonts w:ascii="Arial" w:hAnsi="Arial" w:cs="Arial"/>
            <w:lang w:eastAsia="x-none"/>
          </w:rPr>
          <w:delText xml:space="preserve">The %create_group macro, which </w:delText>
        </w:r>
        <w:r w:rsidR="00F45876" w:rsidDel="00413330">
          <w:rPr>
            <w:rFonts w:ascii="Arial" w:hAnsi="Arial" w:cs="Arial"/>
            <w:lang w:eastAsia="x-none"/>
          </w:rPr>
          <w:delText>i</w:delText>
        </w:r>
        <w:r w:rsidR="00F45876" w:rsidRPr="00F45876" w:rsidDel="00413330">
          <w:rPr>
            <w:rFonts w:ascii="Arial" w:hAnsi="Arial" w:cs="Arial"/>
            <w:lang w:eastAsia="x-none"/>
          </w:rPr>
          <w:delText xml:space="preserve">s </w:delText>
        </w:r>
        <w:r w:rsidR="008541C7" w:rsidRPr="00F45876" w:rsidDel="00413330">
          <w:rPr>
            <w:rFonts w:ascii="Arial" w:hAnsi="Arial" w:cs="Arial"/>
            <w:lang w:eastAsia="x-none"/>
          </w:rPr>
          <w:delText xml:space="preserve">sometimes used in the Methodology Center’s LCA_Distal_LTB macro, is not needed for the </w:delText>
        </w:r>
        <w:r w:rsidR="00133819" w:rsidDel="00413330">
          <w:rPr>
            <w:rFonts w:ascii="Arial" w:hAnsi="Arial" w:cs="Arial"/>
            <w:lang w:eastAsia="x-none"/>
          </w:rPr>
          <w:delText>LCA_Covariates_3Step</w:delText>
        </w:r>
        <w:r w:rsidR="00FC37F1" w:rsidDel="00413330">
          <w:rPr>
            <w:rFonts w:ascii="Arial" w:hAnsi="Arial" w:cs="Arial"/>
            <w:lang w:eastAsia="x-none"/>
          </w:rPr>
          <w:delText xml:space="preserve"> </w:delText>
        </w:r>
        <w:r w:rsidR="008541C7" w:rsidRPr="00F45876" w:rsidDel="00413330">
          <w:rPr>
            <w:rFonts w:ascii="Arial" w:hAnsi="Arial" w:cs="Arial"/>
            <w:lang w:eastAsia="x-none"/>
          </w:rPr>
          <w:delText>macro.</w:delText>
        </w:r>
      </w:del>
    </w:p>
    <w:p w14:paraId="6C520FF3" w14:textId="77777777" w:rsidR="00CF14DC" w:rsidRPr="00D72A3A" w:rsidRDefault="00CF14DC" w:rsidP="00A9689E">
      <w:pPr>
        <w:jc w:val="left"/>
        <w:rPr>
          <w:lang w:eastAsia="x-none"/>
        </w:rPr>
      </w:pPr>
    </w:p>
    <w:p w14:paraId="233AD337" w14:textId="77777777" w:rsidR="007637E7" w:rsidRDefault="00D72A3A" w:rsidP="00A9689E">
      <w:pPr>
        <w:pStyle w:val="Heading2"/>
        <w:jc w:val="left"/>
      </w:pPr>
      <w:bookmarkStart w:id="48" w:name="_Toc32828693"/>
      <w:r>
        <w:rPr>
          <w:lang w:val="en-US"/>
        </w:rPr>
        <w:t xml:space="preserve">Macro </w:t>
      </w:r>
      <w:r w:rsidR="007637E7">
        <w:t>Syntax and Input</w:t>
      </w:r>
      <w:bookmarkEnd w:id="48"/>
    </w:p>
    <w:p w14:paraId="22C5BB3A" w14:textId="697435C3" w:rsidR="007637E7" w:rsidRPr="00F45876" w:rsidRDefault="00C17936" w:rsidP="00F45876">
      <w:pPr>
        <w:spacing w:line="360" w:lineRule="auto"/>
        <w:jc w:val="left"/>
        <w:rPr>
          <w:rFonts w:ascii="Arial" w:hAnsi="Arial" w:cs="Arial"/>
        </w:rPr>
      </w:pPr>
      <w:r w:rsidRPr="00F45876">
        <w:rPr>
          <w:rFonts w:ascii="Arial" w:hAnsi="Arial" w:cs="Arial"/>
        </w:rPr>
        <w:t>Call the macro using a percent sign, its name, and user-defined arguments in par</w:t>
      </w:r>
      <w:r w:rsidR="00C4024F" w:rsidRPr="00F45876">
        <w:rPr>
          <w:rFonts w:ascii="Arial" w:hAnsi="Arial" w:cs="Arial"/>
        </w:rPr>
        <w:t xml:space="preserve">entheses. The macro parameters </w:t>
      </w:r>
      <w:r w:rsidRPr="00F45876">
        <w:rPr>
          <w:rFonts w:ascii="Arial" w:hAnsi="Arial" w:cs="Arial"/>
        </w:rPr>
        <w:t>are shown below.</w:t>
      </w:r>
    </w:p>
    <w:p w14:paraId="16AC562C" w14:textId="77777777" w:rsidR="007637E7" w:rsidRDefault="007637E7" w:rsidP="00A9689E">
      <w:pPr>
        <w:jc w:val="left"/>
      </w:pPr>
    </w:p>
    <w:p w14:paraId="6C728F01" w14:textId="64F2F28F" w:rsidR="0025342C" w:rsidRPr="00F45876" w:rsidRDefault="00FC43D7" w:rsidP="00F45876">
      <w:pPr>
        <w:tabs>
          <w:tab w:val="left" w:pos="1980"/>
        </w:tabs>
        <w:spacing w:line="276" w:lineRule="auto"/>
        <w:ind w:left="1350" w:hanging="1350"/>
        <w:jc w:val="left"/>
        <w:rPr>
          <w:rFonts w:ascii="Courier New" w:hAnsi="Courier New" w:cs="Courier New"/>
        </w:rPr>
      </w:pPr>
      <w:r>
        <w:tab/>
      </w:r>
      <w:r w:rsidR="000E016A" w:rsidRPr="00F45876">
        <w:rPr>
          <w:rFonts w:ascii="Courier New" w:hAnsi="Courier New" w:cs="Courier New"/>
          <w:sz w:val="20"/>
          <w:szCs w:val="20"/>
        </w:rPr>
        <w:t>%</w:t>
      </w:r>
      <w:r w:rsidR="00B23E73" w:rsidRPr="00F45876">
        <w:rPr>
          <w:rFonts w:ascii="Courier New" w:hAnsi="Courier New" w:cs="Courier New"/>
          <w:sz w:val="20"/>
          <w:szCs w:val="20"/>
        </w:rPr>
        <w:t>LCA_</w:t>
      </w:r>
      <w:del w:id="49" w:author="Wagner, Aaron Thomas" w:date="2020-02-17T13:37:00Z">
        <w:r w:rsidR="008C2301" w:rsidRPr="00F45876" w:rsidDel="00413330">
          <w:rPr>
            <w:rFonts w:ascii="Courier New" w:hAnsi="Courier New" w:cs="Courier New"/>
            <w:sz w:val="20"/>
            <w:szCs w:val="20"/>
          </w:rPr>
          <w:delText>D</w:delText>
        </w:r>
        <w:r w:rsidR="00B23E73" w:rsidRPr="00F45876" w:rsidDel="00413330">
          <w:rPr>
            <w:rFonts w:ascii="Courier New" w:hAnsi="Courier New" w:cs="Courier New"/>
            <w:sz w:val="20"/>
            <w:szCs w:val="20"/>
          </w:rPr>
          <w:delText>istal</w:delText>
        </w:r>
        <w:r w:rsidR="000E016A" w:rsidRPr="00F45876" w:rsidDel="00413330">
          <w:rPr>
            <w:rFonts w:ascii="Courier New" w:hAnsi="Courier New" w:cs="Courier New"/>
            <w:sz w:val="20"/>
            <w:szCs w:val="20"/>
          </w:rPr>
          <w:delText xml:space="preserve"> </w:delText>
        </w:r>
      </w:del>
      <w:ins w:id="50" w:author="Wagner, Aaron Thomas" w:date="2020-02-17T13:37:00Z">
        <w:r w:rsidR="00413330">
          <w:rPr>
            <w:rFonts w:ascii="Courier New" w:hAnsi="Courier New" w:cs="Courier New"/>
            <w:sz w:val="20"/>
            <w:szCs w:val="20"/>
          </w:rPr>
          <w:t>Covariates_3Step_v10</w:t>
        </w:r>
      </w:ins>
      <w:r w:rsidR="000E016A" w:rsidRPr="00F45876">
        <w:rPr>
          <w:rFonts w:ascii="Courier New" w:hAnsi="Courier New" w:cs="Courier New"/>
          <w:sz w:val="20"/>
          <w:szCs w:val="20"/>
        </w:rPr>
        <w:t>(</w:t>
      </w:r>
      <w:r w:rsidR="000E016A" w:rsidRPr="00F45876">
        <w:rPr>
          <w:rFonts w:ascii="Courier New" w:hAnsi="Courier New" w:cs="Courier New"/>
        </w:rPr>
        <w:tab/>
      </w:r>
    </w:p>
    <w:p w14:paraId="01E4FBF9" w14:textId="77777777" w:rsidR="00B23E73" w:rsidRPr="00F45876" w:rsidRDefault="0025342C" w:rsidP="00F45876">
      <w:pPr>
        <w:tabs>
          <w:tab w:val="left" w:pos="1980"/>
        </w:tabs>
        <w:spacing w:line="276" w:lineRule="auto"/>
        <w:ind w:left="1350" w:hanging="1350"/>
        <w:jc w:val="left"/>
        <w:rPr>
          <w:rFonts w:ascii="Courier New" w:hAnsi="Courier New" w:cs="Courier New"/>
          <w:i/>
        </w:rPr>
      </w:pPr>
      <w:r w:rsidRPr="00F45876">
        <w:rPr>
          <w:rFonts w:ascii="Courier New" w:hAnsi="Courier New" w:cs="Courier New"/>
        </w:rPr>
        <w:tab/>
      </w:r>
      <w:r w:rsidRPr="00F45876">
        <w:rPr>
          <w:rFonts w:ascii="Courier New" w:hAnsi="Courier New" w:cs="Courier New"/>
        </w:rPr>
        <w:tab/>
      </w:r>
      <w:r w:rsidR="003E0250" w:rsidRPr="00F45876">
        <w:rPr>
          <w:rFonts w:ascii="Courier New" w:hAnsi="Courier New" w:cs="Courier New"/>
          <w:sz w:val="20"/>
          <w:szCs w:val="20"/>
        </w:rPr>
        <w:t>input_</w:t>
      </w:r>
      <w:r w:rsidR="00A5014B" w:rsidRPr="00F45876">
        <w:rPr>
          <w:rFonts w:ascii="Courier New" w:hAnsi="Courier New" w:cs="Courier New"/>
          <w:sz w:val="20"/>
          <w:szCs w:val="20"/>
        </w:rPr>
        <w:t xml:space="preserve">data </w:t>
      </w:r>
      <w:r w:rsidR="00B23E73" w:rsidRPr="00F45876">
        <w:rPr>
          <w:rFonts w:ascii="Courier New" w:hAnsi="Courier New" w:cs="Courier New"/>
          <w:sz w:val="20"/>
          <w:szCs w:val="20"/>
        </w:rPr>
        <w:t xml:space="preserve">= </w:t>
      </w:r>
      <w:r w:rsidR="00A5014B" w:rsidRPr="00F45876">
        <w:rPr>
          <w:rFonts w:ascii="Courier New" w:hAnsi="Courier New" w:cs="Courier New"/>
          <w:i/>
        </w:rPr>
        <w:t>data</w:t>
      </w:r>
      <w:r w:rsidR="00261C85" w:rsidRPr="00F45876">
        <w:rPr>
          <w:rFonts w:ascii="Courier New" w:hAnsi="Courier New" w:cs="Courier New"/>
          <w:i/>
        </w:rPr>
        <w:t xml:space="preserve"> </w:t>
      </w:r>
      <w:r w:rsidR="00A5014B" w:rsidRPr="00F45876">
        <w:rPr>
          <w:rFonts w:ascii="Courier New" w:hAnsi="Courier New" w:cs="Courier New"/>
          <w:i/>
        </w:rPr>
        <w:t>set name</w:t>
      </w:r>
      <w:r w:rsidR="00B23E73" w:rsidRPr="00F45876">
        <w:rPr>
          <w:rFonts w:ascii="Courier New" w:hAnsi="Courier New" w:cs="Courier New"/>
          <w:i/>
        </w:rPr>
        <w:t>,</w:t>
      </w:r>
    </w:p>
    <w:p w14:paraId="4B09F42B" w14:textId="612F81BA" w:rsidR="00065505" w:rsidRPr="00F45876" w:rsidRDefault="00B23E73" w:rsidP="00F45876">
      <w:pPr>
        <w:tabs>
          <w:tab w:val="left" w:pos="1980"/>
        </w:tabs>
        <w:spacing w:line="276" w:lineRule="auto"/>
        <w:ind w:left="1350" w:hanging="1350"/>
        <w:jc w:val="left"/>
        <w:rPr>
          <w:rFonts w:ascii="Courier New" w:hAnsi="Courier New" w:cs="Courier New"/>
          <w:i/>
        </w:rPr>
      </w:pPr>
      <w:r w:rsidRPr="00F45876">
        <w:rPr>
          <w:rFonts w:ascii="Courier New" w:hAnsi="Courier New" w:cs="Courier New"/>
          <w:sz w:val="20"/>
          <w:szCs w:val="20"/>
        </w:rPr>
        <w:tab/>
      </w:r>
      <w:del w:id="51" w:author="Wagner, Aaron Thomas" w:date="2020-02-17T13:37:00Z">
        <w:r w:rsidRPr="00F45876" w:rsidDel="00413330">
          <w:rPr>
            <w:rFonts w:ascii="Courier New" w:hAnsi="Courier New" w:cs="Courier New"/>
            <w:sz w:val="20"/>
            <w:szCs w:val="20"/>
          </w:rPr>
          <w:tab/>
        </w:r>
        <w:r w:rsidR="00A5014B" w:rsidRPr="00F45876" w:rsidDel="00413330">
          <w:rPr>
            <w:rFonts w:ascii="Courier New" w:hAnsi="Courier New" w:cs="Courier New"/>
            <w:sz w:val="20"/>
            <w:szCs w:val="20"/>
          </w:rPr>
          <w:delText>param =</w:delText>
        </w:r>
        <w:r w:rsidR="00A5014B" w:rsidRPr="00F45876" w:rsidDel="00413330">
          <w:rPr>
            <w:rFonts w:ascii="Courier New" w:hAnsi="Courier New" w:cs="Courier New"/>
          </w:rPr>
          <w:delText xml:space="preserve"> </w:delText>
        </w:r>
        <w:r w:rsidR="00A5014B" w:rsidRPr="00F45876" w:rsidDel="00413330">
          <w:rPr>
            <w:rFonts w:ascii="Courier New" w:hAnsi="Courier New" w:cs="Courier New"/>
            <w:i/>
            <w:szCs w:val="22"/>
          </w:rPr>
          <w:delText xml:space="preserve">name of OUTPARAM </w:delText>
        </w:r>
        <w:r w:rsidR="00261C85" w:rsidRPr="00F45876" w:rsidDel="00413330">
          <w:rPr>
            <w:rFonts w:ascii="Courier New" w:hAnsi="Courier New" w:cs="Courier New"/>
            <w:i/>
            <w:szCs w:val="22"/>
          </w:rPr>
          <w:delText>data set</w:delText>
        </w:r>
        <w:r w:rsidR="00A5014B" w:rsidRPr="00F45876" w:rsidDel="00413330">
          <w:rPr>
            <w:rFonts w:ascii="Courier New" w:hAnsi="Courier New" w:cs="Courier New"/>
            <w:i/>
            <w:szCs w:val="22"/>
          </w:rPr>
          <w:delText xml:space="preserve"> created by PROC LCA,</w:delText>
        </w:r>
      </w:del>
      <w:r w:rsidR="00065505" w:rsidRPr="00F45876">
        <w:rPr>
          <w:rFonts w:ascii="Courier New" w:hAnsi="Courier New" w:cs="Courier New"/>
          <w:i/>
        </w:rPr>
        <w:t xml:space="preserve"> </w:t>
      </w:r>
    </w:p>
    <w:p w14:paraId="1292068F" w14:textId="160F7141" w:rsidR="00DA5BEF" w:rsidRPr="00F45876" w:rsidRDefault="00065505" w:rsidP="00F45876">
      <w:pPr>
        <w:tabs>
          <w:tab w:val="left" w:pos="1980"/>
        </w:tabs>
        <w:spacing w:line="276" w:lineRule="auto"/>
        <w:ind w:left="1350" w:hanging="1350"/>
        <w:jc w:val="left"/>
        <w:rPr>
          <w:rFonts w:ascii="Courier New" w:hAnsi="Courier New" w:cs="Courier New"/>
        </w:rPr>
      </w:pPr>
      <w:r w:rsidRPr="00F45876">
        <w:rPr>
          <w:rFonts w:ascii="Courier New" w:hAnsi="Courier New" w:cs="Courier New"/>
          <w:sz w:val="20"/>
          <w:szCs w:val="20"/>
        </w:rPr>
        <w:tab/>
      </w:r>
      <w:r w:rsidRPr="00F45876">
        <w:rPr>
          <w:rFonts w:ascii="Courier New" w:hAnsi="Courier New" w:cs="Courier New"/>
          <w:sz w:val="20"/>
          <w:szCs w:val="20"/>
        </w:rPr>
        <w:tab/>
        <w:t>post</w:t>
      </w:r>
      <w:ins w:id="52" w:author="Wagner, Aaron Thomas" w:date="2020-02-17T13:40:00Z">
        <w:r w:rsidR="00413330">
          <w:rPr>
            <w:rFonts w:ascii="Courier New" w:hAnsi="Courier New" w:cs="Courier New"/>
            <w:sz w:val="20"/>
            <w:szCs w:val="20"/>
          </w:rPr>
          <w:t>probs</w:t>
        </w:r>
      </w:ins>
      <w:r w:rsidRPr="00F45876">
        <w:rPr>
          <w:rFonts w:ascii="Courier New" w:hAnsi="Courier New" w:cs="Courier New"/>
          <w:sz w:val="20"/>
          <w:szCs w:val="20"/>
        </w:rPr>
        <w:t xml:space="preserve"> =</w:t>
      </w:r>
      <w:r w:rsidRPr="00F45876">
        <w:rPr>
          <w:rFonts w:ascii="Courier New" w:hAnsi="Courier New" w:cs="Courier New"/>
        </w:rPr>
        <w:t xml:space="preserve"> </w:t>
      </w:r>
      <w:r w:rsidRPr="00F45876">
        <w:rPr>
          <w:rFonts w:ascii="Courier New" w:hAnsi="Courier New" w:cs="Courier New"/>
          <w:i/>
          <w:szCs w:val="22"/>
        </w:rPr>
        <w:t xml:space="preserve">name of </w:t>
      </w:r>
      <w:r w:rsidR="00C11167" w:rsidRPr="00F45876">
        <w:rPr>
          <w:rFonts w:ascii="Courier New" w:hAnsi="Courier New" w:cs="Courier New"/>
          <w:i/>
          <w:szCs w:val="22"/>
        </w:rPr>
        <w:t>OUTPOST</w:t>
      </w:r>
      <w:r w:rsidRPr="00F45876">
        <w:rPr>
          <w:rFonts w:ascii="Courier New" w:hAnsi="Courier New" w:cs="Courier New"/>
          <w:i/>
          <w:szCs w:val="22"/>
        </w:rPr>
        <w:t xml:space="preserve"> data set created by PROC LCA,</w:t>
      </w:r>
      <w:r w:rsidR="00DA5BEF" w:rsidRPr="00F45876">
        <w:rPr>
          <w:rFonts w:ascii="Courier New" w:hAnsi="Courier New" w:cs="Courier New"/>
        </w:rPr>
        <w:t xml:space="preserve"> </w:t>
      </w:r>
    </w:p>
    <w:p w14:paraId="52611DCC" w14:textId="4B2F766F" w:rsidR="00413330" w:rsidRPr="00413330" w:rsidRDefault="00DA5BEF" w:rsidP="00F45876">
      <w:pPr>
        <w:tabs>
          <w:tab w:val="left" w:pos="1980"/>
        </w:tabs>
        <w:spacing w:line="276" w:lineRule="auto"/>
        <w:ind w:left="1350" w:hanging="1350"/>
        <w:jc w:val="left"/>
        <w:rPr>
          <w:ins w:id="53" w:author="Wagner, Aaron Thomas" w:date="2020-02-17T13:40:00Z"/>
          <w:rFonts w:ascii="Courier New" w:hAnsi="Courier New" w:cs="Courier New"/>
          <w:i/>
        </w:rPr>
      </w:pPr>
      <w:r w:rsidRPr="00F45876">
        <w:rPr>
          <w:rFonts w:ascii="Courier New" w:hAnsi="Courier New" w:cs="Courier New"/>
          <w:i/>
        </w:rPr>
        <w:tab/>
      </w:r>
      <w:r w:rsidRPr="00F45876">
        <w:rPr>
          <w:rFonts w:ascii="Courier New" w:hAnsi="Courier New" w:cs="Courier New"/>
          <w:i/>
        </w:rPr>
        <w:tab/>
      </w:r>
      <w:ins w:id="54" w:author="Wagner, Aaron Thomas" w:date="2020-02-17T13:40:00Z">
        <w:r w:rsidR="00413330">
          <w:rPr>
            <w:rFonts w:ascii="Courier New" w:hAnsi="Courier New" w:cs="Courier New"/>
          </w:rPr>
          <w:t xml:space="preserve">covariates = </w:t>
        </w:r>
        <w:r w:rsidR="00413330">
          <w:rPr>
            <w:rFonts w:ascii="Courier New" w:hAnsi="Courier New" w:cs="Courier New"/>
            <w:i/>
          </w:rPr>
          <w:t>variables</w:t>
        </w:r>
      </w:ins>
    </w:p>
    <w:p w14:paraId="48A3346E" w14:textId="70F1CF65" w:rsidR="000D31C1" w:rsidRPr="00F45876" w:rsidDel="007B523B" w:rsidRDefault="00413330" w:rsidP="00F45876">
      <w:pPr>
        <w:tabs>
          <w:tab w:val="left" w:pos="1980"/>
        </w:tabs>
        <w:spacing w:line="276" w:lineRule="auto"/>
        <w:ind w:left="1350" w:hanging="1350"/>
        <w:jc w:val="left"/>
        <w:rPr>
          <w:del w:id="55" w:author="Wagner, Aaron Thomas" w:date="2020-02-17T13:44:00Z"/>
          <w:rFonts w:ascii="Courier New" w:hAnsi="Courier New" w:cs="Courier New"/>
          <w:i/>
        </w:rPr>
      </w:pPr>
      <w:ins w:id="56" w:author="Wagner, Aaron Thomas" w:date="2020-02-17T13:40:00Z">
        <w:r>
          <w:rPr>
            <w:rFonts w:ascii="Courier New" w:hAnsi="Courier New" w:cs="Courier New"/>
            <w:sz w:val="20"/>
            <w:szCs w:val="20"/>
          </w:rPr>
          <w:tab/>
        </w:r>
        <w:r>
          <w:rPr>
            <w:rFonts w:ascii="Courier New" w:hAnsi="Courier New" w:cs="Courier New"/>
            <w:sz w:val="20"/>
            <w:szCs w:val="20"/>
          </w:rPr>
          <w:tab/>
        </w:r>
      </w:ins>
      <w:r w:rsidR="00C11167" w:rsidRPr="00F45876">
        <w:rPr>
          <w:rFonts w:ascii="Courier New" w:hAnsi="Courier New" w:cs="Courier New"/>
          <w:sz w:val="20"/>
          <w:szCs w:val="20"/>
        </w:rPr>
        <w:t>id</w:t>
      </w:r>
      <w:r w:rsidR="00DA5BEF" w:rsidRPr="00F45876">
        <w:rPr>
          <w:rFonts w:ascii="Courier New" w:hAnsi="Courier New" w:cs="Courier New"/>
          <w:sz w:val="20"/>
          <w:szCs w:val="20"/>
        </w:rPr>
        <w:t xml:space="preserve"> </w:t>
      </w:r>
      <w:r w:rsidR="00DA5BEF" w:rsidRPr="00F45876">
        <w:rPr>
          <w:rFonts w:ascii="Courier New" w:hAnsi="Courier New" w:cs="Courier New"/>
        </w:rPr>
        <w:t>=</w:t>
      </w:r>
      <w:r w:rsidR="00DA5BEF" w:rsidRPr="00F45876">
        <w:rPr>
          <w:rFonts w:ascii="Courier New" w:hAnsi="Courier New" w:cs="Courier New"/>
          <w:i/>
        </w:rPr>
        <w:t xml:space="preserve"> </w:t>
      </w:r>
      <w:r w:rsidR="00C11167" w:rsidRPr="00F45876">
        <w:rPr>
          <w:rFonts w:ascii="Courier New" w:hAnsi="Courier New" w:cs="Courier New"/>
          <w:i/>
          <w:szCs w:val="22"/>
        </w:rPr>
        <w:t>variable</w:t>
      </w:r>
      <w:r w:rsidR="00DA5BEF" w:rsidRPr="00F45876">
        <w:rPr>
          <w:rFonts w:ascii="Courier New" w:hAnsi="Courier New" w:cs="Courier New"/>
          <w:i/>
        </w:rPr>
        <w:t>,</w:t>
      </w:r>
    </w:p>
    <w:p w14:paraId="381F49EA" w14:textId="70D2C081" w:rsidR="000D31C1" w:rsidRPr="00F45876" w:rsidRDefault="000E016A" w:rsidP="007B523B">
      <w:pPr>
        <w:tabs>
          <w:tab w:val="left" w:pos="1980"/>
        </w:tabs>
        <w:spacing w:line="276" w:lineRule="auto"/>
        <w:ind w:left="1350" w:hanging="1350"/>
        <w:jc w:val="left"/>
        <w:rPr>
          <w:rFonts w:ascii="Courier New" w:hAnsi="Courier New" w:cs="Courier New"/>
        </w:rPr>
        <w:pPrChange w:id="57" w:author="Wagner, Aaron Thomas" w:date="2020-02-17T13:44:00Z">
          <w:pPr>
            <w:tabs>
              <w:tab w:val="left" w:pos="1980"/>
            </w:tabs>
            <w:spacing w:line="276" w:lineRule="auto"/>
            <w:ind w:left="1350" w:hanging="1350"/>
            <w:jc w:val="left"/>
          </w:pPr>
        </w:pPrChange>
      </w:pPr>
      <w:del w:id="58" w:author="Wagner, Aaron Thomas" w:date="2020-02-17T13:38:00Z">
        <w:r w:rsidRPr="00F45876" w:rsidDel="00413330">
          <w:rPr>
            <w:rFonts w:ascii="Courier New" w:hAnsi="Courier New" w:cs="Courier New"/>
          </w:rPr>
          <w:tab/>
        </w:r>
        <w:r w:rsidRPr="00F45876" w:rsidDel="00413330">
          <w:rPr>
            <w:rFonts w:ascii="Courier New" w:hAnsi="Courier New" w:cs="Courier New"/>
          </w:rPr>
          <w:tab/>
        </w:r>
        <w:r w:rsidR="00B23E73" w:rsidRPr="00F45876" w:rsidDel="00413330">
          <w:rPr>
            <w:rFonts w:ascii="Courier New" w:hAnsi="Courier New" w:cs="Courier New"/>
            <w:sz w:val="20"/>
            <w:szCs w:val="20"/>
          </w:rPr>
          <w:delText>distal</w:delText>
        </w:r>
        <w:r w:rsidR="00F31220" w:rsidRPr="00F45876" w:rsidDel="00413330">
          <w:rPr>
            <w:rFonts w:ascii="Courier New" w:hAnsi="Courier New" w:cs="Courier New"/>
            <w:sz w:val="20"/>
            <w:szCs w:val="20"/>
          </w:rPr>
          <w:delText xml:space="preserve"> </w:delText>
        </w:r>
        <w:r w:rsidR="00F84898" w:rsidRPr="00F45876" w:rsidDel="00413330">
          <w:rPr>
            <w:rFonts w:ascii="Courier New" w:hAnsi="Courier New" w:cs="Courier New"/>
            <w:sz w:val="20"/>
            <w:szCs w:val="20"/>
          </w:rPr>
          <w:delText>=</w:delText>
        </w:r>
        <w:r w:rsidR="00F84898" w:rsidRPr="00F45876" w:rsidDel="00413330">
          <w:rPr>
            <w:rFonts w:ascii="Courier New" w:hAnsi="Courier New" w:cs="Courier New"/>
          </w:rPr>
          <w:delText xml:space="preserve"> </w:delText>
        </w:r>
        <w:r w:rsidR="003A2571" w:rsidRPr="00F45876" w:rsidDel="00413330">
          <w:rPr>
            <w:rFonts w:ascii="Courier New" w:hAnsi="Courier New" w:cs="Courier New"/>
            <w:i/>
          </w:rPr>
          <w:delText>variable</w:delText>
        </w:r>
        <w:r w:rsidR="0063017B" w:rsidRPr="00F45876" w:rsidDel="00413330">
          <w:rPr>
            <w:rFonts w:ascii="Courier New" w:hAnsi="Courier New" w:cs="Courier New"/>
            <w:i/>
          </w:rPr>
          <w:delText>,</w:delText>
        </w:r>
      </w:del>
    </w:p>
    <w:p w14:paraId="23635A58" w14:textId="76DF555D" w:rsidR="004D29D2" w:rsidRPr="00F45876" w:rsidRDefault="004D29D2" w:rsidP="00F45876">
      <w:pPr>
        <w:tabs>
          <w:tab w:val="left" w:pos="1980"/>
        </w:tabs>
        <w:spacing w:line="276" w:lineRule="auto"/>
        <w:ind w:left="1350" w:hanging="1350"/>
        <w:jc w:val="left"/>
        <w:rPr>
          <w:rFonts w:ascii="Courier New" w:hAnsi="Courier New" w:cs="Courier New"/>
        </w:rPr>
      </w:pPr>
      <w:r w:rsidRPr="00F45876">
        <w:rPr>
          <w:rFonts w:ascii="Courier New" w:hAnsi="Courier New" w:cs="Courier New"/>
        </w:rPr>
        <w:tab/>
      </w:r>
      <w:r w:rsidRPr="00F45876">
        <w:rPr>
          <w:rFonts w:ascii="Courier New" w:hAnsi="Courier New" w:cs="Courier New"/>
        </w:rPr>
        <w:tab/>
      </w:r>
      <w:r w:rsidRPr="00F45876">
        <w:rPr>
          <w:rFonts w:ascii="Courier New" w:hAnsi="Courier New" w:cs="Courier New"/>
          <w:sz w:val="20"/>
          <w:szCs w:val="20"/>
        </w:rPr>
        <w:t>group</w:t>
      </w:r>
      <w:ins w:id="59" w:author="Wagner, Aaron Thomas" w:date="2020-02-17T13:41:00Z">
        <w:r w:rsidR="00413330">
          <w:rPr>
            <w:rFonts w:ascii="Courier New" w:hAnsi="Courier New" w:cs="Courier New"/>
            <w:sz w:val="20"/>
            <w:szCs w:val="20"/>
          </w:rPr>
          <w:t>s</w:t>
        </w:r>
      </w:ins>
      <w:r w:rsidR="000B5363" w:rsidRPr="00F45876">
        <w:rPr>
          <w:rFonts w:ascii="Courier New" w:hAnsi="Courier New" w:cs="Courier New"/>
          <w:sz w:val="20"/>
          <w:szCs w:val="20"/>
        </w:rPr>
        <w:t xml:space="preserve"> </w:t>
      </w:r>
      <w:r w:rsidRPr="00F45876">
        <w:rPr>
          <w:rFonts w:ascii="Courier New" w:hAnsi="Courier New" w:cs="Courier New"/>
          <w:sz w:val="20"/>
          <w:szCs w:val="20"/>
        </w:rPr>
        <w:t>=</w:t>
      </w:r>
      <w:r w:rsidRPr="00F45876">
        <w:rPr>
          <w:rFonts w:ascii="Courier New" w:hAnsi="Courier New" w:cs="Courier New"/>
        </w:rPr>
        <w:t xml:space="preserve"> </w:t>
      </w:r>
      <w:r w:rsidRPr="00F45876">
        <w:rPr>
          <w:rFonts w:ascii="Courier New" w:hAnsi="Courier New" w:cs="Courier New"/>
          <w:i/>
        </w:rPr>
        <w:t>variable,</w:t>
      </w:r>
      <w:r w:rsidR="004E598F" w:rsidRPr="00F45876">
        <w:rPr>
          <w:rFonts w:ascii="Courier New" w:hAnsi="Courier New" w:cs="Courier New"/>
        </w:rPr>
        <w:t xml:space="preserve"> </w:t>
      </w:r>
    </w:p>
    <w:p w14:paraId="4519EEAE" w14:textId="4718C3A9" w:rsidR="000C144D" w:rsidRPr="00F45876" w:rsidDel="007B523B" w:rsidRDefault="000E016A" w:rsidP="00F45876">
      <w:pPr>
        <w:tabs>
          <w:tab w:val="left" w:pos="1980"/>
        </w:tabs>
        <w:spacing w:line="276" w:lineRule="auto"/>
        <w:ind w:left="1350" w:hanging="1350"/>
        <w:jc w:val="left"/>
        <w:rPr>
          <w:del w:id="60" w:author="Wagner, Aaron Thomas" w:date="2020-02-17T13:43:00Z"/>
          <w:rFonts w:ascii="Courier New" w:hAnsi="Courier New" w:cs="Courier New"/>
          <w:i/>
        </w:rPr>
      </w:pPr>
      <w:r w:rsidRPr="00F45876">
        <w:rPr>
          <w:rFonts w:ascii="Courier New" w:hAnsi="Courier New" w:cs="Courier New"/>
        </w:rPr>
        <w:tab/>
      </w:r>
      <w:del w:id="61" w:author="Wagner, Aaron Thomas" w:date="2020-02-17T13:43:00Z">
        <w:r w:rsidRPr="00F45876" w:rsidDel="007B523B">
          <w:rPr>
            <w:rFonts w:ascii="Courier New" w:hAnsi="Courier New" w:cs="Courier New"/>
          </w:rPr>
          <w:tab/>
        </w:r>
      </w:del>
      <w:del w:id="62" w:author="Wagner, Aaron Thomas" w:date="2020-02-17T13:41:00Z">
        <w:r w:rsidR="00A5014B" w:rsidRPr="00F45876" w:rsidDel="00413330">
          <w:rPr>
            <w:rFonts w:ascii="Courier New" w:hAnsi="Courier New" w:cs="Courier New"/>
            <w:sz w:val="20"/>
            <w:szCs w:val="20"/>
          </w:rPr>
          <w:delText>metric</w:delText>
        </w:r>
        <w:r w:rsidR="00F31220" w:rsidRPr="00F45876" w:rsidDel="00413330">
          <w:rPr>
            <w:rFonts w:ascii="Courier New" w:hAnsi="Courier New" w:cs="Courier New"/>
            <w:sz w:val="20"/>
            <w:szCs w:val="20"/>
          </w:rPr>
          <w:delText xml:space="preserve"> </w:delText>
        </w:r>
      </w:del>
      <w:del w:id="63" w:author="Wagner, Aaron Thomas" w:date="2020-02-17T13:43:00Z">
        <w:r w:rsidR="00F84898" w:rsidRPr="00F45876" w:rsidDel="007B523B">
          <w:rPr>
            <w:rFonts w:ascii="Courier New" w:hAnsi="Courier New" w:cs="Courier New"/>
            <w:sz w:val="20"/>
            <w:szCs w:val="20"/>
          </w:rPr>
          <w:delText>=</w:delText>
        </w:r>
        <w:r w:rsidR="00F84898" w:rsidRPr="00F45876" w:rsidDel="007B523B">
          <w:rPr>
            <w:rFonts w:ascii="Courier New" w:hAnsi="Courier New" w:cs="Courier New"/>
          </w:rPr>
          <w:delText xml:space="preserve"> </w:delText>
        </w:r>
        <w:r w:rsidR="00D577A3" w:rsidRPr="00F45876" w:rsidDel="007B523B">
          <w:rPr>
            <w:rFonts w:ascii="Courier New" w:hAnsi="Courier New" w:cs="Courier New"/>
            <w:i/>
          </w:rPr>
          <w:delText>word</w:delText>
        </w:r>
        <w:r w:rsidR="00D577A3" w:rsidRPr="00F45876" w:rsidDel="007B523B">
          <w:rPr>
            <w:rFonts w:ascii="Courier New" w:hAnsi="Courier New" w:cs="Courier New"/>
          </w:rPr>
          <w:delText xml:space="preserve"> </w:delText>
        </w:r>
        <w:r w:rsidR="00D577A3" w:rsidRPr="00F45876" w:rsidDel="007B523B">
          <w:rPr>
            <w:rFonts w:ascii="Courier New" w:hAnsi="Courier New" w:cs="Courier New"/>
            <w:i/>
            <w:szCs w:val="22"/>
          </w:rPr>
          <w:delText xml:space="preserve">describing the </w:delText>
        </w:r>
      </w:del>
      <w:del w:id="64" w:author="Wagner, Aaron Thomas" w:date="2020-02-17T13:42:00Z">
        <w:r w:rsidR="00D577A3" w:rsidRPr="00F45876" w:rsidDel="00413330">
          <w:rPr>
            <w:rFonts w:ascii="Courier New" w:hAnsi="Courier New" w:cs="Courier New"/>
            <w:i/>
            <w:szCs w:val="22"/>
          </w:rPr>
          <w:delText>outcome metric</w:delText>
        </w:r>
      </w:del>
      <w:del w:id="65" w:author="Wagner, Aaron Thomas" w:date="2020-02-17T13:43:00Z">
        <w:r w:rsidR="00D577A3" w:rsidRPr="00F45876" w:rsidDel="007B523B">
          <w:rPr>
            <w:rFonts w:ascii="Courier New" w:hAnsi="Courier New" w:cs="Courier New"/>
            <w:i/>
            <w:szCs w:val="22"/>
          </w:rPr>
          <w:delText xml:space="preserve"> (</w:delText>
        </w:r>
      </w:del>
      <w:del w:id="66" w:author="Wagner, Aaron Thomas" w:date="2020-02-17T13:41:00Z">
        <w:r w:rsidR="00D577A3" w:rsidRPr="00F45876" w:rsidDel="00413330">
          <w:rPr>
            <w:rFonts w:ascii="Courier New" w:hAnsi="Courier New" w:cs="Courier New"/>
            <w:i/>
            <w:szCs w:val="22"/>
          </w:rPr>
          <w:delText>binary, continuous, count</w:delText>
        </w:r>
      </w:del>
      <w:del w:id="67" w:author="Wagner, Aaron Thomas" w:date="2020-02-17T13:43:00Z">
        <w:r w:rsidR="00D577A3" w:rsidRPr="00F45876" w:rsidDel="007B523B">
          <w:rPr>
            <w:rFonts w:ascii="Courier New" w:hAnsi="Courier New" w:cs="Courier New"/>
            <w:i/>
            <w:szCs w:val="22"/>
          </w:rPr>
          <w:delText xml:space="preserve"> or </w:delText>
        </w:r>
      </w:del>
      <w:del w:id="68" w:author="Wagner, Aaron Thomas" w:date="2020-02-17T13:41:00Z">
        <w:r w:rsidR="00D577A3" w:rsidRPr="00F45876" w:rsidDel="00413330">
          <w:rPr>
            <w:rFonts w:ascii="Courier New" w:hAnsi="Courier New" w:cs="Courier New"/>
            <w:i/>
            <w:szCs w:val="22"/>
          </w:rPr>
          <w:delText>categorical</w:delText>
        </w:r>
      </w:del>
      <w:del w:id="69" w:author="Wagner, Aaron Thomas" w:date="2020-02-17T13:43:00Z">
        <w:r w:rsidR="00D577A3" w:rsidRPr="00F45876" w:rsidDel="007B523B">
          <w:rPr>
            <w:rFonts w:ascii="Courier New" w:hAnsi="Courier New" w:cs="Courier New"/>
            <w:i/>
            <w:szCs w:val="22"/>
          </w:rPr>
          <w:delText>)</w:delText>
        </w:r>
        <w:r w:rsidR="0063017B" w:rsidRPr="00F45876" w:rsidDel="007B523B">
          <w:rPr>
            <w:rFonts w:ascii="Courier New" w:hAnsi="Courier New" w:cs="Courier New"/>
            <w:i/>
            <w:szCs w:val="22"/>
          </w:rPr>
          <w:delText>,</w:delText>
        </w:r>
      </w:del>
    </w:p>
    <w:p w14:paraId="566D1238" w14:textId="3A60593C" w:rsidR="00E54830" w:rsidRPr="00F45876" w:rsidRDefault="000C144D" w:rsidP="00F45876">
      <w:pPr>
        <w:tabs>
          <w:tab w:val="left" w:pos="1980"/>
        </w:tabs>
        <w:spacing w:line="276" w:lineRule="auto"/>
        <w:ind w:left="1350" w:hanging="1350"/>
        <w:jc w:val="left"/>
        <w:rPr>
          <w:rFonts w:ascii="Courier New" w:hAnsi="Courier New" w:cs="Courier New"/>
          <w:i/>
        </w:rPr>
      </w:pPr>
      <w:del w:id="70" w:author="Wagner, Aaron Thomas" w:date="2020-02-17T13:43:00Z">
        <w:r w:rsidRPr="00F45876" w:rsidDel="007B523B">
          <w:rPr>
            <w:rFonts w:ascii="Courier New" w:hAnsi="Courier New" w:cs="Courier New"/>
            <w:i/>
          </w:rPr>
          <w:tab/>
        </w:r>
      </w:del>
      <w:r w:rsidRPr="00F45876">
        <w:rPr>
          <w:rFonts w:ascii="Courier New" w:hAnsi="Courier New" w:cs="Courier New"/>
          <w:i/>
        </w:rPr>
        <w:tab/>
      </w:r>
      <w:r w:rsidR="00E54830" w:rsidRPr="00F45876">
        <w:rPr>
          <w:rFonts w:ascii="Courier New" w:hAnsi="Courier New" w:cs="Courier New"/>
          <w:sz w:val="20"/>
          <w:szCs w:val="20"/>
        </w:rPr>
        <w:t>sampling_w</w:t>
      </w:r>
      <w:r w:rsidRPr="00F45876">
        <w:rPr>
          <w:rFonts w:ascii="Courier New" w:hAnsi="Courier New" w:cs="Courier New"/>
          <w:sz w:val="20"/>
          <w:szCs w:val="20"/>
        </w:rPr>
        <w:t>eight</w:t>
      </w:r>
      <w:r w:rsidRPr="00F45876">
        <w:rPr>
          <w:rFonts w:ascii="Courier New" w:hAnsi="Courier New" w:cs="Courier New"/>
          <w:i/>
        </w:rPr>
        <w:t xml:space="preserve"> = survey weighting variable name</w:t>
      </w:r>
      <w:ins w:id="71" w:author="Wagner, Aaron Thomas" w:date="2020-02-17T13:45:00Z">
        <w:r w:rsidR="007B523B">
          <w:rPr>
            <w:rFonts w:ascii="Courier New" w:hAnsi="Courier New" w:cs="Courier New"/>
            <w:i/>
          </w:rPr>
          <w:t>,</w:t>
        </w:r>
      </w:ins>
      <w:del w:id="72" w:author="Wagner, Aaron Thomas" w:date="2020-02-17T13:44:00Z">
        <w:r w:rsidRPr="00F45876" w:rsidDel="007B523B">
          <w:rPr>
            <w:rFonts w:ascii="Courier New" w:hAnsi="Courier New" w:cs="Courier New"/>
            <w:i/>
          </w:rPr>
          <w:delText xml:space="preserve"> (optional and used in binary case only)</w:delText>
        </w:r>
        <w:r w:rsidR="00E54830" w:rsidRPr="00F45876" w:rsidDel="007B523B">
          <w:rPr>
            <w:rFonts w:ascii="Courier New" w:hAnsi="Courier New" w:cs="Courier New"/>
            <w:i/>
          </w:rPr>
          <w:delText>,</w:delText>
        </w:r>
      </w:del>
    </w:p>
    <w:p w14:paraId="05BE5148" w14:textId="476F9A34" w:rsidR="00E54830" w:rsidRPr="00F45876" w:rsidRDefault="00D67103" w:rsidP="00F45876">
      <w:pPr>
        <w:tabs>
          <w:tab w:val="left" w:pos="1980"/>
        </w:tabs>
        <w:spacing w:line="276" w:lineRule="auto"/>
        <w:ind w:left="1350" w:hanging="1350"/>
        <w:jc w:val="left"/>
        <w:rPr>
          <w:rFonts w:ascii="Courier New" w:hAnsi="Courier New" w:cs="Courier New"/>
          <w:i/>
        </w:rPr>
      </w:pPr>
      <w:r w:rsidRPr="00F45876">
        <w:rPr>
          <w:rFonts w:ascii="Courier New" w:hAnsi="Courier New" w:cs="Courier New"/>
          <w:i/>
        </w:rPr>
        <w:tab/>
      </w:r>
      <w:r w:rsidRPr="00F45876">
        <w:rPr>
          <w:rFonts w:ascii="Courier New" w:hAnsi="Courier New" w:cs="Courier New"/>
          <w:i/>
        </w:rPr>
        <w:tab/>
      </w:r>
      <w:r w:rsidR="00E54830" w:rsidRPr="00F45876">
        <w:rPr>
          <w:rFonts w:ascii="Courier New" w:hAnsi="Courier New" w:cs="Courier New"/>
          <w:sz w:val="20"/>
          <w:szCs w:val="20"/>
        </w:rPr>
        <w:t>adjustment</w:t>
      </w:r>
      <w:del w:id="73" w:author="Wagner, Aaron Thomas" w:date="2020-02-17T13:43:00Z">
        <w:r w:rsidR="00E54830" w:rsidRPr="00F45876" w:rsidDel="007B523B">
          <w:rPr>
            <w:rFonts w:ascii="Courier New" w:hAnsi="Courier New" w:cs="Courier New"/>
            <w:sz w:val="20"/>
            <w:szCs w:val="20"/>
          </w:rPr>
          <w:delText>_method</w:delText>
        </w:r>
      </w:del>
      <w:r w:rsidR="00E54830" w:rsidRPr="00F45876">
        <w:rPr>
          <w:rFonts w:ascii="Courier New" w:hAnsi="Courier New" w:cs="Courier New"/>
          <w:i/>
        </w:rPr>
        <w:t xml:space="preserve"> = word describing the misclassification adjustment method (BCH or unadjusted), </w:t>
      </w:r>
    </w:p>
    <w:p w14:paraId="76E2D81B" w14:textId="1D4C1D81" w:rsidR="00615DA2" w:rsidRDefault="00D67103" w:rsidP="00F45876">
      <w:pPr>
        <w:tabs>
          <w:tab w:val="left" w:pos="1980"/>
        </w:tabs>
        <w:spacing w:line="276" w:lineRule="auto"/>
        <w:ind w:left="1350" w:hanging="1350"/>
        <w:jc w:val="left"/>
        <w:rPr>
          <w:ins w:id="74" w:author="Wagner, Aaron Thomas" w:date="2020-02-17T13:45:00Z"/>
          <w:rFonts w:ascii="Courier New" w:hAnsi="Courier New" w:cs="Courier New"/>
          <w:i/>
        </w:rPr>
      </w:pPr>
      <w:r w:rsidRPr="00F45876">
        <w:rPr>
          <w:rFonts w:ascii="Courier New" w:hAnsi="Courier New" w:cs="Courier New"/>
          <w:i/>
        </w:rPr>
        <w:tab/>
      </w:r>
      <w:r w:rsidRPr="00F45876">
        <w:rPr>
          <w:rFonts w:ascii="Courier New" w:hAnsi="Courier New" w:cs="Courier New"/>
          <w:i/>
        </w:rPr>
        <w:tab/>
      </w:r>
      <w:r w:rsidR="00E54830" w:rsidRPr="00F45876">
        <w:rPr>
          <w:rFonts w:ascii="Courier New" w:hAnsi="Courier New" w:cs="Courier New"/>
          <w:sz w:val="20"/>
          <w:szCs w:val="20"/>
        </w:rPr>
        <w:t>assignment</w:t>
      </w:r>
      <w:r w:rsidR="00E54830" w:rsidRPr="00F45876">
        <w:rPr>
          <w:rFonts w:ascii="Courier New" w:hAnsi="Courier New" w:cs="Courier New"/>
          <w:i/>
        </w:rPr>
        <w:t xml:space="preserve"> = word describing the class membership weight assignment option (modal or proportional)</w:t>
      </w:r>
    </w:p>
    <w:p w14:paraId="0C14A07A" w14:textId="748302BB" w:rsidR="007B523B" w:rsidRPr="007B523B" w:rsidRDefault="007B523B" w:rsidP="00F45876">
      <w:pPr>
        <w:tabs>
          <w:tab w:val="left" w:pos="1980"/>
        </w:tabs>
        <w:spacing w:line="276" w:lineRule="auto"/>
        <w:ind w:left="1350" w:hanging="1350"/>
        <w:jc w:val="left"/>
        <w:rPr>
          <w:ins w:id="75" w:author="Wagner, Aaron Thomas" w:date="2020-02-17T13:45:00Z"/>
          <w:rFonts w:ascii="Courier New" w:hAnsi="Courier New" w:cs="Courier New"/>
          <w:i/>
          <w:rPrChange w:id="76" w:author="Wagner, Aaron Thomas" w:date="2020-02-17T13:51:00Z">
            <w:rPr>
              <w:ins w:id="77" w:author="Wagner, Aaron Thomas" w:date="2020-02-17T13:45:00Z"/>
              <w:rFonts w:ascii="Courier New" w:hAnsi="Courier New" w:cs="Courier New"/>
            </w:rPr>
          </w:rPrChange>
        </w:rPr>
      </w:pPr>
      <w:ins w:id="78" w:author="Wagner, Aaron Thomas" w:date="2020-02-17T13:45:00Z">
        <w:r>
          <w:rPr>
            <w:rFonts w:ascii="Courier New" w:hAnsi="Courier New" w:cs="Courier New"/>
          </w:rPr>
          <w:tab/>
        </w:r>
        <w:r>
          <w:rPr>
            <w:rFonts w:ascii="Courier New" w:hAnsi="Courier New" w:cs="Courier New"/>
          </w:rPr>
          <w:tab/>
          <w:t>ref_class</w:t>
        </w:r>
      </w:ins>
      <w:ins w:id="79" w:author="Wagner, Aaron Thomas" w:date="2020-02-17T13:51:00Z">
        <w:r>
          <w:rPr>
            <w:rFonts w:ascii="Courier New" w:hAnsi="Courier New" w:cs="Courier New"/>
          </w:rPr>
          <w:t xml:space="preserve"> = </w:t>
        </w:r>
        <w:r>
          <w:rPr>
            <w:rFonts w:ascii="Courier New" w:hAnsi="Courier New" w:cs="Courier New"/>
            <w:i/>
          </w:rPr>
          <w:t>deafult = 1</w:t>
        </w:r>
      </w:ins>
    </w:p>
    <w:p w14:paraId="4CFDE4AC" w14:textId="6D482532" w:rsidR="007B523B" w:rsidRPr="007B523B" w:rsidRDefault="007B523B" w:rsidP="00F45876">
      <w:pPr>
        <w:tabs>
          <w:tab w:val="left" w:pos="1980"/>
        </w:tabs>
        <w:spacing w:line="276" w:lineRule="auto"/>
        <w:ind w:left="1350" w:hanging="1350"/>
        <w:jc w:val="left"/>
        <w:rPr>
          <w:rFonts w:ascii="Courier New" w:hAnsi="Courier New" w:cs="Courier New"/>
          <w:i/>
          <w:rPrChange w:id="80" w:author="Wagner, Aaron Thomas" w:date="2020-02-17T13:50:00Z">
            <w:rPr>
              <w:rFonts w:ascii="Courier New" w:hAnsi="Courier New" w:cs="Courier New"/>
            </w:rPr>
          </w:rPrChange>
        </w:rPr>
      </w:pPr>
      <w:ins w:id="81" w:author="Wagner, Aaron Thomas" w:date="2020-02-17T13:45:00Z">
        <w:r>
          <w:rPr>
            <w:rFonts w:ascii="Courier New" w:hAnsi="Courier New" w:cs="Courier New"/>
          </w:rPr>
          <w:tab/>
        </w:r>
        <w:r>
          <w:rPr>
            <w:rFonts w:ascii="Courier New" w:hAnsi="Courier New" w:cs="Courier New"/>
          </w:rPr>
          <w:tab/>
          <w:t>automatically_add_intercept</w:t>
        </w:r>
      </w:ins>
      <w:ins w:id="82" w:author="Wagner, Aaron Thomas" w:date="2020-02-17T13:50:00Z">
        <w:r>
          <w:rPr>
            <w:rFonts w:ascii="Courier New" w:hAnsi="Courier New" w:cs="Courier New"/>
          </w:rPr>
          <w:t xml:space="preserve"> = </w:t>
        </w:r>
        <w:r>
          <w:rPr>
            <w:rFonts w:ascii="Courier New" w:hAnsi="Courier New" w:cs="Courier New"/>
            <w:i/>
          </w:rPr>
          <w:t xml:space="preserve">1 or 0 (for </w:t>
        </w:r>
      </w:ins>
      <w:ins w:id="83" w:author="Wagner, Aaron Thomas" w:date="2020-02-17T13:51:00Z">
        <w:r>
          <w:rPr>
            <w:rFonts w:ascii="Courier New" w:hAnsi="Courier New" w:cs="Courier New"/>
            <w:i/>
          </w:rPr>
          <w:t>automatically including an intercept)</w:t>
        </w:r>
      </w:ins>
    </w:p>
    <w:p w14:paraId="77897446" w14:textId="77777777" w:rsidR="000D31C1" w:rsidRPr="00F45876" w:rsidRDefault="00615DA2" w:rsidP="00F45876">
      <w:pPr>
        <w:tabs>
          <w:tab w:val="left" w:pos="3600"/>
        </w:tabs>
        <w:spacing w:line="276" w:lineRule="auto"/>
        <w:ind w:left="1350" w:hanging="1350"/>
        <w:jc w:val="left"/>
        <w:rPr>
          <w:rFonts w:ascii="Courier New" w:hAnsi="Courier New" w:cs="Courier New"/>
        </w:rPr>
      </w:pPr>
      <w:r w:rsidRPr="00F45876">
        <w:rPr>
          <w:rFonts w:ascii="Courier New" w:hAnsi="Courier New" w:cs="Courier New"/>
          <w:sz w:val="20"/>
          <w:szCs w:val="20"/>
        </w:rPr>
        <w:tab/>
      </w:r>
      <w:r w:rsidR="00F84898" w:rsidRPr="00F45876">
        <w:rPr>
          <w:rFonts w:ascii="Courier New" w:hAnsi="Courier New" w:cs="Courier New"/>
          <w:sz w:val="20"/>
          <w:szCs w:val="20"/>
        </w:rPr>
        <w:t>)</w:t>
      </w:r>
      <w:r w:rsidR="008E188B" w:rsidRPr="00F45876">
        <w:rPr>
          <w:rFonts w:ascii="Courier New" w:hAnsi="Courier New" w:cs="Courier New"/>
          <w:sz w:val="20"/>
          <w:szCs w:val="20"/>
        </w:rPr>
        <w:t xml:space="preserve"> </w:t>
      </w:r>
      <w:r w:rsidR="00F84898" w:rsidRPr="00F45876">
        <w:rPr>
          <w:rFonts w:ascii="Courier New" w:hAnsi="Courier New" w:cs="Courier New"/>
          <w:sz w:val="20"/>
          <w:szCs w:val="20"/>
        </w:rPr>
        <w:t>;</w:t>
      </w:r>
    </w:p>
    <w:p w14:paraId="6F3E93FE" w14:textId="77777777" w:rsidR="004A009C" w:rsidRPr="00F45876" w:rsidRDefault="004A009C" w:rsidP="008D497A">
      <w:pPr>
        <w:rPr>
          <w:rFonts w:ascii="Arial" w:hAnsi="Arial"/>
        </w:rPr>
      </w:pPr>
    </w:p>
    <w:p w14:paraId="4EC06D23" w14:textId="77777777" w:rsidR="008A1459" w:rsidRDefault="008A1459" w:rsidP="008A1459">
      <w:pPr>
        <w:pStyle w:val="Heading2"/>
        <w:rPr>
          <w:lang w:val="en-US"/>
        </w:rPr>
      </w:pPr>
      <w:bookmarkStart w:id="84" w:name="_Toc297016596"/>
      <w:bookmarkStart w:id="85" w:name="_Toc32828694"/>
      <w:commentRangeStart w:id="86"/>
      <w:r w:rsidRPr="008069A3">
        <w:t>Output</w:t>
      </w:r>
      <w:bookmarkEnd w:id="84"/>
      <w:bookmarkEnd w:id="85"/>
      <w:commentRangeEnd w:id="86"/>
      <w:r w:rsidR="007B523B">
        <w:rPr>
          <w:rStyle w:val="CommentReference"/>
          <w:rFonts w:ascii="Calibri" w:hAnsi="Calibri"/>
          <w:b w:val="0"/>
          <w:bCs w:val="0"/>
          <w:noProof w:val="0"/>
          <w:color w:val="auto"/>
        </w:rPr>
        <w:commentReference w:id="86"/>
      </w:r>
    </w:p>
    <w:p w14:paraId="4CA9BBA2" w14:textId="0736739F" w:rsidR="00AD622E" w:rsidRDefault="009664DF" w:rsidP="00F45876">
      <w:pPr>
        <w:spacing w:line="360" w:lineRule="auto"/>
        <w:jc w:val="left"/>
        <w:rPr>
          <w:rFonts w:ascii="Arial" w:hAnsi="Arial"/>
        </w:rPr>
      </w:pPr>
      <w:r w:rsidRPr="00F45876">
        <w:rPr>
          <w:rFonts w:ascii="Arial" w:hAnsi="Arial"/>
        </w:rPr>
        <w:t>The macro produces both screen output and SAS datasets.</w:t>
      </w:r>
      <w:r w:rsidR="0025514E" w:rsidRPr="00F45876">
        <w:rPr>
          <w:rFonts w:ascii="Arial" w:hAnsi="Arial"/>
        </w:rPr>
        <w:t xml:space="preserve"> </w:t>
      </w:r>
      <w:r w:rsidRPr="00F45876">
        <w:rPr>
          <w:rFonts w:ascii="Arial" w:hAnsi="Arial"/>
        </w:rPr>
        <w:t xml:space="preserve">The screen output </w:t>
      </w:r>
      <w:r w:rsidR="008906EE" w:rsidRPr="00F45876">
        <w:rPr>
          <w:rFonts w:ascii="Arial" w:hAnsi="Arial"/>
        </w:rPr>
        <w:t xml:space="preserve">first presents a table of estimates and standard errors for </w:t>
      </w:r>
      <w:r w:rsidR="00085CA7" w:rsidRPr="00F45876">
        <w:rPr>
          <w:rFonts w:ascii="Arial" w:hAnsi="Arial"/>
        </w:rPr>
        <w:t>the expected value of the distal outcome within each class.</w:t>
      </w:r>
      <w:r w:rsidR="0025514E" w:rsidRPr="00F45876">
        <w:rPr>
          <w:rFonts w:ascii="Arial" w:hAnsi="Arial"/>
        </w:rPr>
        <w:t xml:space="preserve"> </w:t>
      </w:r>
      <w:r w:rsidR="00C85DD8" w:rsidRPr="00F45876">
        <w:rPr>
          <w:rFonts w:ascii="Arial" w:hAnsi="Arial"/>
        </w:rPr>
        <w:t>In addition, for binary distal outcomes, a table of log odds estimates and asymmetric confidence intervals is provided.</w:t>
      </w:r>
      <w:r w:rsidR="0025514E" w:rsidRPr="00F45876">
        <w:rPr>
          <w:rFonts w:ascii="Arial" w:hAnsi="Arial"/>
        </w:rPr>
        <w:t xml:space="preserve"> </w:t>
      </w:r>
      <w:r w:rsidR="00C85DD8" w:rsidRPr="00F45876">
        <w:rPr>
          <w:rFonts w:ascii="Arial" w:hAnsi="Arial"/>
        </w:rPr>
        <w:t>The macro then provides a table of Wald chi-squared tests for testing the equality of expected values between classes.</w:t>
      </w:r>
      <w:r w:rsidR="0025514E" w:rsidRPr="00F45876">
        <w:rPr>
          <w:rFonts w:ascii="Arial" w:hAnsi="Arial"/>
        </w:rPr>
        <w:t xml:space="preserve"> </w:t>
      </w:r>
      <w:r w:rsidR="00C85DD8" w:rsidRPr="00F45876">
        <w:rPr>
          <w:rFonts w:ascii="Arial" w:hAnsi="Arial"/>
        </w:rPr>
        <w:t>These include both pairwise and omnibus tests, except for categorical distal outcomes, for which only omnibus tests are provided.</w:t>
      </w:r>
    </w:p>
    <w:p w14:paraId="4EFE5A86" w14:textId="77777777" w:rsidR="00F45876" w:rsidRPr="00F45876" w:rsidRDefault="00F45876" w:rsidP="00F45876">
      <w:pPr>
        <w:spacing w:line="360" w:lineRule="auto"/>
        <w:jc w:val="left"/>
        <w:rPr>
          <w:rFonts w:ascii="Arial" w:hAnsi="Arial"/>
        </w:rPr>
      </w:pPr>
    </w:p>
    <w:p w14:paraId="51AB495F" w14:textId="6205F8D4" w:rsidR="006D756F" w:rsidRPr="00F45876" w:rsidRDefault="006D756F" w:rsidP="00F45876">
      <w:pPr>
        <w:spacing w:line="360" w:lineRule="auto"/>
        <w:jc w:val="left"/>
        <w:rPr>
          <w:rFonts w:ascii="Arial" w:hAnsi="Arial"/>
        </w:rPr>
      </w:pPr>
      <w:r w:rsidRPr="00F45876">
        <w:rPr>
          <w:rFonts w:ascii="Arial" w:hAnsi="Arial"/>
        </w:rPr>
        <w:t>Two SAS datasets, Distal_Estimates and Distal_Tests, are also created.</w:t>
      </w:r>
      <w:r w:rsidR="0025514E" w:rsidRPr="00F45876">
        <w:rPr>
          <w:rFonts w:ascii="Arial" w:hAnsi="Arial"/>
        </w:rPr>
        <w:t xml:space="preserve"> </w:t>
      </w:r>
      <w:r w:rsidRPr="00F45876">
        <w:rPr>
          <w:rFonts w:ascii="Arial" w:hAnsi="Arial"/>
        </w:rPr>
        <w:t xml:space="preserve">These contain similar information to </w:t>
      </w:r>
      <w:r w:rsidR="00BC7F3C">
        <w:rPr>
          <w:rFonts w:ascii="Arial" w:hAnsi="Arial"/>
        </w:rPr>
        <w:t>what</w:t>
      </w:r>
      <w:r w:rsidRPr="00F45876">
        <w:rPr>
          <w:rFonts w:ascii="Arial" w:hAnsi="Arial"/>
        </w:rPr>
        <w:t xml:space="preserve"> is shown on screen.</w:t>
      </w:r>
      <w:r w:rsidR="0025514E" w:rsidRPr="00F45876">
        <w:rPr>
          <w:rFonts w:ascii="Arial" w:hAnsi="Arial"/>
        </w:rPr>
        <w:t xml:space="preserve"> </w:t>
      </w:r>
      <w:r w:rsidRPr="00F45876">
        <w:rPr>
          <w:rFonts w:ascii="Arial" w:hAnsi="Arial"/>
        </w:rPr>
        <w:t>For binary outcomes, a dataset called Distal_Log_Odds is also created.</w:t>
      </w:r>
      <w:r w:rsidR="0025514E" w:rsidRPr="00F45876">
        <w:rPr>
          <w:rFonts w:ascii="Arial" w:hAnsi="Arial"/>
        </w:rPr>
        <w:t xml:space="preserve"> </w:t>
      </w:r>
      <w:r w:rsidRPr="00F45876">
        <w:rPr>
          <w:rFonts w:ascii="Arial" w:hAnsi="Arial"/>
        </w:rPr>
        <w:t xml:space="preserve">Although these datasets contain the same information that is shown on screen, they can be useful if you want to copy and save the results of many analyses into a larger compilation (e.g., in a simulation loop). </w:t>
      </w:r>
    </w:p>
    <w:p w14:paraId="332A979B" w14:textId="77777777" w:rsidR="006D756F" w:rsidRPr="00F45876" w:rsidRDefault="006D756F" w:rsidP="008A1459">
      <w:pPr>
        <w:rPr>
          <w:rFonts w:ascii="Arial" w:hAnsi="Arial"/>
        </w:rPr>
      </w:pPr>
    </w:p>
    <w:p w14:paraId="355CF575" w14:textId="77777777" w:rsidR="00F45876" w:rsidRDefault="00F45876">
      <w:pPr>
        <w:widowControl/>
        <w:tabs>
          <w:tab w:val="clear" w:pos="720"/>
          <w:tab w:val="clear" w:pos="4800"/>
          <w:tab w:val="clear" w:pos="9500"/>
        </w:tabs>
        <w:autoSpaceDE/>
        <w:autoSpaceDN/>
        <w:adjustRightInd/>
        <w:jc w:val="left"/>
      </w:pPr>
      <w:r>
        <w:br w:type="page"/>
      </w:r>
    </w:p>
    <w:p w14:paraId="48382255" w14:textId="27E91F27" w:rsidR="004A009C" w:rsidRPr="00CE64AA" w:rsidRDefault="008327C0" w:rsidP="008A1459">
      <w:pPr>
        <w:rPr>
          <w:rFonts w:ascii="Cambria" w:hAnsi="Cambria" w:cs="Times New Roman"/>
          <w:color w:val="1F497D"/>
          <w:sz w:val="4"/>
          <w:szCs w:val="4"/>
        </w:rPr>
      </w:pPr>
      <w:r>
        <w:lastRenderedPageBreak/>
        <w:t xml:space="preserve"> </w:t>
      </w:r>
    </w:p>
    <w:p w14:paraId="2C89FFB5" w14:textId="345B71BE" w:rsidR="00502604" w:rsidRDefault="00FC43D7">
      <w:pPr>
        <w:pStyle w:val="Heading1"/>
      </w:pPr>
      <w:bookmarkStart w:id="87" w:name="_Toc32828695"/>
      <w:commentRangeStart w:id="88"/>
      <w:r>
        <w:t>D</w:t>
      </w:r>
      <w:r w:rsidR="00474FB6" w:rsidRPr="007D2694">
        <w:t>emonstration</w:t>
      </w:r>
      <w:r w:rsidR="00112A38">
        <w:t>s</w:t>
      </w:r>
      <w:r w:rsidR="00474FB6" w:rsidRPr="007D2694">
        <w:t xml:space="preserve"> of </w:t>
      </w:r>
      <w:r w:rsidR="00B81ACF">
        <w:t xml:space="preserve">the </w:t>
      </w:r>
      <w:r w:rsidR="00474FB6" w:rsidRPr="007D2694">
        <w:t>%</w:t>
      </w:r>
      <w:r w:rsidR="00133819">
        <w:t>LCA_Covariates_3</w:t>
      </w:r>
      <w:bookmarkStart w:id="89" w:name="_GoBack"/>
      <w:bookmarkEnd w:id="89"/>
      <w:r w:rsidR="00133819">
        <w:t>Step</w:t>
      </w:r>
      <w:r w:rsidR="00FC37F1">
        <w:t xml:space="preserve"> </w:t>
      </w:r>
      <w:r>
        <w:t>M</w:t>
      </w:r>
      <w:r w:rsidR="00474FB6" w:rsidRPr="007D2694">
        <w:t>acro</w:t>
      </w:r>
      <w:bookmarkEnd w:id="87"/>
      <w:r w:rsidR="00F53180">
        <w:t xml:space="preserve"> </w:t>
      </w:r>
      <w:commentRangeEnd w:id="88"/>
      <w:r w:rsidR="007B523B">
        <w:rPr>
          <w:rStyle w:val="CommentReference"/>
          <w:rFonts w:ascii="Calibri" w:hAnsi="Calibri"/>
          <w:bCs w:val="0"/>
          <w:noProof w:val="0"/>
          <w:color w:val="auto"/>
          <w:lang w:val="x-none"/>
        </w:rPr>
        <w:commentReference w:id="88"/>
      </w:r>
    </w:p>
    <w:p w14:paraId="5BE7C176" w14:textId="77777777" w:rsidR="00F45876" w:rsidRDefault="00F45876" w:rsidP="00F45876">
      <w:pPr>
        <w:spacing w:line="360" w:lineRule="auto"/>
        <w:rPr>
          <w:rFonts w:ascii="Arial" w:hAnsi="Arial" w:cs="Arial"/>
        </w:rPr>
      </w:pPr>
    </w:p>
    <w:p w14:paraId="45237AA7" w14:textId="071FC3C6" w:rsidR="00AB7AAC" w:rsidRPr="00F45876" w:rsidRDefault="00AB7AAC" w:rsidP="00F45876">
      <w:pPr>
        <w:spacing w:line="360" w:lineRule="auto"/>
        <w:jc w:val="left"/>
        <w:rPr>
          <w:rFonts w:ascii="Arial" w:hAnsi="Arial" w:cs="Arial"/>
        </w:rPr>
      </w:pPr>
      <w:r w:rsidRPr="00F45876">
        <w:rPr>
          <w:rFonts w:ascii="Arial" w:hAnsi="Arial" w:cs="Arial"/>
        </w:rPr>
        <w:t>In this section, we first describe the structure of the</w:t>
      </w:r>
      <w:r w:rsidRPr="00F45876">
        <w:rPr>
          <w:rFonts w:ascii="Arial" w:hAnsi="Arial"/>
        </w:rPr>
        <w:t xml:space="preserve"> data sets and the variables to be analyzed. Then, we illustrate how </w:t>
      </w:r>
      <w:r w:rsidR="000628C1" w:rsidRPr="00F45876">
        <w:rPr>
          <w:rFonts w:ascii="Arial" w:hAnsi="Arial"/>
        </w:rPr>
        <w:t>to estimate the distribution of the distal outcome within each latent class</w:t>
      </w:r>
      <w:r w:rsidRPr="00F45876">
        <w:rPr>
          <w:rFonts w:ascii="Arial" w:hAnsi="Arial"/>
        </w:rPr>
        <w:t xml:space="preserve"> using the %</w:t>
      </w:r>
      <w:r w:rsidR="00133819">
        <w:rPr>
          <w:rFonts w:ascii="Arial" w:hAnsi="Arial"/>
        </w:rPr>
        <w:t>LCA_Covariates_3Step</w:t>
      </w:r>
      <w:r w:rsidR="00FC37F1">
        <w:rPr>
          <w:rFonts w:ascii="Arial" w:hAnsi="Arial"/>
        </w:rPr>
        <w:t xml:space="preserve"> </w:t>
      </w:r>
      <w:r w:rsidRPr="00F45876">
        <w:rPr>
          <w:rFonts w:ascii="Arial" w:hAnsi="Arial" w:cs="Arial"/>
        </w:rPr>
        <w:t xml:space="preserve">macro and </w:t>
      </w:r>
      <w:r w:rsidR="00F632B9" w:rsidRPr="00F45876">
        <w:rPr>
          <w:rFonts w:ascii="Arial" w:hAnsi="Arial" w:cs="Arial"/>
        </w:rPr>
        <w:t xml:space="preserve">describe </w:t>
      </w:r>
      <w:r w:rsidRPr="00F45876">
        <w:rPr>
          <w:rFonts w:ascii="Arial" w:hAnsi="Arial" w:cs="Arial"/>
        </w:rPr>
        <w:t xml:space="preserve">the output of the macro. </w:t>
      </w:r>
      <w:r w:rsidR="003F0741" w:rsidRPr="00F45876">
        <w:rPr>
          <w:rFonts w:ascii="Arial" w:hAnsi="Arial" w:cs="Arial"/>
        </w:rPr>
        <w:t>S</w:t>
      </w:r>
      <w:r w:rsidRPr="00F45876">
        <w:rPr>
          <w:rFonts w:ascii="Arial" w:hAnsi="Arial" w:cs="Arial"/>
        </w:rPr>
        <w:t xml:space="preserve">ection </w:t>
      </w:r>
      <w:r w:rsidR="00F45876">
        <w:rPr>
          <w:rFonts w:ascii="Arial" w:hAnsi="Arial" w:cs="Arial"/>
        </w:rPr>
        <w:t>5</w:t>
      </w:r>
      <w:r w:rsidRPr="00F45876">
        <w:rPr>
          <w:rFonts w:ascii="Arial" w:hAnsi="Arial" w:cs="Arial"/>
        </w:rPr>
        <w:t xml:space="preserve">.1 describes </w:t>
      </w:r>
      <w:r w:rsidR="003F0741" w:rsidRPr="00F45876">
        <w:rPr>
          <w:rFonts w:ascii="Arial" w:hAnsi="Arial" w:cs="Arial"/>
        </w:rPr>
        <w:t xml:space="preserve">use of the macro with </w:t>
      </w:r>
      <w:r w:rsidRPr="00F45876">
        <w:rPr>
          <w:rFonts w:ascii="Arial" w:hAnsi="Arial" w:cs="Arial"/>
        </w:rPr>
        <w:t>a binar</w:t>
      </w:r>
      <w:r w:rsidR="00BE5E19" w:rsidRPr="00F45876">
        <w:rPr>
          <w:rFonts w:ascii="Arial" w:hAnsi="Arial" w:cs="Arial"/>
        </w:rPr>
        <w:t>y distal outcome. Continuous,</w:t>
      </w:r>
      <w:r w:rsidRPr="00F45876">
        <w:rPr>
          <w:rFonts w:ascii="Arial" w:hAnsi="Arial" w:cs="Arial"/>
        </w:rPr>
        <w:t xml:space="preserve"> count</w:t>
      </w:r>
      <w:r w:rsidR="00D218D8" w:rsidRPr="00F45876">
        <w:rPr>
          <w:rFonts w:ascii="Arial" w:hAnsi="Arial" w:cs="Arial"/>
        </w:rPr>
        <w:t>,</w:t>
      </w:r>
      <w:r w:rsidRPr="00F45876">
        <w:rPr>
          <w:rFonts w:ascii="Arial" w:hAnsi="Arial" w:cs="Arial"/>
        </w:rPr>
        <w:t xml:space="preserve"> </w:t>
      </w:r>
      <w:r w:rsidR="00BE5E19" w:rsidRPr="00F45876">
        <w:rPr>
          <w:rFonts w:ascii="Arial" w:hAnsi="Arial" w:cs="Arial"/>
        </w:rPr>
        <w:t xml:space="preserve">and categorical </w:t>
      </w:r>
      <w:r w:rsidRPr="00F45876">
        <w:rPr>
          <w:rFonts w:ascii="Arial" w:hAnsi="Arial" w:cs="Arial"/>
        </w:rPr>
        <w:t>outcomes a</w:t>
      </w:r>
      <w:r w:rsidR="00A37C51" w:rsidRPr="00F45876">
        <w:rPr>
          <w:rFonts w:ascii="Arial" w:hAnsi="Arial" w:cs="Arial"/>
        </w:rPr>
        <w:t xml:space="preserve">re discussed in sections </w:t>
      </w:r>
      <w:r w:rsidR="00F45876">
        <w:rPr>
          <w:rFonts w:ascii="Arial" w:hAnsi="Arial" w:cs="Arial"/>
        </w:rPr>
        <w:t>5</w:t>
      </w:r>
      <w:r w:rsidR="00BE5E19" w:rsidRPr="00F45876">
        <w:rPr>
          <w:rFonts w:ascii="Arial" w:hAnsi="Arial" w:cs="Arial"/>
        </w:rPr>
        <w:t>.2,</w:t>
      </w:r>
      <w:r w:rsidR="00A37C51" w:rsidRPr="00F45876">
        <w:rPr>
          <w:rFonts w:ascii="Arial" w:hAnsi="Arial" w:cs="Arial"/>
        </w:rPr>
        <w:t xml:space="preserve"> </w:t>
      </w:r>
      <w:r w:rsidR="00F45876">
        <w:rPr>
          <w:rFonts w:ascii="Arial" w:hAnsi="Arial" w:cs="Arial"/>
        </w:rPr>
        <w:t>5</w:t>
      </w:r>
      <w:r w:rsidRPr="00F45876">
        <w:rPr>
          <w:rFonts w:ascii="Arial" w:hAnsi="Arial" w:cs="Arial"/>
        </w:rPr>
        <w:t>.3,</w:t>
      </w:r>
      <w:r w:rsidR="00A37C51" w:rsidRPr="00F45876">
        <w:rPr>
          <w:rFonts w:ascii="Arial" w:hAnsi="Arial" w:cs="Arial"/>
        </w:rPr>
        <w:t xml:space="preserve"> and </w:t>
      </w:r>
      <w:r w:rsidR="00F45876">
        <w:rPr>
          <w:rFonts w:ascii="Arial" w:hAnsi="Arial" w:cs="Arial"/>
        </w:rPr>
        <w:t>5</w:t>
      </w:r>
      <w:r w:rsidR="00BE5E19" w:rsidRPr="00F45876">
        <w:rPr>
          <w:rFonts w:ascii="Arial" w:hAnsi="Arial" w:cs="Arial"/>
        </w:rPr>
        <w:t>.4,</w:t>
      </w:r>
      <w:r w:rsidRPr="00F45876">
        <w:rPr>
          <w:rFonts w:ascii="Arial" w:hAnsi="Arial" w:cs="Arial"/>
        </w:rPr>
        <w:t xml:space="preserve"> respectively.</w:t>
      </w:r>
      <w:r w:rsidR="00780FCF" w:rsidRPr="00F45876">
        <w:rPr>
          <w:rFonts w:ascii="Arial" w:hAnsi="Arial" w:cs="Arial"/>
        </w:rPr>
        <w:t xml:space="preserve"> </w:t>
      </w:r>
    </w:p>
    <w:p w14:paraId="26B2612E" w14:textId="77777777" w:rsidR="00F45876" w:rsidRDefault="00F45876" w:rsidP="00F45876">
      <w:pPr>
        <w:jc w:val="left"/>
        <w:rPr>
          <w:rFonts w:ascii="Arial" w:hAnsi="Arial" w:cs="Arial"/>
        </w:rPr>
      </w:pPr>
    </w:p>
    <w:p w14:paraId="7D251F79" w14:textId="22FE8733" w:rsidR="00780FCF" w:rsidRPr="00F45876" w:rsidRDefault="00780FCF" w:rsidP="00F45876">
      <w:pPr>
        <w:jc w:val="left"/>
        <w:rPr>
          <w:rFonts w:ascii="Arial" w:hAnsi="Arial" w:cs="Arial"/>
        </w:rPr>
      </w:pPr>
      <w:r w:rsidRPr="00F45876">
        <w:rPr>
          <w:rFonts w:ascii="Arial" w:hAnsi="Arial" w:cs="Arial"/>
        </w:rPr>
        <w:t xml:space="preserve">For demonstrations of the macro with multiple groups, see chapter </w:t>
      </w:r>
      <w:r w:rsidR="00F45876">
        <w:rPr>
          <w:rFonts w:ascii="Arial" w:hAnsi="Arial" w:cs="Arial"/>
        </w:rPr>
        <w:t>6</w:t>
      </w:r>
      <w:r w:rsidRPr="00F45876">
        <w:rPr>
          <w:rFonts w:ascii="Arial" w:hAnsi="Arial" w:cs="Arial"/>
        </w:rPr>
        <w:t>.</w:t>
      </w:r>
    </w:p>
    <w:p w14:paraId="143557C0" w14:textId="77777777" w:rsidR="00BE5E19" w:rsidRPr="00F45876" w:rsidRDefault="00BE5E19" w:rsidP="00F45876">
      <w:pPr>
        <w:spacing w:line="360" w:lineRule="auto"/>
        <w:jc w:val="left"/>
        <w:rPr>
          <w:rFonts w:ascii="Arial" w:hAnsi="Arial"/>
        </w:rPr>
      </w:pPr>
    </w:p>
    <w:p w14:paraId="5D741EB7" w14:textId="77777777" w:rsidR="00112A38" w:rsidRPr="00112A38" w:rsidRDefault="00112A38" w:rsidP="00112A38">
      <w:pPr>
        <w:pStyle w:val="Heading2"/>
      </w:pPr>
      <w:bookmarkStart w:id="90" w:name="_Toc32828696"/>
      <w:r>
        <w:rPr>
          <w:lang w:val="en-US"/>
        </w:rPr>
        <w:t>Estimating a</w:t>
      </w:r>
      <w:r w:rsidR="002C145B">
        <w:rPr>
          <w:lang w:val="en-US"/>
        </w:rPr>
        <w:t xml:space="preserve"> </w:t>
      </w:r>
      <w:r>
        <w:rPr>
          <w:lang w:val="en-US"/>
        </w:rPr>
        <w:t>Binary Distal Outcome</w:t>
      </w:r>
      <w:bookmarkEnd w:id="90"/>
      <w:r>
        <w:rPr>
          <w:lang w:val="en-US"/>
        </w:rPr>
        <w:t xml:space="preserve"> </w:t>
      </w:r>
    </w:p>
    <w:p w14:paraId="67E5B0EF" w14:textId="77777777" w:rsidR="00F45876" w:rsidRDefault="00F45876" w:rsidP="00F45876">
      <w:pPr>
        <w:spacing w:line="360" w:lineRule="auto"/>
        <w:jc w:val="left"/>
        <w:rPr>
          <w:rFonts w:ascii="Arial" w:hAnsi="Arial"/>
        </w:rPr>
      </w:pPr>
    </w:p>
    <w:p w14:paraId="4CEF57DA" w14:textId="5E97EDD5" w:rsidR="00476EF8" w:rsidRPr="00F45876" w:rsidRDefault="00A703F5" w:rsidP="00F45876">
      <w:pPr>
        <w:spacing w:line="360" w:lineRule="auto"/>
        <w:jc w:val="left"/>
        <w:rPr>
          <w:rFonts w:ascii="Arial" w:hAnsi="Arial"/>
        </w:rPr>
      </w:pPr>
      <w:r w:rsidRPr="00F45876">
        <w:rPr>
          <w:rFonts w:ascii="Arial" w:hAnsi="Arial"/>
        </w:rPr>
        <w:t xml:space="preserve">Before attempting to complete the following example, please download the file </w:t>
      </w:r>
      <w:r w:rsidRPr="00F45876">
        <w:rPr>
          <w:rFonts w:ascii="Arial" w:hAnsi="Arial"/>
          <w:bCs/>
          <w:i/>
        </w:rPr>
        <w:t>%LCA_Distal Examples</w:t>
      </w:r>
      <w:r w:rsidRPr="00F45876">
        <w:rPr>
          <w:rFonts w:ascii="Arial" w:hAnsi="Arial"/>
          <w:bCs/>
        </w:rPr>
        <w:t xml:space="preserve"> </w:t>
      </w:r>
      <w:r w:rsidRPr="00F45876">
        <w:rPr>
          <w:rFonts w:ascii="Arial" w:hAnsi="Arial"/>
        </w:rPr>
        <w:t>from the %LCA_Distal macro</w:t>
      </w:r>
      <w:r w:rsidR="00F45876">
        <w:rPr>
          <w:rFonts w:ascii="Arial" w:hAnsi="Arial"/>
        </w:rPr>
        <w:t>s</w:t>
      </w:r>
      <w:r w:rsidRPr="00F45876">
        <w:rPr>
          <w:rFonts w:ascii="Arial" w:hAnsi="Arial"/>
        </w:rPr>
        <w:t xml:space="preserve"> download page</w:t>
      </w:r>
      <w:r w:rsidR="000C5DFD" w:rsidRPr="00F45876">
        <w:rPr>
          <w:rFonts w:ascii="Arial" w:hAnsi="Arial"/>
          <w:bCs/>
        </w:rPr>
        <w:t xml:space="preserve"> at </w:t>
      </w:r>
      <w:hyperlink r:id="rId14" w:history="1">
        <w:r w:rsidR="000C5DFD" w:rsidRPr="00F45876">
          <w:rPr>
            <w:rStyle w:val="Hyperlink"/>
            <w:rFonts w:ascii="Arial" w:hAnsi="Arial"/>
            <w:bCs/>
          </w:rPr>
          <w:t>http://methodology.psu.edu</w:t>
        </w:r>
      </w:hyperlink>
      <w:r w:rsidRPr="00F45876">
        <w:rPr>
          <w:rFonts w:ascii="Arial" w:hAnsi="Arial"/>
        </w:rPr>
        <w:t>.</w:t>
      </w:r>
      <w:r w:rsidR="00F04F93" w:rsidRPr="00F45876">
        <w:rPr>
          <w:rFonts w:ascii="Arial" w:hAnsi="Arial"/>
        </w:rPr>
        <w:t xml:space="preserve"> Also, verify that you are running PROC LCA v.1.3.2 or higher.</w:t>
      </w:r>
    </w:p>
    <w:p w14:paraId="70AF291A" w14:textId="77777777" w:rsidR="000D31C1" w:rsidRPr="00F45876" w:rsidRDefault="00502604" w:rsidP="00F45876">
      <w:pPr>
        <w:spacing w:line="360" w:lineRule="auto"/>
        <w:jc w:val="left"/>
        <w:rPr>
          <w:rFonts w:ascii="Arial" w:hAnsi="Arial"/>
        </w:rPr>
      </w:pPr>
      <w:r w:rsidRPr="00F45876">
        <w:rPr>
          <w:rFonts w:ascii="Arial" w:hAnsi="Arial"/>
        </w:rPr>
        <w:t xml:space="preserve"> </w:t>
      </w:r>
    </w:p>
    <w:p w14:paraId="0AC8CD20" w14:textId="77777777" w:rsidR="005B77B0" w:rsidRDefault="00502604">
      <w:pPr>
        <w:pStyle w:val="Heading3"/>
      </w:pPr>
      <w:r>
        <w:t>Example</w:t>
      </w:r>
      <w:r w:rsidR="005B77B0">
        <w:t xml:space="preserve"> Data</w:t>
      </w:r>
    </w:p>
    <w:p w14:paraId="5471EFB5" w14:textId="5518942C" w:rsidR="00502604" w:rsidRDefault="00166D08" w:rsidP="00F45876">
      <w:pPr>
        <w:spacing w:line="360" w:lineRule="auto"/>
        <w:jc w:val="left"/>
        <w:rPr>
          <w:rFonts w:ascii="Times New Roman" w:hAnsi="Times New Roman" w:cs="Times New Roman"/>
        </w:rPr>
      </w:pPr>
      <w:r w:rsidRPr="00F45876">
        <w:rPr>
          <w:rFonts w:ascii="Arial" w:hAnsi="Arial"/>
        </w:rPr>
        <w:t>B</w:t>
      </w:r>
      <w:r w:rsidR="00D92C32" w:rsidRPr="00F45876">
        <w:rPr>
          <w:rFonts w:ascii="Arial" w:hAnsi="Arial"/>
        </w:rPr>
        <w:t xml:space="preserve">elow are </w:t>
      </w:r>
      <w:r w:rsidRPr="00F45876">
        <w:rPr>
          <w:rFonts w:ascii="Arial" w:hAnsi="Arial"/>
        </w:rPr>
        <w:t>the first 10</w:t>
      </w:r>
      <w:r w:rsidR="00A05A34" w:rsidRPr="00F45876">
        <w:rPr>
          <w:rFonts w:ascii="Arial" w:hAnsi="Arial"/>
        </w:rPr>
        <w:t xml:space="preserve"> </w:t>
      </w:r>
      <w:r w:rsidR="00D92C32" w:rsidRPr="00F45876">
        <w:rPr>
          <w:rFonts w:ascii="Arial" w:hAnsi="Arial"/>
        </w:rPr>
        <w:t>observations from</w:t>
      </w:r>
      <w:r w:rsidR="00502604" w:rsidRPr="00F45876">
        <w:rPr>
          <w:rFonts w:ascii="Arial" w:hAnsi="Arial"/>
        </w:rPr>
        <w:t xml:space="preserve"> the SAS data set </w:t>
      </w:r>
      <w:r w:rsidRPr="00F45876">
        <w:rPr>
          <w:rFonts w:ascii="Arial" w:hAnsi="Arial"/>
          <w:b/>
          <w:bCs/>
        </w:rPr>
        <w:t>sim</w:t>
      </w:r>
      <w:r w:rsidR="00502604" w:rsidRPr="00F45876">
        <w:rPr>
          <w:rFonts w:ascii="Arial" w:hAnsi="Arial"/>
          <w:b/>
          <w:bCs/>
        </w:rPr>
        <w:t>data</w:t>
      </w:r>
      <w:r w:rsidRPr="00F45876">
        <w:rPr>
          <w:rFonts w:ascii="Arial" w:hAnsi="Arial"/>
          <w:b/>
          <w:bCs/>
        </w:rPr>
        <w:t>_binary</w:t>
      </w:r>
      <w:r w:rsidR="00502604" w:rsidRPr="00F45876">
        <w:rPr>
          <w:rFonts w:ascii="Arial" w:hAnsi="Arial"/>
          <w:b/>
          <w:bCs/>
        </w:rPr>
        <w:t>.sas7bdat</w:t>
      </w:r>
      <w:r w:rsidR="00784A1F" w:rsidRPr="00F45876">
        <w:rPr>
          <w:rFonts w:ascii="Arial" w:hAnsi="Arial"/>
          <w:bCs/>
        </w:rPr>
        <w:t>, which is contained</w:t>
      </w:r>
      <w:r w:rsidR="001437C2" w:rsidRPr="00F45876">
        <w:rPr>
          <w:rFonts w:ascii="Arial" w:hAnsi="Arial"/>
          <w:bCs/>
          <w:i/>
        </w:rPr>
        <w:t xml:space="preserve"> </w:t>
      </w:r>
      <w:r w:rsidR="00784A1F" w:rsidRPr="00F45876">
        <w:rPr>
          <w:rFonts w:ascii="Arial" w:hAnsi="Arial"/>
          <w:bCs/>
        </w:rPr>
        <w:t xml:space="preserve">in the </w:t>
      </w:r>
      <w:r w:rsidR="00784A1F" w:rsidRPr="00F45876">
        <w:rPr>
          <w:rFonts w:ascii="Arial" w:hAnsi="Arial"/>
          <w:bCs/>
          <w:i/>
        </w:rPr>
        <w:t>%LCA_Distal Example</w:t>
      </w:r>
      <w:r w:rsidR="00C92BC7" w:rsidRPr="00F45876">
        <w:rPr>
          <w:rFonts w:ascii="Arial" w:hAnsi="Arial"/>
          <w:bCs/>
          <w:i/>
        </w:rPr>
        <w:t>s</w:t>
      </w:r>
      <w:r w:rsidR="00784A1F" w:rsidRPr="00F45876">
        <w:rPr>
          <w:rFonts w:ascii="Arial" w:hAnsi="Arial"/>
          <w:bCs/>
        </w:rPr>
        <w:t xml:space="preserve"> file</w:t>
      </w:r>
      <w:r w:rsidR="000C5DFD" w:rsidRPr="00F45876">
        <w:rPr>
          <w:rFonts w:ascii="Arial" w:hAnsi="Arial"/>
          <w:bCs/>
        </w:rPr>
        <w:t>.</w:t>
      </w:r>
      <w:r w:rsidR="000C5DFD" w:rsidRPr="00F45876" w:rsidDel="000C5DFD">
        <w:rPr>
          <w:rFonts w:ascii="Arial" w:hAnsi="Arial"/>
          <w:bCs/>
        </w:rPr>
        <w:t xml:space="preserve"> </w:t>
      </w:r>
    </w:p>
    <w:p w14:paraId="3205DD9A" w14:textId="77777777" w:rsidR="000D31C1" w:rsidRPr="00F45876" w:rsidRDefault="000D31C1" w:rsidP="00F45876">
      <w:pPr>
        <w:spacing w:line="360" w:lineRule="auto"/>
        <w:jc w:val="left"/>
        <w:rPr>
          <w:rFonts w:ascii="Arial" w:hAnsi="Arial"/>
        </w:rPr>
      </w:pPr>
    </w:p>
    <w:p w14:paraId="26133789" w14:textId="77777777" w:rsidR="000D31C1" w:rsidRDefault="000D31C1" w:rsidP="00421EEE">
      <w:pPr>
        <w:jc w:val="left"/>
      </w:pPr>
    </w:p>
    <w:tbl>
      <w:tblPr>
        <w:tblW w:w="0" w:type="auto"/>
        <w:jc w:val="center"/>
        <w:tblLayout w:type="fixed"/>
        <w:tblLook w:val="04A0" w:firstRow="1" w:lastRow="0" w:firstColumn="1" w:lastColumn="0" w:noHBand="0" w:noVBand="1"/>
      </w:tblPr>
      <w:tblGrid>
        <w:gridCol w:w="594"/>
        <w:gridCol w:w="1113"/>
        <w:gridCol w:w="1114"/>
        <w:gridCol w:w="1114"/>
        <w:gridCol w:w="1114"/>
        <w:gridCol w:w="1113"/>
        <w:gridCol w:w="1114"/>
        <w:gridCol w:w="1114"/>
        <w:gridCol w:w="1114"/>
        <w:gridCol w:w="504"/>
      </w:tblGrid>
      <w:tr w:rsidR="000A3C9E" w:rsidRPr="00F45876" w14:paraId="7D31B0BD" w14:textId="77777777" w:rsidTr="00FC2049">
        <w:trPr>
          <w:trHeight w:val="288"/>
          <w:jc w:val="center"/>
        </w:trPr>
        <w:tc>
          <w:tcPr>
            <w:tcW w:w="594" w:type="dxa"/>
            <w:tcBorders>
              <w:bottom w:val="single" w:sz="4" w:space="0" w:color="auto"/>
            </w:tcBorders>
            <w:shd w:val="clear" w:color="auto" w:fill="auto"/>
          </w:tcPr>
          <w:p w14:paraId="4A464D66"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ID</w:t>
            </w:r>
          </w:p>
        </w:tc>
        <w:tc>
          <w:tcPr>
            <w:tcW w:w="1113" w:type="dxa"/>
            <w:tcBorders>
              <w:bottom w:val="single" w:sz="4" w:space="0" w:color="auto"/>
            </w:tcBorders>
            <w:shd w:val="clear" w:color="auto" w:fill="auto"/>
          </w:tcPr>
          <w:p w14:paraId="0614189A"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Item001</w:t>
            </w:r>
          </w:p>
        </w:tc>
        <w:tc>
          <w:tcPr>
            <w:tcW w:w="1114" w:type="dxa"/>
            <w:tcBorders>
              <w:bottom w:val="single" w:sz="4" w:space="0" w:color="auto"/>
            </w:tcBorders>
            <w:shd w:val="clear" w:color="auto" w:fill="auto"/>
          </w:tcPr>
          <w:p w14:paraId="4C00778E"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Item002</w:t>
            </w:r>
          </w:p>
        </w:tc>
        <w:tc>
          <w:tcPr>
            <w:tcW w:w="1114" w:type="dxa"/>
            <w:tcBorders>
              <w:bottom w:val="single" w:sz="4" w:space="0" w:color="auto"/>
            </w:tcBorders>
            <w:shd w:val="clear" w:color="auto" w:fill="auto"/>
          </w:tcPr>
          <w:p w14:paraId="48F7517C"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Item003</w:t>
            </w:r>
          </w:p>
        </w:tc>
        <w:tc>
          <w:tcPr>
            <w:tcW w:w="1114" w:type="dxa"/>
            <w:tcBorders>
              <w:bottom w:val="single" w:sz="4" w:space="0" w:color="auto"/>
            </w:tcBorders>
            <w:shd w:val="clear" w:color="auto" w:fill="auto"/>
          </w:tcPr>
          <w:p w14:paraId="52FDE626"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Item004</w:t>
            </w:r>
          </w:p>
        </w:tc>
        <w:tc>
          <w:tcPr>
            <w:tcW w:w="1113" w:type="dxa"/>
            <w:tcBorders>
              <w:bottom w:val="single" w:sz="4" w:space="0" w:color="auto"/>
            </w:tcBorders>
          </w:tcPr>
          <w:p w14:paraId="7173336B"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Item005</w:t>
            </w:r>
          </w:p>
        </w:tc>
        <w:tc>
          <w:tcPr>
            <w:tcW w:w="1114" w:type="dxa"/>
            <w:tcBorders>
              <w:bottom w:val="single" w:sz="4" w:space="0" w:color="auto"/>
            </w:tcBorders>
          </w:tcPr>
          <w:p w14:paraId="6B88741F"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Item006</w:t>
            </w:r>
          </w:p>
        </w:tc>
        <w:tc>
          <w:tcPr>
            <w:tcW w:w="1114" w:type="dxa"/>
            <w:tcBorders>
              <w:bottom w:val="single" w:sz="4" w:space="0" w:color="auto"/>
            </w:tcBorders>
          </w:tcPr>
          <w:p w14:paraId="6CDBCAF6"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Item007</w:t>
            </w:r>
          </w:p>
        </w:tc>
        <w:tc>
          <w:tcPr>
            <w:tcW w:w="1114" w:type="dxa"/>
            <w:tcBorders>
              <w:bottom w:val="single" w:sz="4" w:space="0" w:color="auto"/>
            </w:tcBorders>
          </w:tcPr>
          <w:p w14:paraId="47062964" w14:textId="77777777" w:rsidR="00166D08" w:rsidRPr="00F45876" w:rsidRDefault="00166D08" w:rsidP="004E2F37">
            <w:pPr>
              <w:jc w:val="center"/>
              <w:rPr>
                <w:rFonts w:ascii="Courier New" w:hAnsi="Courier New" w:cs="Courier New"/>
                <w:sz w:val="18"/>
                <w:szCs w:val="18"/>
              </w:rPr>
            </w:pPr>
            <w:r w:rsidRPr="00F45876">
              <w:rPr>
                <w:rFonts w:ascii="Courier New" w:hAnsi="Courier New" w:cs="Courier New"/>
                <w:sz w:val="18"/>
                <w:szCs w:val="18"/>
              </w:rPr>
              <w:t>Item008</w:t>
            </w:r>
          </w:p>
        </w:tc>
        <w:tc>
          <w:tcPr>
            <w:tcW w:w="504" w:type="dxa"/>
            <w:tcBorders>
              <w:bottom w:val="single" w:sz="4" w:space="0" w:color="auto"/>
            </w:tcBorders>
            <w:shd w:val="clear" w:color="auto" w:fill="auto"/>
          </w:tcPr>
          <w:p w14:paraId="526EBC11" w14:textId="77777777" w:rsidR="00166D08" w:rsidRPr="00F45876" w:rsidRDefault="0054481F" w:rsidP="004E2F37">
            <w:pPr>
              <w:jc w:val="center"/>
              <w:rPr>
                <w:rFonts w:ascii="Courier New" w:hAnsi="Courier New" w:cs="Courier New"/>
                <w:sz w:val="18"/>
                <w:szCs w:val="18"/>
              </w:rPr>
            </w:pPr>
            <w:r w:rsidRPr="00F45876">
              <w:rPr>
                <w:rFonts w:ascii="Courier New" w:hAnsi="Courier New" w:cs="Courier New"/>
                <w:sz w:val="18"/>
                <w:szCs w:val="18"/>
              </w:rPr>
              <w:t>Z</w:t>
            </w:r>
          </w:p>
        </w:tc>
      </w:tr>
      <w:tr w:rsidR="000A3C9E" w:rsidRPr="00F45876" w14:paraId="53B6529B" w14:textId="77777777" w:rsidTr="00FC2049">
        <w:trPr>
          <w:trHeight w:val="288"/>
          <w:jc w:val="center"/>
        </w:trPr>
        <w:tc>
          <w:tcPr>
            <w:tcW w:w="594" w:type="dxa"/>
            <w:tcBorders>
              <w:top w:val="single" w:sz="4" w:space="0" w:color="auto"/>
            </w:tcBorders>
            <w:shd w:val="clear" w:color="auto" w:fill="auto"/>
          </w:tcPr>
          <w:p w14:paraId="76563752"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3" w:type="dxa"/>
            <w:tcBorders>
              <w:top w:val="single" w:sz="4" w:space="0" w:color="auto"/>
            </w:tcBorders>
            <w:shd w:val="clear" w:color="auto" w:fill="auto"/>
          </w:tcPr>
          <w:p w14:paraId="64953DF2"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Borders>
              <w:top w:val="single" w:sz="4" w:space="0" w:color="auto"/>
            </w:tcBorders>
            <w:shd w:val="clear" w:color="auto" w:fill="auto"/>
          </w:tcPr>
          <w:p w14:paraId="4C76622D"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Borders>
              <w:top w:val="single" w:sz="4" w:space="0" w:color="auto"/>
            </w:tcBorders>
            <w:shd w:val="clear" w:color="auto" w:fill="auto"/>
          </w:tcPr>
          <w:p w14:paraId="74A13C73"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tcBorders>
              <w:top w:val="single" w:sz="4" w:space="0" w:color="auto"/>
            </w:tcBorders>
            <w:shd w:val="clear" w:color="auto" w:fill="auto"/>
          </w:tcPr>
          <w:p w14:paraId="6898FB64"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Borders>
              <w:top w:val="single" w:sz="4" w:space="0" w:color="auto"/>
            </w:tcBorders>
          </w:tcPr>
          <w:p w14:paraId="4FF10FA8"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Borders>
              <w:top w:val="single" w:sz="4" w:space="0" w:color="auto"/>
            </w:tcBorders>
          </w:tcPr>
          <w:p w14:paraId="6DF2822F"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Borders>
              <w:top w:val="single" w:sz="4" w:space="0" w:color="auto"/>
            </w:tcBorders>
          </w:tcPr>
          <w:p w14:paraId="0B794355"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Borders>
              <w:top w:val="single" w:sz="4" w:space="0" w:color="auto"/>
            </w:tcBorders>
          </w:tcPr>
          <w:p w14:paraId="4618C9E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tcBorders>
              <w:top w:val="single" w:sz="4" w:space="0" w:color="auto"/>
            </w:tcBorders>
            <w:shd w:val="clear" w:color="auto" w:fill="auto"/>
          </w:tcPr>
          <w:p w14:paraId="40067B55"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1</w:t>
            </w:r>
          </w:p>
        </w:tc>
      </w:tr>
      <w:tr w:rsidR="000A3C9E" w:rsidRPr="00F45876" w14:paraId="745ED915" w14:textId="77777777" w:rsidTr="00FC2049">
        <w:trPr>
          <w:trHeight w:val="288"/>
          <w:jc w:val="center"/>
        </w:trPr>
        <w:tc>
          <w:tcPr>
            <w:tcW w:w="594" w:type="dxa"/>
            <w:shd w:val="clear" w:color="auto" w:fill="auto"/>
          </w:tcPr>
          <w:p w14:paraId="148BDF46"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shd w:val="clear" w:color="auto" w:fill="auto"/>
          </w:tcPr>
          <w:p w14:paraId="55014789"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shd w:val="clear" w:color="auto" w:fill="auto"/>
          </w:tcPr>
          <w:p w14:paraId="2D223B12"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shd w:val="clear" w:color="auto" w:fill="auto"/>
          </w:tcPr>
          <w:p w14:paraId="1540F563"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78129441"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Pr>
          <w:p w14:paraId="7BCE71C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39EFDC59"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41E52251"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0E624B0E"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shd w:val="clear" w:color="auto" w:fill="auto"/>
          </w:tcPr>
          <w:p w14:paraId="6BE61274"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0</w:t>
            </w:r>
          </w:p>
        </w:tc>
      </w:tr>
      <w:tr w:rsidR="000A3C9E" w:rsidRPr="00F45876" w14:paraId="235B65B1" w14:textId="77777777" w:rsidTr="00FC2049">
        <w:trPr>
          <w:trHeight w:val="288"/>
          <w:jc w:val="center"/>
        </w:trPr>
        <w:tc>
          <w:tcPr>
            <w:tcW w:w="594" w:type="dxa"/>
            <w:shd w:val="clear" w:color="auto" w:fill="auto"/>
          </w:tcPr>
          <w:p w14:paraId="75BAFF06"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3</w:t>
            </w:r>
          </w:p>
        </w:tc>
        <w:tc>
          <w:tcPr>
            <w:tcW w:w="1113" w:type="dxa"/>
            <w:shd w:val="clear" w:color="auto" w:fill="auto"/>
          </w:tcPr>
          <w:p w14:paraId="21D687E3"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3E27C8EF"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shd w:val="clear" w:color="auto" w:fill="auto"/>
          </w:tcPr>
          <w:p w14:paraId="17545EE1"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1AC8A05A"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3" w:type="dxa"/>
          </w:tcPr>
          <w:p w14:paraId="1DBC6288"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tcPr>
          <w:p w14:paraId="5F1CB9F8"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tcPr>
          <w:p w14:paraId="6C1752A1"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tcPr>
          <w:p w14:paraId="55C9EE23"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504" w:type="dxa"/>
            <w:shd w:val="clear" w:color="auto" w:fill="auto"/>
          </w:tcPr>
          <w:p w14:paraId="3EC19419"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0</w:t>
            </w:r>
          </w:p>
        </w:tc>
      </w:tr>
      <w:tr w:rsidR="000A3C9E" w:rsidRPr="00F45876" w14:paraId="1592CB31" w14:textId="77777777" w:rsidTr="00FC2049">
        <w:trPr>
          <w:trHeight w:val="288"/>
          <w:jc w:val="center"/>
        </w:trPr>
        <w:tc>
          <w:tcPr>
            <w:tcW w:w="594" w:type="dxa"/>
            <w:shd w:val="clear" w:color="auto" w:fill="auto"/>
          </w:tcPr>
          <w:p w14:paraId="0458EC4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4</w:t>
            </w:r>
          </w:p>
        </w:tc>
        <w:tc>
          <w:tcPr>
            <w:tcW w:w="1113" w:type="dxa"/>
            <w:shd w:val="clear" w:color="auto" w:fill="auto"/>
          </w:tcPr>
          <w:p w14:paraId="626D2360"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0FF313F0"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7B508D8A"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5C52DF8B"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Pr>
          <w:p w14:paraId="7256AD70"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024888A5"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33AEC53C"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52D1577B"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shd w:val="clear" w:color="auto" w:fill="auto"/>
          </w:tcPr>
          <w:p w14:paraId="4415DB81"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1</w:t>
            </w:r>
          </w:p>
        </w:tc>
      </w:tr>
      <w:tr w:rsidR="000A3C9E" w:rsidRPr="00F45876" w14:paraId="1380A3A0" w14:textId="77777777" w:rsidTr="00FC2049">
        <w:trPr>
          <w:trHeight w:val="288"/>
          <w:jc w:val="center"/>
        </w:trPr>
        <w:tc>
          <w:tcPr>
            <w:tcW w:w="594" w:type="dxa"/>
            <w:shd w:val="clear" w:color="auto" w:fill="auto"/>
          </w:tcPr>
          <w:p w14:paraId="3B89DCC9"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5</w:t>
            </w:r>
          </w:p>
        </w:tc>
        <w:tc>
          <w:tcPr>
            <w:tcW w:w="1113" w:type="dxa"/>
            <w:shd w:val="clear" w:color="auto" w:fill="auto"/>
          </w:tcPr>
          <w:p w14:paraId="32E7D786"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0343F49E"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610C0912"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25C4CFCF"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Pr>
          <w:p w14:paraId="0A6501A2"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5FFC57A0"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6EBA82AB"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0433C965"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shd w:val="clear" w:color="auto" w:fill="auto"/>
          </w:tcPr>
          <w:p w14:paraId="51C1D120"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1</w:t>
            </w:r>
          </w:p>
        </w:tc>
      </w:tr>
      <w:tr w:rsidR="000A3C9E" w:rsidRPr="00F45876" w14:paraId="25B86135" w14:textId="77777777" w:rsidTr="00FC2049">
        <w:trPr>
          <w:trHeight w:val="288"/>
          <w:jc w:val="center"/>
        </w:trPr>
        <w:tc>
          <w:tcPr>
            <w:tcW w:w="594" w:type="dxa"/>
            <w:shd w:val="clear" w:color="auto" w:fill="auto"/>
          </w:tcPr>
          <w:p w14:paraId="4911F349"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6</w:t>
            </w:r>
          </w:p>
        </w:tc>
        <w:tc>
          <w:tcPr>
            <w:tcW w:w="1113" w:type="dxa"/>
            <w:shd w:val="clear" w:color="auto" w:fill="auto"/>
          </w:tcPr>
          <w:p w14:paraId="50AF2045"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shd w:val="clear" w:color="auto" w:fill="auto"/>
          </w:tcPr>
          <w:p w14:paraId="6975CE5B"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shd w:val="clear" w:color="auto" w:fill="auto"/>
          </w:tcPr>
          <w:p w14:paraId="677A6A59"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shd w:val="clear" w:color="auto" w:fill="auto"/>
          </w:tcPr>
          <w:p w14:paraId="5E4ECABF"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Pr>
          <w:p w14:paraId="0FC4E93E"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10349990"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4CF3D8F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41D769A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shd w:val="clear" w:color="auto" w:fill="auto"/>
          </w:tcPr>
          <w:p w14:paraId="7FFCF10C"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1</w:t>
            </w:r>
          </w:p>
        </w:tc>
      </w:tr>
      <w:tr w:rsidR="000A3C9E" w:rsidRPr="00F45876" w14:paraId="69C7B487" w14:textId="77777777" w:rsidTr="00FC2049">
        <w:trPr>
          <w:trHeight w:val="288"/>
          <w:jc w:val="center"/>
        </w:trPr>
        <w:tc>
          <w:tcPr>
            <w:tcW w:w="594" w:type="dxa"/>
            <w:shd w:val="clear" w:color="auto" w:fill="auto"/>
          </w:tcPr>
          <w:p w14:paraId="2D75EDDF"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7</w:t>
            </w:r>
          </w:p>
        </w:tc>
        <w:tc>
          <w:tcPr>
            <w:tcW w:w="1113" w:type="dxa"/>
            <w:shd w:val="clear" w:color="auto" w:fill="auto"/>
          </w:tcPr>
          <w:p w14:paraId="20333FA8"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691DD9FC"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39407D1A"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shd w:val="clear" w:color="auto" w:fill="auto"/>
          </w:tcPr>
          <w:p w14:paraId="7A0C1F24"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Pr>
          <w:p w14:paraId="3E1399F8"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11069C88"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45AFD44A"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056FEE48"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shd w:val="clear" w:color="auto" w:fill="auto"/>
          </w:tcPr>
          <w:p w14:paraId="3214FA01"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1</w:t>
            </w:r>
          </w:p>
        </w:tc>
      </w:tr>
      <w:tr w:rsidR="000A3C9E" w:rsidRPr="00F45876" w14:paraId="5DB07F86" w14:textId="77777777" w:rsidTr="00FC2049">
        <w:trPr>
          <w:trHeight w:val="288"/>
          <w:jc w:val="center"/>
        </w:trPr>
        <w:tc>
          <w:tcPr>
            <w:tcW w:w="594" w:type="dxa"/>
            <w:shd w:val="clear" w:color="auto" w:fill="auto"/>
          </w:tcPr>
          <w:p w14:paraId="2D6599C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8</w:t>
            </w:r>
          </w:p>
        </w:tc>
        <w:tc>
          <w:tcPr>
            <w:tcW w:w="1113" w:type="dxa"/>
            <w:shd w:val="clear" w:color="auto" w:fill="auto"/>
          </w:tcPr>
          <w:p w14:paraId="2DC92F00"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1A1CE653"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61BCB10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1EE04032"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Pr>
          <w:p w14:paraId="1C0B9229"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02F2FA20"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3E725F30"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44BA8BCE"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shd w:val="clear" w:color="auto" w:fill="auto"/>
          </w:tcPr>
          <w:p w14:paraId="439246BC"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1</w:t>
            </w:r>
          </w:p>
        </w:tc>
      </w:tr>
      <w:tr w:rsidR="000A3C9E" w:rsidRPr="00F45876" w14:paraId="7B297534" w14:textId="77777777" w:rsidTr="00FC2049">
        <w:trPr>
          <w:trHeight w:val="288"/>
          <w:jc w:val="center"/>
        </w:trPr>
        <w:tc>
          <w:tcPr>
            <w:tcW w:w="594" w:type="dxa"/>
            <w:shd w:val="clear" w:color="auto" w:fill="auto"/>
          </w:tcPr>
          <w:p w14:paraId="571920BA"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9</w:t>
            </w:r>
          </w:p>
        </w:tc>
        <w:tc>
          <w:tcPr>
            <w:tcW w:w="1113" w:type="dxa"/>
            <w:shd w:val="clear" w:color="auto" w:fill="auto"/>
          </w:tcPr>
          <w:p w14:paraId="7A0972BB"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5783771A"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697D145B"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7E82E72F"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Pr>
          <w:p w14:paraId="7EEBE723"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3B0F2DAA"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5057A7A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4DC783CA"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shd w:val="clear" w:color="auto" w:fill="auto"/>
          </w:tcPr>
          <w:p w14:paraId="7A17B937"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1</w:t>
            </w:r>
          </w:p>
        </w:tc>
      </w:tr>
      <w:tr w:rsidR="000A3C9E" w:rsidRPr="00F45876" w14:paraId="51A90812" w14:textId="77777777" w:rsidTr="00FC2049">
        <w:trPr>
          <w:trHeight w:val="288"/>
          <w:jc w:val="center"/>
        </w:trPr>
        <w:tc>
          <w:tcPr>
            <w:tcW w:w="594" w:type="dxa"/>
            <w:shd w:val="clear" w:color="auto" w:fill="auto"/>
          </w:tcPr>
          <w:p w14:paraId="00824069"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10</w:t>
            </w:r>
          </w:p>
        </w:tc>
        <w:tc>
          <w:tcPr>
            <w:tcW w:w="1113" w:type="dxa"/>
            <w:shd w:val="clear" w:color="auto" w:fill="auto"/>
          </w:tcPr>
          <w:p w14:paraId="1FED9AA5"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79525CA5"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67B90DD4"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shd w:val="clear" w:color="auto" w:fill="auto"/>
          </w:tcPr>
          <w:p w14:paraId="41546531"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3" w:type="dxa"/>
          </w:tcPr>
          <w:p w14:paraId="5DBAE735"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1</w:t>
            </w:r>
          </w:p>
        </w:tc>
        <w:tc>
          <w:tcPr>
            <w:tcW w:w="1114" w:type="dxa"/>
          </w:tcPr>
          <w:p w14:paraId="6644D75C"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7A06CEF7"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1114" w:type="dxa"/>
          </w:tcPr>
          <w:p w14:paraId="723EE52B" w14:textId="77777777" w:rsidR="004E2F37" w:rsidRPr="00F45876" w:rsidRDefault="004E2F37" w:rsidP="004E2F37">
            <w:pPr>
              <w:jc w:val="center"/>
              <w:rPr>
                <w:rFonts w:ascii="Courier New" w:hAnsi="Courier New" w:cs="Courier New"/>
                <w:sz w:val="18"/>
                <w:szCs w:val="18"/>
              </w:rPr>
            </w:pPr>
            <w:r w:rsidRPr="00F45876">
              <w:rPr>
                <w:rFonts w:ascii="Courier New" w:hAnsi="Courier New" w:cs="Courier New"/>
                <w:sz w:val="18"/>
                <w:szCs w:val="18"/>
              </w:rPr>
              <w:t>2</w:t>
            </w:r>
          </w:p>
        </w:tc>
        <w:tc>
          <w:tcPr>
            <w:tcW w:w="504" w:type="dxa"/>
            <w:shd w:val="clear" w:color="auto" w:fill="auto"/>
          </w:tcPr>
          <w:p w14:paraId="71EAA42B" w14:textId="77777777" w:rsidR="004E2F37" w:rsidRPr="00F45876" w:rsidRDefault="004C75B5" w:rsidP="004E2F37">
            <w:pPr>
              <w:jc w:val="center"/>
              <w:rPr>
                <w:rFonts w:ascii="Courier New" w:hAnsi="Courier New" w:cs="Courier New"/>
                <w:sz w:val="18"/>
                <w:szCs w:val="18"/>
              </w:rPr>
            </w:pPr>
            <w:r w:rsidRPr="00F45876">
              <w:rPr>
                <w:rFonts w:ascii="Courier New" w:hAnsi="Courier New" w:cs="Courier New"/>
                <w:sz w:val="18"/>
                <w:szCs w:val="18"/>
              </w:rPr>
              <w:t>1</w:t>
            </w:r>
          </w:p>
        </w:tc>
      </w:tr>
    </w:tbl>
    <w:p w14:paraId="5CA77D85" w14:textId="77777777" w:rsidR="000D31C1" w:rsidRDefault="000D31C1" w:rsidP="00F45876">
      <w:pPr>
        <w:jc w:val="left"/>
      </w:pPr>
    </w:p>
    <w:p w14:paraId="20872F22" w14:textId="77777777" w:rsidR="000D31C1" w:rsidRDefault="004E2F37" w:rsidP="00F45876">
      <w:pPr>
        <w:spacing w:line="360" w:lineRule="auto"/>
        <w:ind w:left="720"/>
        <w:jc w:val="left"/>
        <w:rPr>
          <w:rFonts w:ascii="Times New Roman" w:hAnsi="Times New Roman" w:cs="Times New Roman"/>
        </w:rPr>
      </w:pPr>
      <w:r w:rsidRPr="00FC2049">
        <w:rPr>
          <w:rFonts w:ascii="Arial" w:hAnsi="Arial"/>
          <w:bCs/>
        </w:rPr>
        <w:t>ID</w:t>
      </w:r>
      <w:r w:rsidR="00C501B6" w:rsidRPr="00F45876">
        <w:rPr>
          <w:rFonts w:ascii="Arial" w:hAnsi="Arial"/>
        </w:rPr>
        <w:t>=</w:t>
      </w:r>
      <w:r w:rsidR="00502604" w:rsidRPr="00F45876">
        <w:rPr>
          <w:rFonts w:ascii="Arial" w:hAnsi="Arial"/>
        </w:rPr>
        <w:t xml:space="preserve"> subject</w:t>
      </w:r>
      <w:r w:rsidR="008918F7" w:rsidRPr="00F45876">
        <w:rPr>
          <w:rFonts w:ascii="Arial" w:hAnsi="Arial"/>
        </w:rPr>
        <w:t>’</w:t>
      </w:r>
      <w:r w:rsidR="00502604" w:rsidRPr="00F45876">
        <w:rPr>
          <w:rFonts w:ascii="Arial" w:hAnsi="Arial"/>
        </w:rPr>
        <w:t>s identification</w:t>
      </w:r>
      <w:r w:rsidR="00336B21" w:rsidRPr="00F45876">
        <w:rPr>
          <w:rFonts w:ascii="Arial" w:hAnsi="Arial"/>
        </w:rPr>
        <w:t xml:space="preserve"> variable</w:t>
      </w:r>
      <w:r w:rsidR="009A3498" w:rsidRPr="00F45876">
        <w:rPr>
          <w:rFonts w:ascii="Arial" w:hAnsi="Arial"/>
        </w:rPr>
        <w:t>,</w:t>
      </w:r>
    </w:p>
    <w:p w14:paraId="7D2800B1" w14:textId="77777777" w:rsidR="004E2F37" w:rsidRPr="00F45876" w:rsidRDefault="004E2F37" w:rsidP="00F45876">
      <w:pPr>
        <w:spacing w:line="360" w:lineRule="auto"/>
        <w:ind w:left="720"/>
        <w:jc w:val="left"/>
        <w:rPr>
          <w:rFonts w:ascii="Arial" w:hAnsi="Arial"/>
          <w:bCs/>
        </w:rPr>
      </w:pPr>
      <w:r w:rsidRPr="00FC2049">
        <w:rPr>
          <w:rFonts w:ascii="Arial" w:hAnsi="Arial"/>
          <w:bCs/>
        </w:rPr>
        <w:lastRenderedPageBreak/>
        <w:t>Item001,…</w:t>
      </w:r>
      <w:r w:rsidR="00784A1F" w:rsidRPr="00FC2049">
        <w:rPr>
          <w:rFonts w:ascii="Arial" w:hAnsi="Arial"/>
          <w:bCs/>
        </w:rPr>
        <w:t>, I</w:t>
      </w:r>
      <w:r w:rsidRPr="00FC2049">
        <w:rPr>
          <w:rFonts w:ascii="Arial" w:hAnsi="Arial"/>
          <w:bCs/>
        </w:rPr>
        <w:t>tem008</w:t>
      </w:r>
      <w:r w:rsidRPr="00F45876">
        <w:rPr>
          <w:rFonts w:ascii="Arial" w:hAnsi="Arial"/>
          <w:bCs/>
        </w:rPr>
        <w:t xml:space="preserve">= 8 items used to </w:t>
      </w:r>
      <w:r w:rsidR="00AB7AAC" w:rsidRPr="00F45876">
        <w:rPr>
          <w:rFonts w:ascii="Arial" w:hAnsi="Arial"/>
          <w:bCs/>
        </w:rPr>
        <w:t>measure the latent class variable</w:t>
      </w:r>
    </w:p>
    <w:p w14:paraId="02AF823C" w14:textId="77777777" w:rsidR="000D31C1" w:rsidRDefault="00AB7AAC" w:rsidP="00F45876">
      <w:pPr>
        <w:spacing w:line="360" w:lineRule="auto"/>
        <w:ind w:left="720"/>
        <w:jc w:val="left"/>
        <w:rPr>
          <w:rFonts w:ascii="Times New Roman" w:hAnsi="Times New Roman" w:cs="Times New Roman"/>
        </w:rPr>
      </w:pPr>
      <w:r w:rsidRPr="00FC2049">
        <w:rPr>
          <w:rFonts w:ascii="Arial" w:hAnsi="Arial"/>
          <w:bCs/>
          <w:i/>
        </w:rPr>
        <w:t>Z</w:t>
      </w:r>
      <w:r w:rsidR="00C501B6" w:rsidRPr="00F45876">
        <w:rPr>
          <w:rFonts w:ascii="Arial" w:hAnsi="Arial"/>
        </w:rPr>
        <w:t>=</w:t>
      </w:r>
      <w:r w:rsidR="00336B21" w:rsidRPr="00F45876">
        <w:rPr>
          <w:rFonts w:ascii="Arial" w:hAnsi="Arial"/>
        </w:rPr>
        <w:t xml:space="preserve"> the </w:t>
      </w:r>
      <w:r w:rsidR="00361C1D" w:rsidRPr="00F45876">
        <w:rPr>
          <w:rFonts w:ascii="Arial" w:hAnsi="Arial"/>
        </w:rPr>
        <w:t xml:space="preserve">distal outcome </w:t>
      </w:r>
      <w:r w:rsidR="003C1A09" w:rsidRPr="00F45876">
        <w:rPr>
          <w:rFonts w:ascii="Arial" w:hAnsi="Arial"/>
        </w:rPr>
        <w:t>(Note: binary distal outcome</w:t>
      </w:r>
      <w:r w:rsidR="00361C1D" w:rsidRPr="00F45876">
        <w:rPr>
          <w:rFonts w:ascii="Arial" w:hAnsi="Arial"/>
        </w:rPr>
        <w:t xml:space="preserve"> should be coded using 0s and 1s.)</w:t>
      </w:r>
    </w:p>
    <w:p w14:paraId="2223FC0F" w14:textId="77777777" w:rsidR="000D31C1" w:rsidRPr="00F45876" w:rsidRDefault="000D31C1" w:rsidP="00F45876">
      <w:pPr>
        <w:spacing w:line="360" w:lineRule="auto"/>
        <w:jc w:val="left"/>
        <w:rPr>
          <w:rFonts w:ascii="Arial" w:hAnsi="Arial"/>
        </w:rPr>
      </w:pPr>
    </w:p>
    <w:p w14:paraId="59899122" w14:textId="77777777" w:rsidR="00336B21" w:rsidRDefault="009A70FD">
      <w:pPr>
        <w:pStyle w:val="Heading3"/>
      </w:pPr>
      <w:r>
        <w:t xml:space="preserve">Example </w:t>
      </w:r>
      <w:r w:rsidR="0062141E">
        <w:t>Syntax</w:t>
      </w:r>
    </w:p>
    <w:p w14:paraId="0D91B35A" w14:textId="011B744F" w:rsidR="00667285" w:rsidRPr="00F45876" w:rsidRDefault="00615DA2" w:rsidP="00F45876">
      <w:pPr>
        <w:spacing w:line="360" w:lineRule="auto"/>
        <w:jc w:val="left"/>
        <w:rPr>
          <w:rFonts w:ascii="Arial" w:hAnsi="Arial"/>
        </w:rPr>
      </w:pPr>
      <w:r w:rsidRPr="00F45876">
        <w:rPr>
          <w:rFonts w:ascii="Arial" w:hAnsi="Arial"/>
        </w:rPr>
        <w:t>I</w:t>
      </w:r>
      <w:r w:rsidR="00667285" w:rsidRPr="00F45876">
        <w:rPr>
          <w:rFonts w:ascii="Arial" w:hAnsi="Arial"/>
        </w:rPr>
        <w:t xml:space="preserve">nclude a </w:t>
      </w:r>
      <w:r w:rsidR="004D1CB5" w:rsidRPr="00F45876">
        <w:rPr>
          <w:rFonts w:ascii="Arial" w:hAnsi="Arial"/>
        </w:rPr>
        <w:t>“</w:t>
      </w:r>
      <w:r w:rsidR="00667285" w:rsidRPr="00F45876">
        <w:rPr>
          <w:rFonts w:ascii="Arial" w:hAnsi="Arial"/>
        </w:rPr>
        <w:t>libname</w:t>
      </w:r>
      <w:r w:rsidR="004D1CB5" w:rsidRPr="00F45876">
        <w:rPr>
          <w:rFonts w:ascii="Arial" w:hAnsi="Arial"/>
        </w:rPr>
        <w:t>”</w:t>
      </w:r>
      <w:r w:rsidR="00667285" w:rsidRPr="00F45876">
        <w:rPr>
          <w:rFonts w:ascii="Arial" w:hAnsi="Arial"/>
        </w:rPr>
        <w:t xml:space="preserve"> statement prior to running the macro t</w:t>
      </w:r>
      <w:r w:rsidR="004D1CB5" w:rsidRPr="00F45876">
        <w:rPr>
          <w:rFonts w:ascii="Arial" w:hAnsi="Arial"/>
        </w:rPr>
        <w:t>o</w:t>
      </w:r>
      <w:r w:rsidR="00667285" w:rsidRPr="00F45876">
        <w:rPr>
          <w:rFonts w:ascii="Arial" w:hAnsi="Arial"/>
        </w:rPr>
        <w:t xml:space="preserve"> </w:t>
      </w:r>
      <w:r w:rsidR="004D1CB5" w:rsidRPr="00F45876">
        <w:rPr>
          <w:rFonts w:ascii="Arial" w:hAnsi="Arial"/>
        </w:rPr>
        <w:t>direct SAS to</w:t>
      </w:r>
      <w:r w:rsidR="00667285" w:rsidRPr="00F45876">
        <w:rPr>
          <w:rFonts w:ascii="Arial" w:hAnsi="Arial"/>
        </w:rPr>
        <w:t xml:space="preserve"> the data file</w:t>
      </w:r>
      <w:r w:rsidRPr="00F45876">
        <w:rPr>
          <w:rFonts w:ascii="Arial" w:hAnsi="Arial"/>
        </w:rPr>
        <w:t>.</w:t>
      </w:r>
    </w:p>
    <w:p w14:paraId="299A29B0" w14:textId="77777777" w:rsidR="00667285" w:rsidRDefault="00667285" w:rsidP="00733A70">
      <w:pPr>
        <w:ind w:left="2160"/>
        <w:jc w:val="left"/>
        <w:rPr>
          <w:rFonts w:ascii="SAS Monospace" w:hAnsi="SAS Monospace"/>
          <w:sz w:val="20"/>
          <w:szCs w:val="20"/>
        </w:rPr>
      </w:pPr>
    </w:p>
    <w:p w14:paraId="1A3DFBF0" w14:textId="77777777" w:rsidR="00667285" w:rsidRPr="00F45876" w:rsidRDefault="00884106" w:rsidP="00F45876">
      <w:pPr>
        <w:ind w:left="2160"/>
        <w:jc w:val="left"/>
        <w:rPr>
          <w:rFonts w:ascii="Courier New" w:hAnsi="Courier New"/>
          <w:sz w:val="20"/>
          <w:szCs w:val="20"/>
        </w:rPr>
      </w:pPr>
      <w:r w:rsidRPr="00F45876">
        <w:rPr>
          <w:rFonts w:ascii="Courier New" w:hAnsi="Courier New"/>
          <w:sz w:val="20"/>
          <w:szCs w:val="20"/>
        </w:rPr>
        <w:t>libname sasf "S</w:t>
      </w:r>
      <w:r w:rsidR="00667285" w:rsidRPr="00F45876">
        <w:rPr>
          <w:rFonts w:ascii="Courier New" w:hAnsi="Courier New"/>
          <w:sz w:val="20"/>
          <w:szCs w:val="20"/>
        </w:rPr>
        <w:t>:\</w:t>
      </w:r>
      <w:r w:rsidRPr="00F45876">
        <w:rPr>
          <w:rFonts w:ascii="Courier New" w:hAnsi="Courier New"/>
          <w:sz w:val="20"/>
          <w:szCs w:val="20"/>
        </w:rPr>
        <w:t>myfolder</w:t>
      </w:r>
      <w:r w:rsidR="00667285" w:rsidRPr="00F45876">
        <w:rPr>
          <w:rFonts w:ascii="Courier New" w:hAnsi="Courier New"/>
          <w:sz w:val="20"/>
          <w:szCs w:val="20"/>
        </w:rPr>
        <w:t>\";</w:t>
      </w:r>
    </w:p>
    <w:p w14:paraId="56F6E61A" w14:textId="77777777" w:rsidR="00667285" w:rsidRDefault="00667285" w:rsidP="00733A70">
      <w:pPr>
        <w:jc w:val="left"/>
      </w:pPr>
    </w:p>
    <w:p w14:paraId="15D69F34" w14:textId="4EA0242A" w:rsidR="00C25D21" w:rsidRPr="00F45876" w:rsidRDefault="00C25D21" w:rsidP="00F45876">
      <w:pPr>
        <w:spacing w:line="360" w:lineRule="auto"/>
        <w:jc w:val="left"/>
        <w:rPr>
          <w:rFonts w:ascii="Arial" w:hAnsi="Arial"/>
        </w:rPr>
      </w:pPr>
      <w:r w:rsidRPr="00F45876">
        <w:rPr>
          <w:rFonts w:ascii="Arial" w:hAnsi="Arial"/>
        </w:rPr>
        <w:t>N</w:t>
      </w:r>
      <w:r w:rsidR="00561073" w:rsidRPr="00F45876">
        <w:rPr>
          <w:rFonts w:ascii="Arial" w:hAnsi="Arial"/>
        </w:rPr>
        <w:t>ote</w:t>
      </w:r>
      <w:r w:rsidRPr="00F45876">
        <w:rPr>
          <w:rFonts w:ascii="Arial" w:hAnsi="Arial"/>
        </w:rPr>
        <w:t xml:space="preserve">: </w:t>
      </w:r>
      <w:r w:rsidR="00D37083" w:rsidRPr="00F45876">
        <w:rPr>
          <w:rFonts w:ascii="Arial" w:hAnsi="Arial"/>
        </w:rPr>
        <w:t>W</w:t>
      </w:r>
      <w:r w:rsidRPr="00F45876">
        <w:rPr>
          <w:rFonts w:ascii="Arial" w:hAnsi="Arial"/>
        </w:rPr>
        <w:t xml:space="preserve">e suppose that the SAS </w:t>
      </w:r>
      <w:r w:rsidR="002B6887" w:rsidRPr="00F45876">
        <w:rPr>
          <w:rFonts w:ascii="Arial" w:hAnsi="Arial"/>
        </w:rPr>
        <w:t>data set</w:t>
      </w:r>
      <w:r w:rsidR="00884106" w:rsidRPr="00F45876">
        <w:rPr>
          <w:rFonts w:ascii="Arial" w:hAnsi="Arial"/>
        </w:rPr>
        <w:t xml:space="preserve"> exists in the folder S:\myfolder</w:t>
      </w:r>
      <w:r w:rsidRPr="00F45876">
        <w:rPr>
          <w:rFonts w:ascii="Arial" w:hAnsi="Arial"/>
        </w:rPr>
        <w:t xml:space="preserve">\. </w:t>
      </w:r>
      <w:r w:rsidR="00884106" w:rsidRPr="00F45876">
        <w:rPr>
          <w:rFonts w:ascii="Arial" w:hAnsi="Arial"/>
        </w:rPr>
        <w:t xml:space="preserve">This path represents any user-specified folder. </w:t>
      </w:r>
    </w:p>
    <w:p w14:paraId="3088A840" w14:textId="77777777" w:rsidR="00476EF8" w:rsidRDefault="00476EF8" w:rsidP="00733A70">
      <w:pPr>
        <w:jc w:val="left"/>
      </w:pPr>
    </w:p>
    <w:p w14:paraId="65A64D94" w14:textId="138B08F6" w:rsidR="00464BB6" w:rsidRPr="00F45876" w:rsidRDefault="006768C3" w:rsidP="00F45876">
      <w:pPr>
        <w:spacing w:line="360" w:lineRule="auto"/>
        <w:jc w:val="left"/>
        <w:rPr>
          <w:rFonts w:ascii="Arial" w:hAnsi="Arial"/>
        </w:rPr>
      </w:pPr>
      <w:r w:rsidRPr="00F45876">
        <w:rPr>
          <w:rFonts w:ascii="Arial" w:hAnsi="Arial"/>
        </w:rPr>
        <w:t xml:space="preserve">Once the LCA model has been identified, </w:t>
      </w:r>
      <w:r w:rsidR="00464BB6" w:rsidRPr="00F45876">
        <w:rPr>
          <w:rFonts w:ascii="Arial" w:hAnsi="Arial"/>
        </w:rPr>
        <w:t>estimate the LCA model using PROC LCA.</w:t>
      </w:r>
      <w:r w:rsidR="0025514E" w:rsidRPr="00F45876">
        <w:rPr>
          <w:rFonts w:ascii="Arial" w:hAnsi="Arial"/>
        </w:rPr>
        <w:t xml:space="preserve"> </w:t>
      </w:r>
      <w:r w:rsidR="006B1D10" w:rsidRPr="00F45876">
        <w:rPr>
          <w:rFonts w:ascii="Arial" w:hAnsi="Arial"/>
        </w:rPr>
        <w:t xml:space="preserve">Notice that Z </w:t>
      </w:r>
      <w:r w:rsidR="00F45876">
        <w:rPr>
          <w:rFonts w:ascii="Arial" w:hAnsi="Arial"/>
        </w:rPr>
        <w:t xml:space="preserve">is not included </w:t>
      </w:r>
      <w:r w:rsidR="006B1D10" w:rsidRPr="00F45876">
        <w:rPr>
          <w:rFonts w:ascii="Arial" w:hAnsi="Arial"/>
        </w:rPr>
        <w:t>as a covariate in this step.</w:t>
      </w:r>
    </w:p>
    <w:p w14:paraId="14958EE7" w14:textId="77777777" w:rsidR="00476EF8" w:rsidRPr="00464BB6" w:rsidRDefault="00476EF8" w:rsidP="00297EC2">
      <w:pPr>
        <w:rPr>
          <w:rFonts w:ascii="SAS Monospace" w:hAnsi="SAS Monospace"/>
        </w:rPr>
      </w:pPr>
    </w:p>
    <w:p w14:paraId="78A427C4" w14:textId="1DC9A372"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b/>
          <w:bCs/>
          <w:noProof w:val="0"/>
          <w:sz w:val="20"/>
          <w:szCs w:val="20"/>
          <w:shd w:val="clear" w:color="auto" w:fill="FFFFFF"/>
        </w:rPr>
        <w:t>PROC</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LCA</w:t>
      </w:r>
      <w:r w:rsidRPr="00E32C6E">
        <w:rPr>
          <w:rFonts w:ascii="Courier New" w:hAnsi="Courier New" w:cs="Courier New"/>
          <w:noProof w:val="0"/>
          <w:sz w:val="20"/>
          <w:szCs w:val="20"/>
          <w:shd w:val="clear" w:color="auto" w:fill="FFFFFF"/>
        </w:rPr>
        <w:t xml:space="preserve"> DATA = </w:t>
      </w:r>
      <w:proofErr w:type="spellStart"/>
      <w:r w:rsidRPr="00E32C6E">
        <w:rPr>
          <w:rFonts w:ascii="Courier New" w:hAnsi="Courier New" w:cs="Courier New"/>
          <w:noProof w:val="0"/>
          <w:sz w:val="20"/>
          <w:szCs w:val="20"/>
          <w:shd w:val="clear" w:color="auto" w:fill="FFFFFF"/>
        </w:rPr>
        <w:t>SimData_Binary</w:t>
      </w:r>
      <w:proofErr w:type="spellEnd"/>
      <w:r w:rsidRPr="00E32C6E">
        <w:rPr>
          <w:rFonts w:ascii="Courier New" w:hAnsi="Courier New" w:cs="Courier New"/>
          <w:noProof w:val="0"/>
          <w:sz w:val="20"/>
          <w:szCs w:val="20"/>
          <w:shd w:val="clear" w:color="auto" w:fill="FFFFFF"/>
        </w:rPr>
        <w:t xml:space="preserve"> OUTPARAM = </w:t>
      </w:r>
      <w:proofErr w:type="spellStart"/>
      <w:r w:rsidRPr="00E32C6E">
        <w:rPr>
          <w:rFonts w:ascii="Courier New" w:hAnsi="Courier New" w:cs="Courier New"/>
          <w:noProof w:val="0"/>
          <w:sz w:val="20"/>
          <w:szCs w:val="20"/>
          <w:shd w:val="clear" w:color="auto" w:fill="FFFFFF"/>
        </w:rPr>
        <w:t>Binary_param</w:t>
      </w:r>
      <w:proofErr w:type="spellEnd"/>
      <w:r w:rsidRPr="00E32C6E">
        <w:rPr>
          <w:rFonts w:ascii="Courier New" w:hAnsi="Courier New" w:cs="Courier New"/>
          <w:noProof w:val="0"/>
          <w:sz w:val="20"/>
          <w:szCs w:val="20"/>
          <w:shd w:val="clear" w:color="auto" w:fill="FFFFFF"/>
        </w:rPr>
        <w:t xml:space="preserve"> OUTPOST = </w:t>
      </w:r>
      <w:proofErr w:type="spellStart"/>
      <w:r w:rsidRPr="00E32C6E">
        <w:rPr>
          <w:rFonts w:ascii="Courier New" w:hAnsi="Courier New" w:cs="Courier New"/>
          <w:noProof w:val="0"/>
          <w:sz w:val="20"/>
          <w:szCs w:val="20"/>
          <w:shd w:val="clear" w:color="auto" w:fill="FFFFFF"/>
        </w:rPr>
        <w:t>Binary_post</w:t>
      </w:r>
      <w:proofErr w:type="spellEnd"/>
      <w:r w:rsidRPr="00E32C6E">
        <w:rPr>
          <w:rFonts w:ascii="Courier New" w:hAnsi="Courier New" w:cs="Courier New"/>
          <w:noProof w:val="0"/>
          <w:sz w:val="20"/>
          <w:szCs w:val="20"/>
          <w:shd w:val="clear" w:color="auto" w:fill="FFFFFF"/>
        </w:rPr>
        <w:t>;</w:t>
      </w:r>
    </w:p>
    <w:p w14:paraId="4C96889B" w14:textId="3A8A3787"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ID </w:t>
      </w:r>
      <w:proofErr w:type="spellStart"/>
      <w:r w:rsidRPr="00E32C6E">
        <w:rPr>
          <w:rFonts w:ascii="Courier New" w:hAnsi="Courier New" w:cs="Courier New"/>
          <w:noProof w:val="0"/>
          <w:sz w:val="20"/>
          <w:szCs w:val="20"/>
          <w:shd w:val="clear" w:color="auto" w:fill="FFFFFF"/>
        </w:rPr>
        <w:t>id</w:t>
      </w:r>
      <w:proofErr w:type="spellEnd"/>
      <w:r w:rsidRPr="00E32C6E">
        <w:rPr>
          <w:rFonts w:ascii="Courier New" w:hAnsi="Courier New" w:cs="Courier New"/>
          <w:noProof w:val="0"/>
          <w:sz w:val="20"/>
          <w:szCs w:val="20"/>
          <w:shd w:val="clear" w:color="auto" w:fill="FFFFFF"/>
        </w:rPr>
        <w:t>;</w:t>
      </w:r>
    </w:p>
    <w:p w14:paraId="46038CA2" w14:textId="272B1325"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NCLASS </w:t>
      </w:r>
      <w:r w:rsidRPr="00E32C6E">
        <w:rPr>
          <w:rFonts w:ascii="Courier New" w:hAnsi="Courier New" w:cs="Courier New"/>
          <w:b/>
          <w:bCs/>
          <w:noProof w:val="0"/>
          <w:sz w:val="20"/>
          <w:szCs w:val="20"/>
          <w:shd w:val="clear" w:color="auto" w:fill="FFFFFF"/>
        </w:rPr>
        <w:t>5</w:t>
      </w:r>
      <w:r w:rsidRPr="00E32C6E">
        <w:rPr>
          <w:rFonts w:ascii="Courier New" w:hAnsi="Courier New" w:cs="Courier New"/>
          <w:noProof w:val="0"/>
          <w:sz w:val="20"/>
          <w:szCs w:val="20"/>
          <w:shd w:val="clear" w:color="auto" w:fill="FFFFFF"/>
        </w:rPr>
        <w:t xml:space="preserve">; </w:t>
      </w:r>
    </w:p>
    <w:p w14:paraId="1136F307" w14:textId="046B133C"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ITEMS item001-item008; </w:t>
      </w:r>
    </w:p>
    <w:p w14:paraId="041614A9" w14:textId="1ACD979A"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CATEGORIES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p>
    <w:p w14:paraId="5E2344F3" w14:textId="47FE5E0E"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SEED </w:t>
      </w:r>
      <w:r w:rsidRPr="00E32C6E">
        <w:rPr>
          <w:rFonts w:ascii="Courier New" w:hAnsi="Courier New" w:cs="Courier New"/>
          <w:b/>
          <w:bCs/>
          <w:noProof w:val="0"/>
          <w:sz w:val="20"/>
          <w:szCs w:val="20"/>
          <w:shd w:val="clear" w:color="auto" w:fill="FFFFFF"/>
        </w:rPr>
        <w:t>12345</w:t>
      </w:r>
      <w:r w:rsidRPr="00E32C6E">
        <w:rPr>
          <w:rFonts w:ascii="Courier New" w:hAnsi="Courier New" w:cs="Courier New"/>
          <w:noProof w:val="0"/>
          <w:sz w:val="20"/>
          <w:szCs w:val="20"/>
          <w:shd w:val="clear" w:color="auto" w:fill="FFFFFF"/>
        </w:rPr>
        <w:t xml:space="preserve">;    </w:t>
      </w:r>
    </w:p>
    <w:p w14:paraId="0A1908E7" w14:textId="70DC2182"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RHO PRIOR = </w:t>
      </w:r>
      <w:r w:rsidRPr="00E32C6E">
        <w:rPr>
          <w:rFonts w:ascii="Courier New" w:hAnsi="Courier New" w:cs="Courier New"/>
          <w:b/>
          <w:bCs/>
          <w:noProof w:val="0"/>
          <w:sz w:val="20"/>
          <w:szCs w:val="20"/>
          <w:shd w:val="clear" w:color="auto" w:fill="FFFFFF"/>
        </w:rPr>
        <w:t>1</w:t>
      </w:r>
      <w:r w:rsidRPr="00E32C6E">
        <w:rPr>
          <w:rFonts w:ascii="Courier New" w:hAnsi="Courier New" w:cs="Courier New"/>
          <w:noProof w:val="0"/>
          <w:sz w:val="20"/>
          <w:szCs w:val="20"/>
          <w:shd w:val="clear" w:color="auto" w:fill="FFFFFF"/>
        </w:rPr>
        <w:t xml:space="preserve">;  </w:t>
      </w:r>
    </w:p>
    <w:p w14:paraId="7D774B99" w14:textId="719B60C4"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NSTARTS </w:t>
      </w:r>
      <w:r w:rsidRPr="00E32C6E">
        <w:rPr>
          <w:rFonts w:ascii="Courier New" w:hAnsi="Courier New" w:cs="Courier New"/>
          <w:b/>
          <w:bCs/>
          <w:noProof w:val="0"/>
          <w:sz w:val="20"/>
          <w:szCs w:val="20"/>
          <w:shd w:val="clear" w:color="auto" w:fill="FFFFFF"/>
        </w:rPr>
        <w:t>20</w:t>
      </w:r>
      <w:r w:rsidRPr="00E32C6E">
        <w:rPr>
          <w:rFonts w:ascii="Courier New" w:hAnsi="Courier New" w:cs="Courier New"/>
          <w:noProof w:val="0"/>
          <w:sz w:val="20"/>
          <w:szCs w:val="20"/>
          <w:shd w:val="clear" w:color="auto" w:fill="FFFFFF"/>
        </w:rPr>
        <w:t>;</w:t>
      </w:r>
    </w:p>
    <w:p w14:paraId="649C29EF" w14:textId="4C8DA90E"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MAXITER </w:t>
      </w:r>
      <w:r w:rsidRPr="00E32C6E">
        <w:rPr>
          <w:rFonts w:ascii="Courier New" w:hAnsi="Courier New" w:cs="Courier New"/>
          <w:b/>
          <w:bCs/>
          <w:noProof w:val="0"/>
          <w:sz w:val="20"/>
          <w:szCs w:val="20"/>
          <w:shd w:val="clear" w:color="auto" w:fill="FFFFFF"/>
        </w:rPr>
        <w:t>5000</w:t>
      </w:r>
      <w:r w:rsidRPr="00E32C6E">
        <w:rPr>
          <w:rFonts w:ascii="Courier New" w:hAnsi="Courier New" w:cs="Courier New"/>
          <w:noProof w:val="0"/>
          <w:sz w:val="20"/>
          <w:szCs w:val="20"/>
          <w:shd w:val="clear" w:color="auto" w:fill="FFFFFF"/>
        </w:rPr>
        <w:t xml:space="preserve">;          </w:t>
      </w:r>
    </w:p>
    <w:p w14:paraId="5601B1AE" w14:textId="35B06E8B" w:rsidR="00285AA5" w:rsidRPr="00E32C6E" w:rsidRDefault="00285AA5" w:rsidP="00F45876">
      <w:pPr>
        <w:widowControl/>
        <w:tabs>
          <w:tab w:val="clear" w:pos="720"/>
          <w:tab w:val="clear" w:pos="4800"/>
          <w:tab w:val="clear" w:pos="9500"/>
        </w:tabs>
        <w:spacing w:line="276" w:lineRule="auto"/>
        <w:ind w:left="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CRITERION </w:t>
      </w:r>
      <w:r w:rsidRPr="00E32C6E">
        <w:rPr>
          <w:rFonts w:ascii="Courier New" w:hAnsi="Courier New" w:cs="Courier New"/>
          <w:b/>
          <w:bCs/>
          <w:noProof w:val="0"/>
          <w:sz w:val="20"/>
          <w:szCs w:val="20"/>
          <w:shd w:val="clear" w:color="auto" w:fill="FFFFFF"/>
        </w:rPr>
        <w:t>0.000001</w:t>
      </w:r>
      <w:r w:rsidRPr="00E32C6E">
        <w:rPr>
          <w:rFonts w:ascii="Courier New" w:hAnsi="Courier New" w:cs="Courier New"/>
          <w:noProof w:val="0"/>
          <w:sz w:val="20"/>
          <w:szCs w:val="20"/>
          <w:shd w:val="clear" w:color="auto" w:fill="FFFFFF"/>
        </w:rPr>
        <w:t xml:space="preserve">; </w:t>
      </w:r>
    </w:p>
    <w:p w14:paraId="4C4F7395" w14:textId="6780FC32" w:rsidR="00784A1F" w:rsidRPr="00E32C6E" w:rsidRDefault="00285AA5" w:rsidP="00F45876">
      <w:pPr>
        <w:spacing w:line="276" w:lineRule="auto"/>
        <w:jc w:val="left"/>
        <w:rPr>
          <w:rFonts w:ascii="Courier New" w:hAnsi="Courier New" w:cs="Courier New"/>
          <w:noProof w:val="0"/>
          <w:sz w:val="20"/>
          <w:szCs w:val="20"/>
          <w:shd w:val="clear" w:color="auto" w:fill="FFFFFF"/>
        </w:rPr>
      </w:pPr>
      <w:r w:rsidRPr="00E32C6E">
        <w:rPr>
          <w:rFonts w:ascii="Courier New" w:hAnsi="Courier New" w:cs="Courier New"/>
          <w:b/>
          <w:bCs/>
          <w:noProof w:val="0"/>
          <w:sz w:val="20"/>
          <w:szCs w:val="20"/>
          <w:shd w:val="clear" w:color="auto" w:fill="FFFFFF"/>
        </w:rPr>
        <w:tab/>
        <w:t>RUN</w:t>
      </w:r>
      <w:r w:rsidRPr="00E32C6E">
        <w:rPr>
          <w:rFonts w:ascii="Courier New" w:hAnsi="Courier New" w:cs="Courier New"/>
          <w:noProof w:val="0"/>
          <w:sz w:val="20"/>
          <w:szCs w:val="20"/>
          <w:shd w:val="clear" w:color="auto" w:fill="FFFFFF"/>
        </w:rPr>
        <w:t>;</w:t>
      </w:r>
    </w:p>
    <w:p w14:paraId="16D4A5B7" w14:textId="77777777" w:rsidR="00285AA5" w:rsidRPr="00464BB6" w:rsidRDefault="00285AA5" w:rsidP="00F45876">
      <w:pPr>
        <w:ind w:firstLine="2070"/>
        <w:jc w:val="left"/>
        <w:rPr>
          <w:rFonts w:ascii="SAS Monospace" w:hAnsi="SAS Monospace" w:cs="Courier New"/>
          <w:noProof w:val="0"/>
          <w:sz w:val="20"/>
          <w:szCs w:val="20"/>
          <w:shd w:val="clear" w:color="auto" w:fill="FFFFFF"/>
        </w:rPr>
      </w:pPr>
    </w:p>
    <w:p w14:paraId="005CB820" w14:textId="20112740" w:rsidR="00133886" w:rsidRPr="00F45876" w:rsidRDefault="00133886" w:rsidP="00F45876">
      <w:pPr>
        <w:spacing w:line="360" w:lineRule="auto"/>
        <w:jc w:val="left"/>
        <w:rPr>
          <w:rFonts w:ascii="Arial" w:hAnsi="Arial"/>
        </w:rPr>
      </w:pPr>
      <w:r w:rsidRPr="00F45876">
        <w:rPr>
          <w:rFonts w:ascii="Arial" w:hAnsi="Arial"/>
        </w:rPr>
        <w:t>The output</w:t>
      </w:r>
      <w:r w:rsidR="000A6294" w:rsidRPr="00F45876">
        <w:rPr>
          <w:rFonts w:ascii="Arial" w:hAnsi="Arial"/>
        </w:rPr>
        <w:t xml:space="preserve"> is described in the </w:t>
      </w:r>
      <w:r w:rsidR="00421EEE" w:rsidRPr="00F45876">
        <w:rPr>
          <w:rFonts w:ascii="Arial" w:hAnsi="Arial"/>
          <w:i/>
        </w:rPr>
        <w:t>PROC LCA &amp; PROC LTA Users’ Guide</w:t>
      </w:r>
      <w:r w:rsidR="001B64E4" w:rsidRPr="00F45876">
        <w:rPr>
          <w:rFonts w:ascii="Arial" w:hAnsi="Arial"/>
          <w:i/>
        </w:rPr>
        <w:t>.</w:t>
      </w:r>
      <w:r w:rsidR="0025514E" w:rsidRPr="00F45876">
        <w:rPr>
          <w:rFonts w:ascii="Arial" w:hAnsi="Arial"/>
        </w:rPr>
        <w:t xml:space="preserve"> </w:t>
      </w:r>
      <w:r w:rsidR="001B64E4" w:rsidRPr="00F45876">
        <w:rPr>
          <w:rFonts w:ascii="Arial" w:hAnsi="Arial"/>
        </w:rPr>
        <w:t xml:space="preserve">It should include the </w:t>
      </w:r>
      <w:r w:rsidR="00464BB6" w:rsidRPr="00F45876">
        <w:rPr>
          <w:rFonts w:ascii="Arial" w:hAnsi="Arial"/>
          <w:szCs w:val="22"/>
        </w:rPr>
        <w:t>file</w:t>
      </w:r>
      <w:r w:rsidR="007B6AAD" w:rsidRPr="00F45876">
        <w:rPr>
          <w:rFonts w:ascii="Arial" w:hAnsi="Arial"/>
          <w:szCs w:val="22"/>
        </w:rPr>
        <w:t>s</w:t>
      </w:r>
      <w:r w:rsidR="00464BB6" w:rsidRPr="00F45876">
        <w:rPr>
          <w:rFonts w:ascii="Arial" w:hAnsi="Arial"/>
          <w:szCs w:val="22"/>
        </w:rPr>
        <w:t xml:space="preserve"> </w:t>
      </w:r>
      <w:proofErr w:type="spellStart"/>
      <w:r w:rsidR="000B5363" w:rsidRPr="00F45876">
        <w:rPr>
          <w:rFonts w:ascii="Arial" w:hAnsi="Arial" w:cs="Courier New"/>
          <w:noProof w:val="0"/>
          <w:color w:val="000000"/>
          <w:szCs w:val="22"/>
          <w:shd w:val="clear" w:color="auto" w:fill="FFFFFF"/>
        </w:rPr>
        <w:t>B</w:t>
      </w:r>
      <w:r w:rsidR="00464BB6" w:rsidRPr="00F45876">
        <w:rPr>
          <w:rFonts w:ascii="Arial" w:hAnsi="Arial" w:cs="Courier New"/>
          <w:noProof w:val="0"/>
          <w:color w:val="000000"/>
          <w:szCs w:val="22"/>
          <w:shd w:val="clear" w:color="auto" w:fill="FFFFFF"/>
        </w:rPr>
        <w:t>inary_param</w:t>
      </w:r>
      <w:proofErr w:type="spellEnd"/>
      <w:r w:rsidR="004014E4" w:rsidRPr="00F45876">
        <w:rPr>
          <w:rFonts w:ascii="Arial" w:hAnsi="Arial" w:cs="Courier New"/>
          <w:noProof w:val="0"/>
          <w:color w:val="000000"/>
          <w:szCs w:val="22"/>
          <w:shd w:val="clear" w:color="auto" w:fill="FFFFFF"/>
        </w:rPr>
        <w:t xml:space="preserve"> and</w:t>
      </w:r>
      <w:r w:rsidR="001B64E4" w:rsidRPr="00F45876">
        <w:rPr>
          <w:rFonts w:ascii="Arial" w:hAnsi="Arial" w:cs="Courier New"/>
          <w:noProof w:val="0"/>
          <w:color w:val="000000"/>
          <w:szCs w:val="22"/>
          <w:shd w:val="clear" w:color="auto" w:fill="FFFFFF"/>
        </w:rPr>
        <w:t xml:space="preserve"> </w:t>
      </w:r>
      <w:proofErr w:type="spellStart"/>
      <w:r w:rsidR="001B64E4" w:rsidRPr="00F45876">
        <w:rPr>
          <w:rFonts w:ascii="Arial" w:hAnsi="Arial" w:cs="Courier New"/>
          <w:noProof w:val="0"/>
          <w:color w:val="000000"/>
          <w:szCs w:val="22"/>
          <w:shd w:val="clear" w:color="auto" w:fill="FFFFFF"/>
        </w:rPr>
        <w:t>Binary_post</w:t>
      </w:r>
      <w:proofErr w:type="spellEnd"/>
      <w:r w:rsidR="007B6AAD" w:rsidRPr="00F45876">
        <w:rPr>
          <w:rFonts w:ascii="Arial" w:hAnsi="Arial"/>
          <w:szCs w:val="22"/>
        </w:rPr>
        <w:t xml:space="preserve"> </w:t>
      </w:r>
      <w:r w:rsidR="00464BB6" w:rsidRPr="00F45876">
        <w:rPr>
          <w:rFonts w:ascii="Arial" w:hAnsi="Arial"/>
          <w:szCs w:val="22"/>
        </w:rPr>
        <w:t>in t</w:t>
      </w:r>
      <w:r w:rsidR="00F45876">
        <w:rPr>
          <w:rFonts w:ascii="Arial" w:hAnsi="Arial"/>
        </w:rPr>
        <w:t>he WORK</w:t>
      </w:r>
      <w:r w:rsidR="00464BB6" w:rsidRPr="00F45876">
        <w:rPr>
          <w:rFonts w:ascii="Arial" w:hAnsi="Arial"/>
        </w:rPr>
        <w:t xml:space="preserve"> directory. </w:t>
      </w:r>
    </w:p>
    <w:p w14:paraId="001054A2" w14:textId="687F0B26" w:rsidR="00133886" w:rsidRDefault="00C949F2" w:rsidP="00957EFD">
      <w:pPr>
        <w:jc w:val="center"/>
      </w:pPr>
      <w:r>
        <w:lastRenderedPageBreak/>
        <w:drawing>
          <wp:inline distT="0" distB="0" distL="0" distR="0" wp14:anchorId="55F62DAE" wp14:editId="48E7323C">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0D8B7664" w14:textId="77777777" w:rsidR="007B6AAD" w:rsidRPr="00F45876" w:rsidRDefault="007B6AAD" w:rsidP="00F45876">
      <w:pPr>
        <w:spacing w:line="360" w:lineRule="auto"/>
        <w:jc w:val="center"/>
        <w:rPr>
          <w:rFonts w:ascii="Arial" w:hAnsi="Arial"/>
        </w:rPr>
      </w:pPr>
      <w:r w:rsidRPr="00F45876">
        <w:rPr>
          <w:rFonts w:ascii="Arial" w:hAnsi="Arial"/>
        </w:rPr>
        <w:t>Binary_param</w:t>
      </w:r>
    </w:p>
    <w:p w14:paraId="5E88F4C7" w14:textId="77777777" w:rsidR="00C949F2" w:rsidRDefault="00C949F2" w:rsidP="00C949F2">
      <w:pPr>
        <w:jc w:val="center"/>
      </w:pPr>
    </w:p>
    <w:p w14:paraId="43DC1A75" w14:textId="77777777" w:rsidR="00B70F68" w:rsidRDefault="00B70F68" w:rsidP="00C949F2">
      <w:pPr>
        <w:jc w:val="center"/>
      </w:pPr>
    </w:p>
    <w:p w14:paraId="6DEFE400" w14:textId="77777777" w:rsidR="00B70F68" w:rsidRDefault="00B70F68" w:rsidP="00C949F2">
      <w:pPr>
        <w:jc w:val="center"/>
      </w:pPr>
    </w:p>
    <w:p w14:paraId="47236603" w14:textId="69F5B56F" w:rsidR="00C949F2" w:rsidRDefault="00B70F68" w:rsidP="00C949F2">
      <w:pPr>
        <w:jc w:val="center"/>
      </w:pPr>
      <w:r>
        <w:drawing>
          <wp:inline distT="0" distB="0" distL="0" distR="0" wp14:anchorId="4D96DFEE" wp14:editId="462DE6A2">
            <wp:extent cx="5934710" cy="2113280"/>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2113280"/>
                    </a:xfrm>
                    <a:prstGeom prst="rect">
                      <a:avLst/>
                    </a:prstGeom>
                    <a:noFill/>
                    <a:ln>
                      <a:noFill/>
                    </a:ln>
                  </pic:spPr>
                </pic:pic>
              </a:graphicData>
            </a:graphic>
          </wp:inline>
        </w:drawing>
      </w:r>
    </w:p>
    <w:p w14:paraId="340D5443" w14:textId="3789D779" w:rsidR="00C949F2" w:rsidRPr="00F45876" w:rsidRDefault="00C949F2" w:rsidP="00F45876">
      <w:pPr>
        <w:spacing w:line="360" w:lineRule="auto"/>
        <w:jc w:val="center"/>
        <w:rPr>
          <w:rFonts w:ascii="Arial" w:hAnsi="Arial"/>
        </w:rPr>
      </w:pPr>
      <w:r w:rsidRPr="00F45876">
        <w:rPr>
          <w:rFonts w:ascii="Arial" w:hAnsi="Arial"/>
        </w:rPr>
        <w:t>Binary_post</w:t>
      </w:r>
    </w:p>
    <w:p w14:paraId="35E198D6" w14:textId="68620E0C" w:rsidR="00667285" w:rsidRPr="00112A38" w:rsidRDefault="00112A38" w:rsidP="00F45876">
      <w:pPr>
        <w:jc w:val="left"/>
      </w:pPr>
      <w:r>
        <w:t xml:space="preserve"> </w:t>
      </w:r>
    </w:p>
    <w:p w14:paraId="6536A4C3" w14:textId="64A99DEA" w:rsidR="00464BB6" w:rsidRPr="00F45876" w:rsidRDefault="00C75E1F" w:rsidP="00F45876">
      <w:pPr>
        <w:spacing w:line="360" w:lineRule="auto"/>
        <w:jc w:val="left"/>
        <w:rPr>
          <w:rFonts w:ascii="Arial" w:hAnsi="Arial"/>
        </w:rPr>
      </w:pPr>
      <w:r w:rsidRPr="00F45876">
        <w:rPr>
          <w:rFonts w:ascii="Arial" w:hAnsi="Arial"/>
        </w:rPr>
        <w:t>Now the distal outcomes macro can be run</w:t>
      </w:r>
      <w:r w:rsidR="007B6AAD" w:rsidRPr="00F45876">
        <w:rPr>
          <w:rFonts w:ascii="Arial" w:hAnsi="Arial"/>
        </w:rPr>
        <w:t>. I</w:t>
      </w:r>
      <w:r w:rsidR="00A703F5" w:rsidRPr="00F45876">
        <w:rPr>
          <w:rFonts w:ascii="Arial" w:hAnsi="Arial"/>
        </w:rPr>
        <w:t>nclude the macro and enter the proper syntax in SAS.</w:t>
      </w:r>
    </w:p>
    <w:p w14:paraId="4037DE0D" w14:textId="77777777" w:rsidR="00596919" w:rsidRDefault="00596919" w:rsidP="00596919">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3A4E6FCA" w14:textId="77777777" w:rsidR="00596919" w:rsidRDefault="00596919"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SimData_Binary</w:t>
      </w:r>
      <w:proofErr w:type="spellEnd"/>
      <w:r>
        <w:rPr>
          <w:rFonts w:ascii="Courier New" w:hAnsi="Courier New" w:cs="Courier New"/>
          <w:noProof w:val="0"/>
          <w:color w:val="000000"/>
          <w:sz w:val="20"/>
          <w:szCs w:val="20"/>
          <w:shd w:val="clear" w:color="auto" w:fill="FFFFFF"/>
        </w:rPr>
        <w:t xml:space="preserve">,  </w:t>
      </w:r>
    </w:p>
    <w:p w14:paraId="6E2374C4" w14:textId="77777777" w:rsidR="00596919" w:rsidRDefault="00596919"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param = </w:t>
      </w:r>
      <w:proofErr w:type="spellStart"/>
      <w:r>
        <w:rPr>
          <w:rFonts w:ascii="Courier New" w:hAnsi="Courier New" w:cs="Courier New"/>
          <w:noProof w:val="0"/>
          <w:color w:val="000000"/>
          <w:sz w:val="20"/>
          <w:szCs w:val="20"/>
          <w:shd w:val="clear" w:color="auto" w:fill="FFFFFF"/>
        </w:rPr>
        <w:t>Binary_param</w:t>
      </w:r>
      <w:proofErr w:type="spellEnd"/>
      <w:r>
        <w:rPr>
          <w:rFonts w:ascii="Courier New" w:hAnsi="Courier New" w:cs="Courier New"/>
          <w:noProof w:val="0"/>
          <w:color w:val="000000"/>
          <w:sz w:val="20"/>
          <w:szCs w:val="20"/>
          <w:shd w:val="clear" w:color="auto" w:fill="FFFFFF"/>
        </w:rPr>
        <w:t>,</w:t>
      </w:r>
    </w:p>
    <w:p w14:paraId="614381FB" w14:textId="77777777" w:rsidR="00596919" w:rsidRDefault="00596919"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post = </w:t>
      </w:r>
      <w:proofErr w:type="spellStart"/>
      <w:r>
        <w:rPr>
          <w:rFonts w:ascii="Courier New" w:hAnsi="Courier New" w:cs="Courier New"/>
          <w:noProof w:val="0"/>
          <w:color w:val="000000"/>
          <w:sz w:val="20"/>
          <w:szCs w:val="20"/>
          <w:shd w:val="clear" w:color="auto" w:fill="FFFFFF"/>
        </w:rPr>
        <w:t>Binary_post</w:t>
      </w:r>
      <w:proofErr w:type="spellEnd"/>
      <w:r>
        <w:rPr>
          <w:rFonts w:ascii="Courier New" w:hAnsi="Courier New" w:cs="Courier New"/>
          <w:noProof w:val="0"/>
          <w:color w:val="000000"/>
          <w:sz w:val="20"/>
          <w:szCs w:val="20"/>
          <w:shd w:val="clear" w:color="auto" w:fill="FFFFFF"/>
        </w:rPr>
        <w:t xml:space="preserve">, </w:t>
      </w:r>
    </w:p>
    <w:p w14:paraId="75DE60E8" w14:textId="77777777" w:rsidR="00596919" w:rsidRDefault="00596919"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id = id,</w:t>
      </w:r>
    </w:p>
    <w:p w14:paraId="6F38A59B" w14:textId="77777777" w:rsidR="00596919" w:rsidRDefault="00596919"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distal = z, </w:t>
      </w:r>
    </w:p>
    <w:p w14:paraId="7B891B91" w14:textId="12B37126" w:rsidR="00F45876" w:rsidRDefault="00596919" w:rsidP="00F45876">
      <w:pPr>
        <w:spacing w:line="276" w:lineRule="auto"/>
        <w:jc w:val="left"/>
      </w:pPr>
      <w:r>
        <w:rPr>
          <w:rFonts w:ascii="Courier New" w:hAnsi="Courier New" w:cs="Courier New"/>
          <w:noProof w:val="0"/>
          <w:color w:val="000000"/>
          <w:sz w:val="20"/>
          <w:szCs w:val="20"/>
          <w:shd w:val="clear" w:color="auto" w:fill="FFFFFF"/>
        </w:rPr>
        <w:tab/>
        <w:t xml:space="preserve">                  metric = </w:t>
      </w:r>
      <w:proofErr w:type="gramStart"/>
      <w:r>
        <w:rPr>
          <w:rFonts w:ascii="Courier New" w:hAnsi="Courier New" w:cs="Courier New"/>
          <w:noProof w:val="0"/>
          <w:color w:val="000000"/>
          <w:sz w:val="20"/>
          <w:szCs w:val="20"/>
          <w:shd w:val="clear" w:color="auto" w:fill="FFFFFF"/>
        </w:rPr>
        <w:t>binary )</w:t>
      </w:r>
      <w:proofErr w:type="gramEnd"/>
      <w:r>
        <w:rPr>
          <w:rFonts w:ascii="Courier New" w:hAnsi="Courier New" w:cs="Courier New"/>
          <w:noProof w:val="0"/>
          <w:color w:val="000000"/>
          <w:sz w:val="20"/>
          <w:szCs w:val="20"/>
          <w:shd w:val="clear" w:color="auto" w:fill="FFFFFF"/>
        </w:rPr>
        <w:t>;</w:t>
      </w:r>
      <w:r w:rsidR="004E598F">
        <w:t xml:space="preserve"> </w:t>
      </w:r>
    </w:p>
    <w:p w14:paraId="354D1DF4" w14:textId="77777777" w:rsidR="00F45876" w:rsidRPr="00F45876" w:rsidRDefault="00F45876" w:rsidP="00F45876">
      <w:pPr>
        <w:spacing w:line="360" w:lineRule="auto"/>
        <w:jc w:val="left"/>
        <w:rPr>
          <w:rFonts w:ascii="Arial" w:hAnsi="Arial" w:cs="Arial"/>
          <w:szCs w:val="22"/>
        </w:rPr>
      </w:pPr>
    </w:p>
    <w:p w14:paraId="1E9540D8" w14:textId="757C1C0D" w:rsidR="00B364EA" w:rsidRPr="00F45876" w:rsidRDefault="00BF533D" w:rsidP="00F45876">
      <w:pPr>
        <w:spacing w:line="360" w:lineRule="auto"/>
        <w:jc w:val="left"/>
        <w:rPr>
          <w:rFonts w:ascii="Arial" w:hAnsi="Arial"/>
        </w:rPr>
      </w:pPr>
      <w:r w:rsidRPr="00F45876">
        <w:rPr>
          <w:rFonts w:ascii="Arial" w:hAnsi="Arial"/>
        </w:rPr>
        <w:t xml:space="preserve">The </w:t>
      </w:r>
      <w:r w:rsidRPr="00F45876">
        <w:rPr>
          <w:rFonts w:ascii="Courier New" w:hAnsi="Courier New" w:cs="Courier New"/>
        </w:rPr>
        <w:t>input_data</w:t>
      </w:r>
      <w:r w:rsidRPr="00F45876">
        <w:rPr>
          <w:rFonts w:ascii="Arial" w:hAnsi="Arial"/>
          <w:b/>
        </w:rPr>
        <w:t xml:space="preserve"> </w:t>
      </w:r>
      <w:r w:rsidR="00464BB6" w:rsidRPr="00F45876">
        <w:rPr>
          <w:rFonts w:ascii="Arial" w:hAnsi="Arial"/>
        </w:rPr>
        <w:t xml:space="preserve">argument identifies the data file. The </w:t>
      </w:r>
      <w:r w:rsidR="00464BB6" w:rsidRPr="00F45876">
        <w:rPr>
          <w:rFonts w:ascii="Courier New" w:hAnsi="Courier New" w:cs="Courier New"/>
        </w:rPr>
        <w:t xml:space="preserve">param </w:t>
      </w:r>
      <w:r w:rsidR="00464BB6" w:rsidRPr="00F45876">
        <w:rPr>
          <w:rFonts w:ascii="Arial" w:hAnsi="Arial"/>
        </w:rPr>
        <w:t xml:space="preserve">argument </w:t>
      </w:r>
      <w:r w:rsidR="00B364EA" w:rsidRPr="00F45876">
        <w:rPr>
          <w:rFonts w:ascii="Arial" w:hAnsi="Arial"/>
        </w:rPr>
        <w:t xml:space="preserve">directs the macro to the parameters in the </w:t>
      </w:r>
      <w:r w:rsidR="00F45876" w:rsidRPr="00F45876">
        <w:rPr>
          <w:rFonts w:ascii="Arial" w:hAnsi="Arial"/>
        </w:rPr>
        <w:t>outparam</w:t>
      </w:r>
      <w:r w:rsidR="00BE5E19" w:rsidRPr="00F45876">
        <w:rPr>
          <w:rFonts w:ascii="Arial" w:hAnsi="Arial"/>
        </w:rPr>
        <w:t xml:space="preserve"> file generated by PROC LCA.</w:t>
      </w:r>
      <w:r w:rsidR="00FC0FCC" w:rsidRPr="00F45876">
        <w:rPr>
          <w:rFonts w:ascii="Arial" w:hAnsi="Arial"/>
        </w:rPr>
        <w:t xml:space="preserve"> The</w:t>
      </w:r>
      <w:r w:rsidR="00FC0FCC" w:rsidRPr="00F45876">
        <w:rPr>
          <w:rFonts w:ascii="Courier New" w:hAnsi="Courier New" w:cs="Courier New"/>
        </w:rPr>
        <w:t xml:space="preserve"> post</w:t>
      </w:r>
      <w:r w:rsidR="00BE5E19" w:rsidRPr="00F45876">
        <w:rPr>
          <w:rFonts w:ascii="Arial" w:hAnsi="Arial"/>
        </w:rPr>
        <w:t xml:space="preserve"> </w:t>
      </w:r>
      <w:r w:rsidR="00FC0FCC" w:rsidRPr="00F45876">
        <w:rPr>
          <w:rFonts w:ascii="Arial" w:hAnsi="Arial"/>
        </w:rPr>
        <w:t xml:space="preserve">argument directs the </w:t>
      </w:r>
      <w:r w:rsidR="00FC0FCC" w:rsidRPr="00F45876">
        <w:rPr>
          <w:rFonts w:ascii="Arial" w:hAnsi="Arial"/>
        </w:rPr>
        <w:lastRenderedPageBreak/>
        <w:t>macro to the posterior probabilities in the</w:t>
      </w:r>
      <w:r w:rsidR="00F45876" w:rsidRPr="00F45876">
        <w:rPr>
          <w:rFonts w:ascii="Arial" w:hAnsi="Arial"/>
        </w:rPr>
        <w:t xml:space="preserve"> outpost </w:t>
      </w:r>
      <w:r w:rsidR="00FC0FCC" w:rsidRPr="00F45876">
        <w:rPr>
          <w:rFonts w:ascii="Arial" w:hAnsi="Arial"/>
        </w:rPr>
        <w:t>file generated by PROC LCA.</w:t>
      </w:r>
      <w:r w:rsidR="0025514E" w:rsidRPr="00F45876">
        <w:rPr>
          <w:rFonts w:ascii="Arial" w:hAnsi="Arial"/>
        </w:rPr>
        <w:t xml:space="preserve"> </w:t>
      </w:r>
      <w:r w:rsidR="00093F76" w:rsidRPr="00F45876">
        <w:rPr>
          <w:rFonts w:ascii="Arial" w:hAnsi="Arial"/>
        </w:rPr>
        <w:t xml:space="preserve">The </w:t>
      </w:r>
      <w:r w:rsidR="00093F76" w:rsidRPr="00F45876">
        <w:rPr>
          <w:rFonts w:ascii="Courier New" w:hAnsi="Courier New" w:cs="Courier New"/>
        </w:rPr>
        <w:t xml:space="preserve">id </w:t>
      </w:r>
      <w:r w:rsidR="00093F76" w:rsidRPr="00F45876">
        <w:rPr>
          <w:rFonts w:ascii="Arial" w:hAnsi="Arial"/>
        </w:rPr>
        <w:t xml:space="preserve">variable identifies the column in the dataset that uniquely identifies subjects. </w:t>
      </w:r>
      <w:r w:rsidR="00B364EA" w:rsidRPr="00F45876">
        <w:rPr>
          <w:rFonts w:ascii="Arial" w:hAnsi="Arial"/>
        </w:rPr>
        <w:t xml:space="preserve">The </w:t>
      </w:r>
      <w:r w:rsidR="00B364EA" w:rsidRPr="00F45876">
        <w:rPr>
          <w:rFonts w:ascii="Courier New" w:hAnsi="Courier New" w:cs="Courier New"/>
        </w:rPr>
        <w:t xml:space="preserve">distal </w:t>
      </w:r>
      <w:r w:rsidR="00B364EA" w:rsidRPr="00F45876">
        <w:rPr>
          <w:rFonts w:ascii="Arial" w:hAnsi="Arial"/>
        </w:rPr>
        <w:t>argument identifies the distal outcome</w:t>
      </w:r>
      <w:r w:rsidR="00C92BC7" w:rsidRPr="00F45876">
        <w:rPr>
          <w:rFonts w:ascii="Arial" w:hAnsi="Arial"/>
        </w:rPr>
        <w:t xml:space="preserve"> variable in the </w:t>
      </w:r>
      <w:r w:rsidR="002B6887" w:rsidRPr="00F45876">
        <w:rPr>
          <w:rFonts w:ascii="Arial" w:hAnsi="Arial"/>
        </w:rPr>
        <w:t>data set</w:t>
      </w:r>
      <w:r w:rsidR="00B364EA" w:rsidRPr="00F45876">
        <w:rPr>
          <w:rFonts w:ascii="Arial" w:hAnsi="Arial"/>
        </w:rPr>
        <w:t xml:space="preserve">. The </w:t>
      </w:r>
      <w:r w:rsidR="00B364EA" w:rsidRPr="00F45876">
        <w:rPr>
          <w:rFonts w:ascii="Courier New" w:hAnsi="Courier New" w:cs="Courier New"/>
        </w:rPr>
        <w:t xml:space="preserve">metric </w:t>
      </w:r>
      <w:r w:rsidR="00B364EA" w:rsidRPr="00F45876">
        <w:rPr>
          <w:rFonts w:ascii="Arial" w:hAnsi="Arial"/>
        </w:rPr>
        <w:t>argument indicates that the distal outcome is binary</w:t>
      </w:r>
      <w:r w:rsidR="007B6AAD" w:rsidRPr="00F45876">
        <w:rPr>
          <w:rFonts w:ascii="Arial" w:hAnsi="Arial"/>
        </w:rPr>
        <w:t xml:space="preserve">. </w:t>
      </w:r>
    </w:p>
    <w:p w14:paraId="203D8657" w14:textId="77777777" w:rsidR="00F45876" w:rsidRDefault="00F45876" w:rsidP="00F45876">
      <w:pPr>
        <w:spacing w:line="360" w:lineRule="auto"/>
        <w:jc w:val="left"/>
        <w:rPr>
          <w:rFonts w:ascii="Arial" w:hAnsi="Arial"/>
        </w:rPr>
      </w:pPr>
    </w:p>
    <w:p w14:paraId="6708F1E9" w14:textId="01687AD9" w:rsidR="007F38B4" w:rsidRPr="00F45876" w:rsidRDefault="007F38B4" w:rsidP="00F45876">
      <w:pPr>
        <w:spacing w:line="360" w:lineRule="auto"/>
        <w:jc w:val="left"/>
        <w:rPr>
          <w:rFonts w:ascii="Arial" w:hAnsi="Arial"/>
        </w:rPr>
      </w:pPr>
      <w:r w:rsidRPr="00F45876">
        <w:rPr>
          <w:rFonts w:ascii="Arial" w:hAnsi="Arial"/>
        </w:rPr>
        <w:t>In this example there were no survey weights.</w:t>
      </w:r>
      <w:r w:rsidR="0025514E" w:rsidRPr="00F45876">
        <w:rPr>
          <w:rFonts w:ascii="Arial" w:hAnsi="Arial"/>
        </w:rPr>
        <w:t xml:space="preserve"> </w:t>
      </w:r>
      <w:r w:rsidRPr="00F45876">
        <w:rPr>
          <w:rFonts w:ascii="Arial" w:hAnsi="Arial"/>
        </w:rPr>
        <w:t>If there had been, it would be necessary to add a</w:t>
      </w:r>
      <w:r w:rsidR="0025514E" w:rsidRPr="00F45876">
        <w:rPr>
          <w:rFonts w:ascii="Arial" w:hAnsi="Arial"/>
        </w:rPr>
        <w:t xml:space="preserve"> </w:t>
      </w:r>
      <w:r w:rsidRPr="00F45876">
        <w:rPr>
          <w:rFonts w:ascii="Arial" w:hAnsi="Arial"/>
        </w:rPr>
        <w:t xml:space="preserve">line such as </w:t>
      </w:r>
    </w:p>
    <w:p w14:paraId="333EF16B" w14:textId="77777777" w:rsidR="007F38B4" w:rsidRDefault="007F38B4"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5D3556CD" w14:textId="03E1E7E8" w:rsidR="007F38B4" w:rsidRDefault="007F38B4" w:rsidP="007F38B4">
      <w:pPr>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FF"/>
          <w:sz w:val="20"/>
          <w:szCs w:val="20"/>
          <w:shd w:val="clear" w:color="auto" w:fill="FFFFFF"/>
        </w:rPr>
        <w:t>WEIGHT</w:t>
      </w:r>
      <w:r>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w:t>
      </w:r>
    </w:p>
    <w:p w14:paraId="0C8A6455" w14:textId="77777777" w:rsidR="00F45876" w:rsidRDefault="00F45876" w:rsidP="007F38B4">
      <w:pPr>
        <w:jc w:val="left"/>
        <w:rPr>
          <w:rFonts w:ascii="Courier New" w:hAnsi="Courier New" w:cs="Courier New"/>
          <w:noProof w:val="0"/>
          <w:color w:val="000000"/>
          <w:sz w:val="20"/>
          <w:szCs w:val="20"/>
          <w:shd w:val="clear" w:color="auto" w:fill="FFFFFF"/>
        </w:rPr>
      </w:pPr>
    </w:p>
    <w:p w14:paraId="23335F0E" w14:textId="57E37685" w:rsidR="007F38B4" w:rsidRPr="00F45876"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 xml:space="preserve">to the PROC LCA syntax and a line such as </w:t>
      </w:r>
    </w:p>
    <w:p w14:paraId="44369860" w14:textId="77777777" w:rsidR="007F38B4" w:rsidRDefault="00276410"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r w:rsidRPr="009A70FD">
        <w:t xml:space="preserve"> </w:t>
      </w:r>
    </w:p>
    <w:p w14:paraId="15D74D40" w14:textId="364A96D5" w:rsidR="007F38B4" w:rsidRDefault="0025514E" w:rsidP="00F45876">
      <w:pPr>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sidR="007F38B4">
        <w:rPr>
          <w:rFonts w:ascii="Courier New" w:hAnsi="Courier New" w:cs="Courier New"/>
          <w:noProof w:val="0"/>
          <w:color w:val="000000"/>
          <w:sz w:val="20"/>
          <w:szCs w:val="20"/>
          <w:shd w:val="clear" w:color="auto" w:fill="FFFFFF"/>
        </w:rPr>
        <w:tab/>
      </w:r>
      <w:proofErr w:type="spellStart"/>
      <w:r w:rsidR="007F38B4">
        <w:rPr>
          <w:rFonts w:ascii="Courier New" w:hAnsi="Courier New" w:cs="Courier New"/>
          <w:noProof w:val="0"/>
          <w:color w:val="000000"/>
          <w:sz w:val="20"/>
          <w:szCs w:val="20"/>
          <w:shd w:val="clear" w:color="auto" w:fill="FFFFFF"/>
        </w:rPr>
        <w:t>sampling_weight</w:t>
      </w:r>
      <w:proofErr w:type="spellEnd"/>
      <w:r w:rsidR="007F38B4">
        <w:rPr>
          <w:rFonts w:ascii="Courier New" w:hAnsi="Courier New" w:cs="Courier New"/>
          <w:noProof w:val="0"/>
          <w:color w:val="000000"/>
          <w:sz w:val="20"/>
          <w:szCs w:val="20"/>
          <w:shd w:val="clear" w:color="auto" w:fill="FFFFFF"/>
        </w:rPr>
        <w:t>=</w:t>
      </w:r>
      <w:proofErr w:type="spellStart"/>
      <w:r w:rsidR="007F38B4">
        <w:rPr>
          <w:rFonts w:ascii="Courier New" w:hAnsi="Courier New" w:cs="Courier New"/>
          <w:noProof w:val="0"/>
          <w:color w:val="000000"/>
          <w:sz w:val="20"/>
          <w:szCs w:val="20"/>
          <w:shd w:val="clear" w:color="auto" w:fill="FFFFFF"/>
        </w:rPr>
        <w:t>SurveyWeight</w:t>
      </w:r>
      <w:proofErr w:type="spellEnd"/>
      <w:r w:rsidR="007F38B4">
        <w:rPr>
          <w:rFonts w:ascii="Courier New" w:hAnsi="Courier New" w:cs="Courier New"/>
          <w:noProof w:val="0"/>
          <w:color w:val="000000"/>
          <w:sz w:val="20"/>
          <w:szCs w:val="20"/>
          <w:shd w:val="clear" w:color="auto" w:fill="FFFFFF"/>
        </w:rPr>
        <w:t xml:space="preserve">, </w:t>
      </w:r>
    </w:p>
    <w:p w14:paraId="4E642544" w14:textId="77777777" w:rsidR="007F38B4" w:rsidRDefault="007F38B4" w:rsidP="00F45876">
      <w:pPr>
        <w:jc w:val="left"/>
        <w:rPr>
          <w:rFonts w:ascii="Courier New" w:hAnsi="Courier New" w:cs="Courier New"/>
          <w:noProof w:val="0"/>
          <w:color w:val="000000"/>
          <w:sz w:val="20"/>
          <w:szCs w:val="20"/>
          <w:shd w:val="clear" w:color="auto" w:fill="FFFFFF"/>
        </w:rPr>
      </w:pPr>
    </w:p>
    <w:p w14:paraId="1E858297" w14:textId="5AB00B7C" w:rsidR="00D5047A" w:rsidRPr="00F45876"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to the macro syntax.</w:t>
      </w:r>
    </w:p>
    <w:p w14:paraId="33DA2362" w14:textId="2137AEC0" w:rsidR="00F45876" w:rsidRPr="00F45876" w:rsidRDefault="004E598F">
      <w:pPr>
        <w:pStyle w:val="Heading3"/>
      </w:pPr>
      <w:r>
        <w:t xml:space="preserve"> </w:t>
      </w:r>
      <w:r w:rsidR="005B77B0">
        <w:t>Example Output</w:t>
      </w:r>
    </w:p>
    <w:p w14:paraId="0827EB54" w14:textId="0DCD2C63" w:rsidR="00123678" w:rsidRDefault="00D5047A" w:rsidP="00F45876">
      <w:pPr>
        <w:spacing w:line="360" w:lineRule="auto"/>
        <w:jc w:val="left"/>
        <w:rPr>
          <w:rFonts w:ascii="Arial" w:hAnsi="Arial"/>
        </w:rPr>
      </w:pPr>
      <w:r w:rsidRPr="00F45876">
        <w:rPr>
          <w:rFonts w:ascii="Arial" w:hAnsi="Arial"/>
        </w:rPr>
        <w:t>Below is the onscreen output. It includes the class-specific distribution estimat</w:t>
      </w:r>
      <w:r w:rsidR="001F459D" w:rsidRPr="00F45876">
        <w:rPr>
          <w:rFonts w:ascii="Arial" w:hAnsi="Arial"/>
        </w:rPr>
        <w:t>e</w:t>
      </w:r>
      <w:r w:rsidRPr="00F45876">
        <w:rPr>
          <w:rFonts w:ascii="Arial" w:hAnsi="Arial"/>
        </w:rPr>
        <w:t xml:space="preserve">s for the distal outcome, the estimated class-conditional probabilities, the Wald </w:t>
      </w:r>
      <w:r w:rsidR="00D37083" w:rsidRPr="00F45876">
        <w:rPr>
          <w:rFonts w:ascii="Arial" w:hAnsi="Arial"/>
        </w:rPr>
        <w:t>t</w:t>
      </w:r>
      <w:r w:rsidR="00111D64" w:rsidRPr="00F45876">
        <w:rPr>
          <w:rFonts w:ascii="Arial" w:hAnsi="Arial"/>
        </w:rPr>
        <w:t>est statistic on class-cond</w:t>
      </w:r>
      <w:r w:rsidRPr="00F45876">
        <w:rPr>
          <w:rFonts w:ascii="Arial" w:hAnsi="Arial"/>
        </w:rPr>
        <w:t>itional proba</w:t>
      </w:r>
      <w:r w:rsidR="00111D64" w:rsidRPr="00F45876">
        <w:rPr>
          <w:rFonts w:ascii="Arial" w:hAnsi="Arial"/>
        </w:rPr>
        <w:t>b</w:t>
      </w:r>
      <w:r w:rsidRPr="00F45876">
        <w:rPr>
          <w:rFonts w:ascii="Arial" w:hAnsi="Arial"/>
        </w:rPr>
        <w:t>ilities</w:t>
      </w:r>
      <w:r w:rsidR="00BC7F3C">
        <w:rPr>
          <w:rFonts w:ascii="Arial" w:hAnsi="Arial"/>
        </w:rPr>
        <w:t>,</w:t>
      </w:r>
      <w:r w:rsidRPr="00F45876">
        <w:rPr>
          <w:rFonts w:ascii="Arial" w:hAnsi="Arial"/>
        </w:rPr>
        <w:t xml:space="preserve"> and the p-value on class-conditional probabilities.</w:t>
      </w:r>
    </w:p>
    <w:p w14:paraId="1B413110" w14:textId="77777777" w:rsidR="00F45876" w:rsidRPr="00F45876" w:rsidRDefault="00F45876" w:rsidP="00F45876">
      <w:pPr>
        <w:spacing w:line="360" w:lineRule="auto"/>
        <w:rPr>
          <w:rFonts w:ascii="Arial" w:hAnsi="Arial"/>
        </w:rPr>
      </w:pPr>
    </w:p>
    <w:p w14:paraId="7E7B9C66" w14:textId="167CD764" w:rsidR="00123678" w:rsidRDefault="00D1720F" w:rsidP="00F45876">
      <w:pPr>
        <w:tabs>
          <w:tab w:val="left" w:pos="0"/>
        </w:tabs>
        <w:jc w:val="left"/>
      </w:pPr>
      <w:r>
        <w:drawing>
          <wp:inline distT="0" distB="0" distL="0" distR="0" wp14:anchorId="2812DC0C" wp14:editId="740FA012">
            <wp:extent cx="5934710" cy="33559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355975"/>
                    </a:xfrm>
                    <a:prstGeom prst="rect">
                      <a:avLst/>
                    </a:prstGeom>
                    <a:noFill/>
                    <a:ln>
                      <a:noFill/>
                    </a:ln>
                  </pic:spPr>
                </pic:pic>
              </a:graphicData>
            </a:graphic>
          </wp:inline>
        </w:drawing>
      </w:r>
    </w:p>
    <w:p w14:paraId="672BFFAC" w14:textId="77777777" w:rsidR="00123678" w:rsidRDefault="00123678" w:rsidP="00F45876">
      <w:pPr>
        <w:tabs>
          <w:tab w:val="left" w:pos="0"/>
        </w:tabs>
        <w:jc w:val="left"/>
      </w:pPr>
    </w:p>
    <w:p w14:paraId="1DFC44D3" w14:textId="5D32F95F" w:rsidR="00123678" w:rsidRDefault="00D1720F" w:rsidP="000628C1">
      <w:pPr>
        <w:tabs>
          <w:tab w:val="left" w:pos="0"/>
        </w:tabs>
      </w:pPr>
      <w:r>
        <w:lastRenderedPageBreak/>
        <w:drawing>
          <wp:inline distT="0" distB="0" distL="0" distR="0" wp14:anchorId="787476B8" wp14:editId="1DBC55C4">
            <wp:extent cx="5943600"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14:paraId="4ED7D0ED" w14:textId="3CB18C5B" w:rsidR="004D56AC" w:rsidRDefault="004F27B0" w:rsidP="004D56AC">
      <w:pPr>
        <w:jc w:val="left"/>
      </w:pPr>
      <w:r>
        <w:t xml:space="preserve"> </w:t>
      </w:r>
    </w:p>
    <w:p w14:paraId="110F5DC5" w14:textId="34B54AC1" w:rsidR="00D1720F" w:rsidRDefault="00D1720F" w:rsidP="0096479D">
      <w:pPr>
        <w:jc w:val="left"/>
      </w:pPr>
    </w:p>
    <w:p w14:paraId="7157BBD3" w14:textId="79928D92" w:rsidR="00843FFA" w:rsidRDefault="006B1D10" w:rsidP="00F45876">
      <w:pPr>
        <w:jc w:val="left"/>
      </w:pPr>
      <w:r>
        <w:t xml:space="preserve"> </w:t>
      </w:r>
    </w:p>
    <w:p w14:paraId="67637BF7" w14:textId="065B9AD9" w:rsidR="00E26836" w:rsidRDefault="00E26836">
      <w:pPr>
        <w:pStyle w:val="Heading3"/>
      </w:pPr>
      <w:r>
        <w:t>Overall Response Proportion</w:t>
      </w:r>
      <w:r w:rsidR="00E764E3">
        <w:rPr>
          <w:lang w:val="en-US"/>
        </w:rPr>
        <w:t>s</w:t>
      </w:r>
    </w:p>
    <w:p w14:paraId="66849A8D" w14:textId="4E4713DB" w:rsidR="000628C1" w:rsidRPr="00F45876" w:rsidRDefault="00E26836" w:rsidP="00F45876">
      <w:pPr>
        <w:spacing w:line="360" w:lineRule="auto"/>
        <w:jc w:val="left"/>
        <w:rPr>
          <w:rFonts w:ascii="Arial" w:hAnsi="Arial"/>
        </w:rPr>
      </w:pPr>
      <w:r w:rsidRPr="00F45876">
        <w:rPr>
          <w:rFonts w:ascii="Arial" w:hAnsi="Arial"/>
        </w:rPr>
        <w:t>When interpreting the estimated response proportions within each of the latent classes, it may be useful to compare them to the overall estimated response proportion</w:t>
      </w:r>
      <w:r w:rsidR="002E0E95">
        <w:rPr>
          <w:rFonts w:ascii="Arial" w:hAnsi="Arial"/>
        </w:rPr>
        <w:t>,</w:t>
      </w:r>
      <w:r w:rsidRPr="00F45876">
        <w:rPr>
          <w:rFonts w:ascii="Arial" w:hAnsi="Arial"/>
        </w:rPr>
        <w:t xml:space="preserve"> ignoring latent class.</w:t>
      </w:r>
      <w:r w:rsidR="0025514E" w:rsidRPr="00F45876">
        <w:rPr>
          <w:rFonts w:ascii="Arial" w:hAnsi="Arial"/>
        </w:rPr>
        <w:t xml:space="preserve"> </w:t>
      </w:r>
      <w:r w:rsidRPr="00F45876">
        <w:rPr>
          <w:rFonts w:ascii="Arial" w:hAnsi="Arial"/>
        </w:rPr>
        <w:t xml:space="preserve">This can be </w:t>
      </w:r>
      <w:r w:rsidR="00FC2049">
        <w:rPr>
          <w:rFonts w:ascii="Arial" w:hAnsi="Arial"/>
        </w:rPr>
        <w:t>accomplish</w:t>
      </w:r>
      <w:r w:rsidR="00FC2049" w:rsidRPr="00F45876">
        <w:rPr>
          <w:rFonts w:ascii="Arial" w:hAnsi="Arial"/>
        </w:rPr>
        <w:t xml:space="preserve">ed </w:t>
      </w:r>
      <w:r w:rsidRPr="00F45876">
        <w:rPr>
          <w:rFonts w:ascii="Arial" w:hAnsi="Arial"/>
        </w:rPr>
        <w:t xml:space="preserve">in the usual way using PROC FREQ (if survey weights are not used) or </w:t>
      </w:r>
      <w:r w:rsidR="00587351" w:rsidRPr="00F45876">
        <w:rPr>
          <w:rFonts w:ascii="Arial" w:hAnsi="Arial"/>
        </w:rPr>
        <w:t xml:space="preserve">by using </w:t>
      </w:r>
      <w:r w:rsidRPr="00F45876">
        <w:rPr>
          <w:rFonts w:ascii="Arial" w:hAnsi="Arial"/>
        </w:rPr>
        <w:t xml:space="preserve">PROC SURVEYFREQ </w:t>
      </w:r>
      <w:r w:rsidR="00587351" w:rsidRPr="00F45876">
        <w:rPr>
          <w:rFonts w:ascii="Arial" w:hAnsi="Arial"/>
        </w:rPr>
        <w:t xml:space="preserve">with its </w:t>
      </w:r>
      <w:r w:rsidR="0041710C" w:rsidRPr="0041710C">
        <w:rPr>
          <w:rFonts w:ascii="Courier New" w:hAnsi="Courier New" w:cs="Courier New"/>
        </w:rPr>
        <w:t>weight</w:t>
      </w:r>
      <w:r w:rsidR="00587351" w:rsidRPr="00F45876">
        <w:rPr>
          <w:rFonts w:ascii="Arial" w:hAnsi="Arial"/>
        </w:rPr>
        <w:t xml:space="preserve"> statement </w:t>
      </w:r>
      <w:r w:rsidRPr="00F45876">
        <w:rPr>
          <w:rFonts w:ascii="Arial" w:hAnsi="Arial"/>
        </w:rPr>
        <w:t>(if survey weights are being used).</w:t>
      </w:r>
      <w:r w:rsidR="0025514E" w:rsidRPr="00F45876">
        <w:rPr>
          <w:rFonts w:ascii="Arial" w:hAnsi="Arial"/>
        </w:rPr>
        <w:t xml:space="preserve"> </w:t>
      </w:r>
      <w:r w:rsidRPr="00F45876">
        <w:rPr>
          <w:rFonts w:ascii="Arial" w:hAnsi="Arial"/>
        </w:rPr>
        <w:t xml:space="preserve">For example, </w:t>
      </w:r>
      <w:r w:rsidR="00BC018D" w:rsidRPr="00F45876">
        <w:rPr>
          <w:rFonts w:ascii="Arial" w:hAnsi="Arial"/>
        </w:rPr>
        <w:t>one can use the syntax</w:t>
      </w:r>
      <w:r w:rsidR="00725DD7" w:rsidRPr="00F45876">
        <w:rPr>
          <w:rFonts w:ascii="Arial" w:hAnsi="Arial"/>
        </w:rPr>
        <w:t xml:space="preserve"> </w:t>
      </w:r>
    </w:p>
    <w:p w14:paraId="529D00F9" w14:textId="77777777" w:rsidR="00725DD7" w:rsidRDefault="00725DD7" w:rsidP="00725DD7">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785A7437" w14:textId="4E566E0A" w:rsidR="00725DD7" w:rsidRDefault="00725DD7" w:rsidP="00F45876">
      <w:pPr>
        <w:widowControl/>
        <w:tabs>
          <w:tab w:val="clear" w:pos="720"/>
          <w:tab w:val="clear" w:pos="4800"/>
          <w:tab w:val="clear" w:pos="9500"/>
        </w:tabs>
        <w:ind w:left="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PROC FREQ DATA=</w:t>
      </w:r>
      <w:r w:rsidRPr="00725DD7">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SimData_Binary</w:t>
      </w:r>
      <w:proofErr w:type="spellEnd"/>
      <w:r>
        <w:rPr>
          <w:rFonts w:ascii="Courier New" w:hAnsi="Courier New" w:cs="Courier New"/>
          <w:noProof w:val="0"/>
          <w:color w:val="000000"/>
          <w:sz w:val="20"/>
          <w:szCs w:val="20"/>
          <w:shd w:val="clear" w:color="auto" w:fill="FFFFFF"/>
        </w:rPr>
        <w:t>;</w:t>
      </w:r>
    </w:p>
    <w:p w14:paraId="14FD23E3" w14:textId="6C383678" w:rsidR="00725DD7" w:rsidRDefault="00725DD7" w:rsidP="00F45876">
      <w:pPr>
        <w:widowControl/>
        <w:tabs>
          <w:tab w:val="clear" w:pos="720"/>
          <w:tab w:val="clear" w:pos="4800"/>
          <w:tab w:val="clear" w:pos="9500"/>
        </w:tabs>
        <w:ind w:left="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sidR="003F3D66">
        <w:rPr>
          <w:rFonts w:ascii="Courier New" w:hAnsi="Courier New" w:cs="Courier New"/>
          <w:noProof w:val="0"/>
          <w:color w:val="000000"/>
          <w:sz w:val="20"/>
          <w:szCs w:val="20"/>
          <w:shd w:val="clear" w:color="auto" w:fill="FFFFFF"/>
        </w:rPr>
        <w:t>TABLES</w:t>
      </w:r>
      <w:r>
        <w:rPr>
          <w:rFonts w:ascii="Courier New" w:hAnsi="Courier New" w:cs="Courier New"/>
          <w:noProof w:val="0"/>
          <w:color w:val="000000"/>
          <w:sz w:val="20"/>
          <w:szCs w:val="20"/>
          <w:shd w:val="clear" w:color="auto" w:fill="FFFFFF"/>
        </w:rPr>
        <w:t xml:space="preserve"> z;</w:t>
      </w:r>
    </w:p>
    <w:p w14:paraId="18FE8C56" w14:textId="6E1076F3" w:rsidR="00725DD7" w:rsidRDefault="00725DD7" w:rsidP="00F45876">
      <w:pPr>
        <w:ind w:left="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RUN;</w:t>
      </w:r>
    </w:p>
    <w:p w14:paraId="00B9AB73" w14:textId="779F935D" w:rsidR="00725DD7" w:rsidRDefault="00725DD7" w:rsidP="00F45876">
      <w:pPr>
        <w:jc w:val="left"/>
      </w:pPr>
    </w:p>
    <w:p w14:paraId="3ADF0D7F" w14:textId="0EBA5F7E" w:rsidR="00BC018D" w:rsidRPr="00F45876" w:rsidRDefault="00BC018D" w:rsidP="00F45876">
      <w:pPr>
        <w:spacing w:line="360" w:lineRule="auto"/>
        <w:jc w:val="left"/>
        <w:rPr>
          <w:rFonts w:ascii="Arial" w:hAnsi="Arial"/>
        </w:rPr>
      </w:pPr>
      <w:r w:rsidRPr="00F45876">
        <w:rPr>
          <w:rFonts w:ascii="Arial" w:hAnsi="Arial"/>
        </w:rPr>
        <w:t>In the artificial dataset provided for this example, exactly 80% of the distal outcomes are yes (1).</w:t>
      </w:r>
    </w:p>
    <w:p w14:paraId="1A159C7A" w14:textId="77777777" w:rsidR="00BC018D" w:rsidRDefault="00BC018D" w:rsidP="00F45876">
      <w:pPr>
        <w:jc w:val="left"/>
      </w:pPr>
    </w:p>
    <w:p w14:paraId="4A20C35F" w14:textId="2FA6BF90" w:rsidR="00BC018D" w:rsidRDefault="00BC018D" w:rsidP="00F45876">
      <w:pPr>
        <w:jc w:val="center"/>
      </w:pPr>
      <w:r>
        <w:drawing>
          <wp:inline distT="0" distB="0" distL="0" distR="0" wp14:anchorId="5A274377" wp14:editId="6481A384">
            <wp:extent cx="41719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1619250"/>
                    </a:xfrm>
                    <a:prstGeom prst="rect">
                      <a:avLst/>
                    </a:prstGeom>
                    <a:noFill/>
                    <a:ln>
                      <a:noFill/>
                    </a:ln>
                  </pic:spPr>
                </pic:pic>
              </a:graphicData>
            </a:graphic>
          </wp:inline>
        </w:drawing>
      </w:r>
    </w:p>
    <w:p w14:paraId="2B0FD32D" w14:textId="77777777" w:rsidR="00F45876" w:rsidRDefault="00F45876" w:rsidP="00F45876">
      <w:pPr>
        <w:jc w:val="center"/>
      </w:pPr>
    </w:p>
    <w:p w14:paraId="195C7186" w14:textId="4B3D088E" w:rsidR="00725DD7" w:rsidRPr="00F45876" w:rsidRDefault="00725DD7" w:rsidP="00F45876">
      <w:pPr>
        <w:spacing w:line="360" w:lineRule="auto"/>
        <w:jc w:val="left"/>
        <w:rPr>
          <w:rFonts w:ascii="Arial" w:hAnsi="Arial"/>
        </w:rPr>
      </w:pPr>
      <w:r w:rsidRPr="00F45876">
        <w:rPr>
          <w:rFonts w:ascii="Arial" w:hAnsi="Arial"/>
        </w:rPr>
        <w:t>Technical note:</w:t>
      </w:r>
      <w:r w:rsidR="0025514E" w:rsidRPr="00F45876">
        <w:rPr>
          <w:rFonts w:ascii="Arial" w:hAnsi="Arial"/>
        </w:rPr>
        <w:t xml:space="preserve"> </w:t>
      </w:r>
      <w:r w:rsidR="00740BF2" w:rsidRPr="00F45876">
        <w:rPr>
          <w:rFonts w:ascii="Arial" w:hAnsi="Arial"/>
        </w:rPr>
        <w:t>PROC LCA (and therefore %LCA_Distal_BCH) ignores participants who omit all of the answers to the indicators (items).</w:t>
      </w:r>
      <w:r w:rsidR="0025514E" w:rsidRPr="00F45876">
        <w:rPr>
          <w:rFonts w:ascii="Arial" w:hAnsi="Arial"/>
        </w:rPr>
        <w:t xml:space="preserve"> </w:t>
      </w:r>
      <w:r w:rsidR="00740BF2" w:rsidRPr="00F45876">
        <w:rPr>
          <w:rFonts w:ascii="Arial" w:hAnsi="Arial"/>
        </w:rPr>
        <w:t xml:space="preserve">If there are many subjects who omit all items, then the </w:t>
      </w:r>
      <w:r w:rsidR="00740BF2" w:rsidRPr="00F45876">
        <w:rPr>
          <w:rFonts w:ascii="Arial" w:hAnsi="Arial"/>
        </w:rPr>
        <w:lastRenderedPageBreak/>
        <w:t>subsample being described by %</w:t>
      </w:r>
      <w:r w:rsidR="00133819">
        <w:rPr>
          <w:rFonts w:ascii="Arial" w:hAnsi="Arial"/>
        </w:rPr>
        <w:t>LCA_Covariates_3Step</w:t>
      </w:r>
      <w:r w:rsidR="00FC37F1">
        <w:rPr>
          <w:rFonts w:ascii="Arial" w:hAnsi="Arial"/>
        </w:rPr>
        <w:t xml:space="preserve"> </w:t>
      </w:r>
      <w:r w:rsidR="00740BF2" w:rsidRPr="00F45876">
        <w:rPr>
          <w:rFonts w:ascii="Arial" w:hAnsi="Arial"/>
        </w:rPr>
        <w:t>may noticeably differ from the whole sample.</w:t>
      </w:r>
      <w:r w:rsidR="0025514E" w:rsidRPr="00F45876">
        <w:rPr>
          <w:rFonts w:ascii="Arial" w:hAnsi="Arial"/>
        </w:rPr>
        <w:t xml:space="preserve"> </w:t>
      </w:r>
      <w:r w:rsidR="00740BF2" w:rsidRPr="00F45876">
        <w:rPr>
          <w:rFonts w:ascii="Arial" w:hAnsi="Arial"/>
        </w:rPr>
        <w:t>If so, the user might consider omitting these subjects before running PROC FREQ or PROC SURVEYFREQ, for compatibility with the results found in %LCA_Distal_BCH.</w:t>
      </w:r>
      <w:r w:rsidR="0025514E" w:rsidRPr="00F45876">
        <w:rPr>
          <w:rFonts w:ascii="Arial" w:hAnsi="Arial"/>
        </w:rPr>
        <w:t xml:space="preserve"> </w:t>
      </w:r>
      <w:r w:rsidR="00740BF2" w:rsidRPr="00F45876">
        <w:rPr>
          <w:rFonts w:ascii="Arial" w:hAnsi="Arial"/>
        </w:rPr>
        <w:t>However, in most cases this will probably not be necessary, because most participants will answer at least some of the LCA items.</w:t>
      </w:r>
      <w:r w:rsidR="0025514E" w:rsidRPr="00F45876">
        <w:rPr>
          <w:rFonts w:ascii="Arial" w:hAnsi="Arial"/>
        </w:rPr>
        <w:t xml:space="preserve"> </w:t>
      </w:r>
    </w:p>
    <w:p w14:paraId="521CBB43" w14:textId="77777777" w:rsidR="00725DD7" w:rsidRDefault="00725DD7" w:rsidP="00F45876">
      <w:pPr>
        <w:jc w:val="left"/>
      </w:pPr>
    </w:p>
    <w:p w14:paraId="4DCD7713" w14:textId="12B4765B" w:rsidR="001F2102" w:rsidRPr="00C630AA" w:rsidRDefault="00112A38" w:rsidP="00C630AA">
      <w:pPr>
        <w:pStyle w:val="Heading2"/>
        <w:rPr>
          <w:lang w:val="en-US"/>
        </w:rPr>
      </w:pPr>
      <w:bookmarkStart w:id="91" w:name="GrindEQpgref4db047e28"/>
      <w:bookmarkStart w:id="92" w:name="_Toc32828697"/>
      <w:bookmarkEnd w:id="91"/>
      <w:r>
        <w:rPr>
          <w:lang w:val="en-US"/>
        </w:rPr>
        <w:t>Estimating a Continuous Distal Outcome</w:t>
      </w:r>
      <w:bookmarkEnd w:id="92"/>
    </w:p>
    <w:p w14:paraId="5E5E039E" w14:textId="77777777" w:rsidR="00133886" w:rsidRPr="00133886" w:rsidRDefault="00133886" w:rsidP="00F45876">
      <w:pPr>
        <w:jc w:val="left"/>
        <w:rPr>
          <w:lang w:eastAsia="x-none"/>
        </w:rPr>
      </w:pPr>
    </w:p>
    <w:p w14:paraId="57BDBDEE" w14:textId="247E06C4" w:rsidR="00D6635B" w:rsidRPr="00F45876" w:rsidRDefault="00AB7AAC" w:rsidP="00F45876">
      <w:pPr>
        <w:tabs>
          <w:tab w:val="clear" w:pos="720"/>
        </w:tabs>
        <w:spacing w:line="360" w:lineRule="auto"/>
        <w:jc w:val="left"/>
        <w:rPr>
          <w:rFonts w:ascii="Arial" w:hAnsi="Arial"/>
        </w:rPr>
      </w:pPr>
      <w:r w:rsidRPr="00F45876">
        <w:rPr>
          <w:rFonts w:ascii="Arial" w:hAnsi="Arial"/>
        </w:rPr>
        <w:t>B</w:t>
      </w:r>
      <w:r w:rsidR="00D6635B" w:rsidRPr="00F45876">
        <w:rPr>
          <w:rFonts w:ascii="Arial" w:hAnsi="Arial"/>
        </w:rPr>
        <w:t xml:space="preserve">efore attempting to complete the following example, </w:t>
      </w:r>
      <w:r w:rsidR="003A7CE9" w:rsidRPr="00F45876">
        <w:rPr>
          <w:rFonts w:ascii="Arial" w:hAnsi="Arial"/>
        </w:rPr>
        <w:t>please download the file</w:t>
      </w:r>
      <w:r w:rsidR="00D6635B" w:rsidRPr="00F45876">
        <w:rPr>
          <w:rFonts w:ascii="Arial" w:hAnsi="Arial"/>
        </w:rPr>
        <w:t xml:space="preserve"> </w:t>
      </w:r>
      <w:r w:rsidR="00C92BC7" w:rsidRPr="00F45876">
        <w:rPr>
          <w:rFonts w:ascii="Arial" w:hAnsi="Arial"/>
          <w:bCs/>
          <w:i/>
        </w:rPr>
        <w:t>%LCA_Distal Examples</w:t>
      </w:r>
      <w:r w:rsidR="00C92BC7" w:rsidRPr="00F45876">
        <w:rPr>
          <w:rFonts w:ascii="Arial" w:hAnsi="Arial"/>
          <w:bCs/>
        </w:rPr>
        <w:t xml:space="preserve"> </w:t>
      </w:r>
      <w:r w:rsidR="00D6635B" w:rsidRPr="00F45876">
        <w:rPr>
          <w:rFonts w:ascii="Arial" w:hAnsi="Arial"/>
        </w:rPr>
        <w:t>from the %</w:t>
      </w:r>
      <w:r w:rsidR="00133819">
        <w:rPr>
          <w:rFonts w:ascii="Arial" w:hAnsi="Arial"/>
        </w:rPr>
        <w:t>LCA_Covariates_3Step</w:t>
      </w:r>
      <w:r w:rsidR="00FC37F1">
        <w:rPr>
          <w:rFonts w:ascii="Arial" w:hAnsi="Arial"/>
        </w:rPr>
        <w:t xml:space="preserve"> </w:t>
      </w:r>
      <w:r w:rsidR="00D6635B" w:rsidRPr="00F45876">
        <w:rPr>
          <w:rFonts w:ascii="Arial" w:hAnsi="Arial"/>
        </w:rPr>
        <w:t>macro download page.</w:t>
      </w:r>
    </w:p>
    <w:p w14:paraId="252C4521" w14:textId="77777777" w:rsidR="00D6635B" w:rsidRDefault="00D6635B" w:rsidP="00F45876">
      <w:pPr>
        <w:jc w:val="left"/>
      </w:pPr>
    </w:p>
    <w:p w14:paraId="2E64CB85" w14:textId="77777777" w:rsidR="00112A38" w:rsidRDefault="00112A38">
      <w:pPr>
        <w:pStyle w:val="Heading3"/>
      </w:pPr>
      <w:r>
        <w:t>Example Data</w:t>
      </w:r>
    </w:p>
    <w:p w14:paraId="6BE0808F" w14:textId="41514E70" w:rsidR="00502604" w:rsidRDefault="00502604" w:rsidP="00F45876">
      <w:pPr>
        <w:spacing w:line="360" w:lineRule="auto"/>
        <w:jc w:val="left"/>
        <w:rPr>
          <w:rFonts w:ascii="Times New Roman" w:hAnsi="Times New Roman" w:cs="Times New Roman"/>
        </w:rPr>
      </w:pPr>
      <w:r w:rsidRPr="00F45876">
        <w:rPr>
          <w:rFonts w:ascii="Arial" w:hAnsi="Arial"/>
        </w:rPr>
        <w:t>I</w:t>
      </w:r>
      <w:r w:rsidR="00686A2D" w:rsidRPr="00F45876">
        <w:rPr>
          <w:rFonts w:ascii="Arial" w:hAnsi="Arial"/>
        </w:rPr>
        <w:t>n</w:t>
      </w:r>
      <w:r w:rsidR="007A74DA" w:rsidRPr="00F45876">
        <w:rPr>
          <w:rFonts w:ascii="Arial" w:hAnsi="Arial"/>
          <w:b/>
          <w:bCs/>
        </w:rPr>
        <w:t xml:space="preserve"> sim</w:t>
      </w:r>
      <w:r w:rsidRPr="00F45876">
        <w:rPr>
          <w:rFonts w:ascii="Arial" w:hAnsi="Arial"/>
          <w:b/>
          <w:bCs/>
        </w:rPr>
        <w:t>data</w:t>
      </w:r>
      <w:r w:rsidR="007A74DA" w:rsidRPr="00F45876">
        <w:rPr>
          <w:rFonts w:ascii="Arial" w:hAnsi="Arial"/>
          <w:b/>
          <w:bCs/>
        </w:rPr>
        <w:t>_conti</w:t>
      </w:r>
      <w:r w:rsidRPr="00F45876">
        <w:rPr>
          <w:rFonts w:ascii="Arial" w:hAnsi="Arial"/>
          <w:b/>
          <w:bCs/>
        </w:rPr>
        <w:t>.sas7bdat</w:t>
      </w:r>
      <w:r w:rsidRPr="00F45876">
        <w:rPr>
          <w:rFonts w:ascii="Arial" w:hAnsi="Arial"/>
        </w:rPr>
        <w:t xml:space="preserve">, </w:t>
      </w:r>
      <w:r w:rsidR="007A74DA" w:rsidRPr="00F45876">
        <w:rPr>
          <w:rFonts w:ascii="Arial" w:hAnsi="Arial"/>
        </w:rPr>
        <w:t xml:space="preserve">the data structure is similar to the </w:t>
      </w:r>
      <w:r w:rsidR="002B6887" w:rsidRPr="00F45876">
        <w:rPr>
          <w:rFonts w:ascii="Arial" w:hAnsi="Arial"/>
        </w:rPr>
        <w:t>data set</w:t>
      </w:r>
      <w:r w:rsidR="00133886" w:rsidRPr="00F45876">
        <w:rPr>
          <w:rFonts w:ascii="Arial" w:hAnsi="Arial"/>
        </w:rPr>
        <w:t xml:space="preserve"> in section 5.1 of this document. However</w:t>
      </w:r>
      <w:r w:rsidR="00C92BC7" w:rsidRPr="00F45876">
        <w:rPr>
          <w:rFonts w:ascii="Arial" w:hAnsi="Arial"/>
        </w:rPr>
        <w:t>, instead of binary values for z</w:t>
      </w:r>
      <w:r w:rsidR="00133886" w:rsidRPr="00F45876">
        <w:rPr>
          <w:rFonts w:ascii="Arial" w:hAnsi="Arial"/>
        </w:rPr>
        <w:t>, the values</w:t>
      </w:r>
      <w:r w:rsidR="000A6294" w:rsidRPr="00F45876">
        <w:rPr>
          <w:rFonts w:ascii="Arial" w:hAnsi="Arial"/>
        </w:rPr>
        <w:t xml:space="preserve"> </w:t>
      </w:r>
      <w:r w:rsidR="00F906C1" w:rsidRPr="00F45876">
        <w:rPr>
          <w:rFonts w:ascii="Arial" w:hAnsi="Arial"/>
        </w:rPr>
        <w:t>are</w:t>
      </w:r>
      <w:r w:rsidR="000A6294" w:rsidRPr="00F45876">
        <w:rPr>
          <w:rFonts w:ascii="Arial" w:hAnsi="Arial"/>
        </w:rPr>
        <w:t xml:space="preserve"> continuous.</w:t>
      </w:r>
    </w:p>
    <w:p w14:paraId="1EB0E696" w14:textId="77777777" w:rsidR="00C601D2" w:rsidRDefault="00C601D2" w:rsidP="00F45876">
      <w:pPr>
        <w:jc w:val="left"/>
      </w:pPr>
    </w:p>
    <w:tbl>
      <w:tblPr>
        <w:tblW w:w="9774" w:type="dxa"/>
        <w:jc w:val="center"/>
        <w:tblLayout w:type="fixed"/>
        <w:tblLook w:val="04A0" w:firstRow="1" w:lastRow="0" w:firstColumn="1" w:lastColumn="0" w:noHBand="0" w:noVBand="1"/>
      </w:tblPr>
      <w:tblGrid>
        <w:gridCol w:w="468"/>
        <w:gridCol w:w="990"/>
        <w:gridCol w:w="990"/>
        <w:gridCol w:w="990"/>
        <w:gridCol w:w="977"/>
        <w:gridCol w:w="995"/>
        <w:gridCol w:w="1034"/>
        <w:gridCol w:w="990"/>
        <w:gridCol w:w="990"/>
        <w:gridCol w:w="1350"/>
      </w:tblGrid>
      <w:tr w:rsidR="000A6294" w:rsidRPr="0044671D" w14:paraId="1FA29540" w14:textId="77777777" w:rsidTr="00FC2049">
        <w:trPr>
          <w:trHeight w:val="288"/>
          <w:jc w:val="center"/>
        </w:trPr>
        <w:tc>
          <w:tcPr>
            <w:tcW w:w="468" w:type="dxa"/>
            <w:tcBorders>
              <w:bottom w:val="single" w:sz="4" w:space="0" w:color="auto"/>
            </w:tcBorders>
            <w:shd w:val="clear" w:color="auto" w:fill="auto"/>
          </w:tcPr>
          <w:p w14:paraId="038ACD0E"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ID</w:t>
            </w:r>
          </w:p>
        </w:tc>
        <w:tc>
          <w:tcPr>
            <w:tcW w:w="990" w:type="dxa"/>
            <w:tcBorders>
              <w:bottom w:val="single" w:sz="4" w:space="0" w:color="auto"/>
            </w:tcBorders>
            <w:shd w:val="clear" w:color="auto" w:fill="auto"/>
          </w:tcPr>
          <w:p w14:paraId="7EE94D47"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Item001</w:t>
            </w:r>
          </w:p>
        </w:tc>
        <w:tc>
          <w:tcPr>
            <w:tcW w:w="990" w:type="dxa"/>
            <w:tcBorders>
              <w:bottom w:val="single" w:sz="4" w:space="0" w:color="auto"/>
            </w:tcBorders>
            <w:shd w:val="clear" w:color="auto" w:fill="auto"/>
          </w:tcPr>
          <w:p w14:paraId="574689AA"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Item002</w:t>
            </w:r>
          </w:p>
        </w:tc>
        <w:tc>
          <w:tcPr>
            <w:tcW w:w="990" w:type="dxa"/>
            <w:tcBorders>
              <w:bottom w:val="single" w:sz="4" w:space="0" w:color="auto"/>
            </w:tcBorders>
            <w:shd w:val="clear" w:color="auto" w:fill="auto"/>
          </w:tcPr>
          <w:p w14:paraId="481C15C0"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Item003</w:t>
            </w:r>
          </w:p>
        </w:tc>
        <w:tc>
          <w:tcPr>
            <w:tcW w:w="977" w:type="dxa"/>
            <w:tcBorders>
              <w:bottom w:val="single" w:sz="4" w:space="0" w:color="auto"/>
            </w:tcBorders>
            <w:shd w:val="clear" w:color="auto" w:fill="auto"/>
          </w:tcPr>
          <w:p w14:paraId="787B3C2A"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Item004</w:t>
            </w:r>
          </w:p>
        </w:tc>
        <w:tc>
          <w:tcPr>
            <w:tcW w:w="995" w:type="dxa"/>
            <w:tcBorders>
              <w:bottom w:val="single" w:sz="4" w:space="0" w:color="auto"/>
            </w:tcBorders>
          </w:tcPr>
          <w:p w14:paraId="2AC01A29"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Item005</w:t>
            </w:r>
          </w:p>
        </w:tc>
        <w:tc>
          <w:tcPr>
            <w:tcW w:w="1034" w:type="dxa"/>
            <w:tcBorders>
              <w:bottom w:val="single" w:sz="4" w:space="0" w:color="auto"/>
            </w:tcBorders>
          </w:tcPr>
          <w:p w14:paraId="26B856F6"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Item006</w:t>
            </w:r>
          </w:p>
        </w:tc>
        <w:tc>
          <w:tcPr>
            <w:tcW w:w="990" w:type="dxa"/>
            <w:tcBorders>
              <w:bottom w:val="single" w:sz="4" w:space="0" w:color="auto"/>
            </w:tcBorders>
          </w:tcPr>
          <w:p w14:paraId="08ECDA76"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Item007</w:t>
            </w:r>
          </w:p>
        </w:tc>
        <w:tc>
          <w:tcPr>
            <w:tcW w:w="990" w:type="dxa"/>
            <w:tcBorders>
              <w:bottom w:val="single" w:sz="4" w:space="0" w:color="auto"/>
            </w:tcBorders>
          </w:tcPr>
          <w:p w14:paraId="01859219" w14:textId="77777777" w:rsidR="000A6294" w:rsidRPr="000A6294" w:rsidRDefault="000A6294" w:rsidP="000A6294">
            <w:pPr>
              <w:jc w:val="center"/>
              <w:rPr>
                <w:rFonts w:ascii="SAS Monospace" w:hAnsi="SAS Monospace"/>
                <w:sz w:val="18"/>
                <w:szCs w:val="18"/>
              </w:rPr>
            </w:pPr>
            <w:r w:rsidRPr="000A6294">
              <w:rPr>
                <w:rFonts w:ascii="SAS Monospace" w:hAnsi="SAS Monospace"/>
                <w:sz w:val="18"/>
                <w:szCs w:val="18"/>
              </w:rPr>
              <w:t>Item008</w:t>
            </w:r>
          </w:p>
        </w:tc>
        <w:tc>
          <w:tcPr>
            <w:tcW w:w="1350" w:type="dxa"/>
            <w:tcBorders>
              <w:bottom w:val="single" w:sz="4" w:space="0" w:color="auto"/>
            </w:tcBorders>
            <w:shd w:val="clear" w:color="auto" w:fill="auto"/>
          </w:tcPr>
          <w:p w14:paraId="7C428984" w14:textId="77777777" w:rsidR="000A6294" w:rsidRPr="003909EB" w:rsidRDefault="00814545" w:rsidP="000A6294">
            <w:pPr>
              <w:jc w:val="center"/>
              <w:rPr>
                <w:rFonts w:ascii="SAS Monospace" w:hAnsi="SAS Monospace"/>
                <w:sz w:val="18"/>
                <w:szCs w:val="18"/>
              </w:rPr>
            </w:pPr>
            <w:r w:rsidRPr="003909EB">
              <w:rPr>
                <w:rFonts w:ascii="SAS Monospace" w:hAnsi="SAS Monospace"/>
                <w:sz w:val="18"/>
                <w:szCs w:val="18"/>
              </w:rPr>
              <w:t>Z</w:t>
            </w:r>
          </w:p>
        </w:tc>
      </w:tr>
      <w:tr w:rsidR="000A6294" w:rsidRPr="0044671D" w14:paraId="7900E459" w14:textId="77777777" w:rsidTr="00FC2049">
        <w:trPr>
          <w:trHeight w:val="288"/>
          <w:jc w:val="center"/>
        </w:trPr>
        <w:tc>
          <w:tcPr>
            <w:tcW w:w="468" w:type="dxa"/>
            <w:tcBorders>
              <w:top w:val="single" w:sz="4" w:space="0" w:color="auto"/>
            </w:tcBorders>
            <w:shd w:val="clear" w:color="auto" w:fill="auto"/>
          </w:tcPr>
          <w:p w14:paraId="3B4486D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tcBorders>
              <w:top w:val="single" w:sz="4" w:space="0" w:color="auto"/>
            </w:tcBorders>
            <w:shd w:val="clear" w:color="auto" w:fill="auto"/>
          </w:tcPr>
          <w:p w14:paraId="4EF6216D"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Borders>
              <w:top w:val="single" w:sz="4" w:space="0" w:color="auto"/>
            </w:tcBorders>
            <w:shd w:val="clear" w:color="auto" w:fill="auto"/>
          </w:tcPr>
          <w:p w14:paraId="536D3055"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tcBorders>
              <w:top w:val="single" w:sz="4" w:space="0" w:color="auto"/>
            </w:tcBorders>
            <w:shd w:val="clear" w:color="auto" w:fill="auto"/>
          </w:tcPr>
          <w:p w14:paraId="1EE40FA3"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77" w:type="dxa"/>
            <w:tcBorders>
              <w:top w:val="single" w:sz="4" w:space="0" w:color="auto"/>
            </w:tcBorders>
            <w:shd w:val="clear" w:color="auto" w:fill="auto"/>
          </w:tcPr>
          <w:p w14:paraId="2E38A321"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5" w:type="dxa"/>
            <w:tcBorders>
              <w:top w:val="single" w:sz="4" w:space="0" w:color="auto"/>
            </w:tcBorders>
          </w:tcPr>
          <w:p w14:paraId="4DD6E455"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034" w:type="dxa"/>
            <w:tcBorders>
              <w:top w:val="single" w:sz="4" w:space="0" w:color="auto"/>
            </w:tcBorders>
          </w:tcPr>
          <w:p w14:paraId="48026553"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Borders>
              <w:top w:val="single" w:sz="4" w:space="0" w:color="auto"/>
            </w:tcBorders>
          </w:tcPr>
          <w:p w14:paraId="1EF5EFD4"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Borders>
              <w:top w:val="single" w:sz="4" w:space="0" w:color="auto"/>
            </w:tcBorders>
          </w:tcPr>
          <w:p w14:paraId="5BFE673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350" w:type="dxa"/>
            <w:tcBorders>
              <w:top w:val="single" w:sz="4" w:space="0" w:color="auto"/>
            </w:tcBorders>
            <w:shd w:val="clear" w:color="auto" w:fill="auto"/>
          </w:tcPr>
          <w:p w14:paraId="49CA829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-1.8513098</w:t>
            </w:r>
          </w:p>
        </w:tc>
      </w:tr>
      <w:tr w:rsidR="000A6294" w:rsidRPr="0044671D" w14:paraId="0CA3A5D0" w14:textId="77777777" w:rsidTr="00FC2049">
        <w:trPr>
          <w:trHeight w:val="288"/>
          <w:jc w:val="center"/>
        </w:trPr>
        <w:tc>
          <w:tcPr>
            <w:tcW w:w="468" w:type="dxa"/>
            <w:shd w:val="clear" w:color="auto" w:fill="auto"/>
          </w:tcPr>
          <w:p w14:paraId="32451016"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shd w:val="clear" w:color="auto" w:fill="auto"/>
          </w:tcPr>
          <w:p w14:paraId="1E86E93F"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38AED3C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25FF547C"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77" w:type="dxa"/>
            <w:shd w:val="clear" w:color="auto" w:fill="auto"/>
          </w:tcPr>
          <w:p w14:paraId="4F58CEB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5" w:type="dxa"/>
          </w:tcPr>
          <w:p w14:paraId="1CFE5E9B"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034" w:type="dxa"/>
          </w:tcPr>
          <w:p w14:paraId="65800EE9"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7CC9001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461597CC"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350" w:type="dxa"/>
            <w:shd w:val="clear" w:color="auto" w:fill="auto"/>
          </w:tcPr>
          <w:p w14:paraId="456D4959"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-0.5950087</w:t>
            </w:r>
          </w:p>
        </w:tc>
      </w:tr>
      <w:tr w:rsidR="000A6294" w:rsidRPr="0044671D" w14:paraId="3DFAFC74" w14:textId="77777777" w:rsidTr="00FC2049">
        <w:trPr>
          <w:trHeight w:val="288"/>
          <w:jc w:val="center"/>
        </w:trPr>
        <w:tc>
          <w:tcPr>
            <w:tcW w:w="468" w:type="dxa"/>
            <w:shd w:val="clear" w:color="auto" w:fill="auto"/>
          </w:tcPr>
          <w:p w14:paraId="7D1CE52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3</w:t>
            </w:r>
          </w:p>
        </w:tc>
        <w:tc>
          <w:tcPr>
            <w:tcW w:w="990" w:type="dxa"/>
            <w:shd w:val="clear" w:color="auto" w:fill="auto"/>
          </w:tcPr>
          <w:p w14:paraId="58907CD5"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shd w:val="clear" w:color="auto" w:fill="auto"/>
          </w:tcPr>
          <w:p w14:paraId="3A11EBE5"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shd w:val="clear" w:color="auto" w:fill="auto"/>
          </w:tcPr>
          <w:p w14:paraId="5C9374F9"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77" w:type="dxa"/>
            <w:shd w:val="clear" w:color="auto" w:fill="auto"/>
          </w:tcPr>
          <w:p w14:paraId="1FFB6AEC"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5" w:type="dxa"/>
          </w:tcPr>
          <w:p w14:paraId="0B4199E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1034" w:type="dxa"/>
          </w:tcPr>
          <w:p w14:paraId="6EB924C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tcPr>
          <w:p w14:paraId="4FC4D08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4C812DD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350" w:type="dxa"/>
            <w:shd w:val="clear" w:color="auto" w:fill="auto"/>
          </w:tcPr>
          <w:p w14:paraId="12C8D75E"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1.55437269</w:t>
            </w:r>
          </w:p>
        </w:tc>
      </w:tr>
      <w:tr w:rsidR="000A6294" w:rsidRPr="0044671D" w14:paraId="7E8718BC" w14:textId="77777777" w:rsidTr="00FC2049">
        <w:trPr>
          <w:trHeight w:val="288"/>
          <w:jc w:val="center"/>
        </w:trPr>
        <w:tc>
          <w:tcPr>
            <w:tcW w:w="468" w:type="dxa"/>
            <w:shd w:val="clear" w:color="auto" w:fill="auto"/>
          </w:tcPr>
          <w:p w14:paraId="60B3B6AB"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4</w:t>
            </w:r>
          </w:p>
        </w:tc>
        <w:tc>
          <w:tcPr>
            <w:tcW w:w="990" w:type="dxa"/>
            <w:shd w:val="clear" w:color="auto" w:fill="auto"/>
          </w:tcPr>
          <w:p w14:paraId="6973B7B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shd w:val="clear" w:color="auto" w:fill="auto"/>
          </w:tcPr>
          <w:p w14:paraId="175C5335"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4BF0DCA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77" w:type="dxa"/>
            <w:shd w:val="clear" w:color="auto" w:fill="auto"/>
          </w:tcPr>
          <w:p w14:paraId="724E3960"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5" w:type="dxa"/>
          </w:tcPr>
          <w:p w14:paraId="3DFC0CFD"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034" w:type="dxa"/>
          </w:tcPr>
          <w:p w14:paraId="098B1C2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38C3E0A1"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4D8D5FDF"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350" w:type="dxa"/>
            <w:shd w:val="clear" w:color="auto" w:fill="auto"/>
          </w:tcPr>
          <w:p w14:paraId="43A3D09E"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0.89742276</w:t>
            </w:r>
          </w:p>
        </w:tc>
      </w:tr>
      <w:tr w:rsidR="000A6294" w:rsidRPr="0044671D" w14:paraId="5DB7D976" w14:textId="77777777" w:rsidTr="00FC2049">
        <w:trPr>
          <w:trHeight w:val="288"/>
          <w:jc w:val="center"/>
        </w:trPr>
        <w:tc>
          <w:tcPr>
            <w:tcW w:w="468" w:type="dxa"/>
            <w:shd w:val="clear" w:color="auto" w:fill="auto"/>
          </w:tcPr>
          <w:p w14:paraId="1FCCCE3F"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5</w:t>
            </w:r>
          </w:p>
        </w:tc>
        <w:tc>
          <w:tcPr>
            <w:tcW w:w="990" w:type="dxa"/>
            <w:shd w:val="clear" w:color="auto" w:fill="auto"/>
          </w:tcPr>
          <w:p w14:paraId="0F111ABC"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1E3B5B9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663579A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77" w:type="dxa"/>
            <w:shd w:val="clear" w:color="auto" w:fill="auto"/>
          </w:tcPr>
          <w:p w14:paraId="2C891F03"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5" w:type="dxa"/>
          </w:tcPr>
          <w:p w14:paraId="23778F0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034" w:type="dxa"/>
          </w:tcPr>
          <w:p w14:paraId="3CB6F0AF"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513C4E0D"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118B38D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350" w:type="dxa"/>
            <w:shd w:val="clear" w:color="auto" w:fill="auto"/>
          </w:tcPr>
          <w:p w14:paraId="250F7994"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-0.3121734</w:t>
            </w:r>
          </w:p>
        </w:tc>
      </w:tr>
      <w:tr w:rsidR="000A6294" w:rsidRPr="0044671D" w14:paraId="2D9279A0" w14:textId="77777777" w:rsidTr="00FC2049">
        <w:trPr>
          <w:trHeight w:val="288"/>
          <w:jc w:val="center"/>
        </w:trPr>
        <w:tc>
          <w:tcPr>
            <w:tcW w:w="468" w:type="dxa"/>
            <w:shd w:val="clear" w:color="auto" w:fill="auto"/>
          </w:tcPr>
          <w:p w14:paraId="711E74A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6</w:t>
            </w:r>
          </w:p>
        </w:tc>
        <w:tc>
          <w:tcPr>
            <w:tcW w:w="990" w:type="dxa"/>
            <w:shd w:val="clear" w:color="auto" w:fill="auto"/>
          </w:tcPr>
          <w:p w14:paraId="386D52D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5510538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6E61562E"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77" w:type="dxa"/>
            <w:shd w:val="clear" w:color="auto" w:fill="auto"/>
          </w:tcPr>
          <w:p w14:paraId="2734116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5" w:type="dxa"/>
          </w:tcPr>
          <w:p w14:paraId="138B9B05"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034" w:type="dxa"/>
          </w:tcPr>
          <w:p w14:paraId="6DC6CE0E"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7EDBD49C"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527869AB"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350" w:type="dxa"/>
            <w:shd w:val="clear" w:color="auto" w:fill="auto"/>
          </w:tcPr>
          <w:p w14:paraId="707AAED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-1.5068341</w:t>
            </w:r>
          </w:p>
        </w:tc>
      </w:tr>
      <w:tr w:rsidR="000A6294" w:rsidRPr="0044671D" w14:paraId="0EF51AB1" w14:textId="77777777" w:rsidTr="00FC2049">
        <w:trPr>
          <w:trHeight w:val="288"/>
          <w:jc w:val="center"/>
        </w:trPr>
        <w:tc>
          <w:tcPr>
            <w:tcW w:w="468" w:type="dxa"/>
            <w:shd w:val="clear" w:color="auto" w:fill="auto"/>
          </w:tcPr>
          <w:p w14:paraId="6750AAFE"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7</w:t>
            </w:r>
          </w:p>
        </w:tc>
        <w:tc>
          <w:tcPr>
            <w:tcW w:w="990" w:type="dxa"/>
            <w:shd w:val="clear" w:color="auto" w:fill="auto"/>
          </w:tcPr>
          <w:p w14:paraId="1CBCB123"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shd w:val="clear" w:color="auto" w:fill="auto"/>
          </w:tcPr>
          <w:p w14:paraId="0DE43D8C"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shd w:val="clear" w:color="auto" w:fill="auto"/>
          </w:tcPr>
          <w:p w14:paraId="0819CF5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77" w:type="dxa"/>
            <w:shd w:val="clear" w:color="auto" w:fill="auto"/>
          </w:tcPr>
          <w:p w14:paraId="61333DC0"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5" w:type="dxa"/>
          </w:tcPr>
          <w:p w14:paraId="05D4DB1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034" w:type="dxa"/>
          </w:tcPr>
          <w:p w14:paraId="51E61A95"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0396B16E"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472180A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350" w:type="dxa"/>
            <w:shd w:val="clear" w:color="auto" w:fill="auto"/>
          </w:tcPr>
          <w:p w14:paraId="6B509F1D"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0.73713821</w:t>
            </w:r>
          </w:p>
        </w:tc>
      </w:tr>
      <w:tr w:rsidR="000A6294" w:rsidRPr="0044671D" w14:paraId="32BA733C" w14:textId="77777777" w:rsidTr="00FC2049">
        <w:trPr>
          <w:trHeight w:val="288"/>
          <w:jc w:val="center"/>
        </w:trPr>
        <w:tc>
          <w:tcPr>
            <w:tcW w:w="468" w:type="dxa"/>
            <w:shd w:val="clear" w:color="auto" w:fill="auto"/>
          </w:tcPr>
          <w:p w14:paraId="6C0DB53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8</w:t>
            </w:r>
          </w:p>
        </w:tc>
        <w:tc>
          <w:tcPr>
            <w:tcW w:w="990" w:type="dxa"/>
            <w:shd w:val="clear" w:color="auto" w:fill="auto"/>
          </w:tcPr>
          <w:p w14:paraId="64EDF2AB"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17837559"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2939880A"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77" w:type="dxa"/>
            <w:shd w:val="clear" w:color="auto" w:fill="auto"/>
          </w:tcPr>
          <w:p w14:paraId="1F249DA9"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5" w:type="dxa"/>
          </w:tcPr>
          <w:p w14:paraId="5AC10E7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1034" w:type="dxa"/>
          </w:tcPr>
          <w:p w14:paraId="3B541224"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tcPr>
          <w:p w14:paraId="2348CA0B"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3A7BCF1B"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1350" w:type="dxa"/>
            <w:shd w:val="clear" w:color="auto" w:fill="auto"/>
          </w:tcPr>
          <w:p w14:paraId="3AC500BF"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1.8747736</w:t>
            </w:r>
          </w:p>
        </w:tc>
      </w:tr>
      <w:tr w:rsidR="000A6294" w:rsidRPr="0044671D" w14:paraId="66A86990" w14:textId="77777777" w:rsidTr="00FC2049">
        <w:trPr>
          <w:trHeight w:val="288"/>
          <w:jc w:val="center"/>
        </w:trPr>
        <w:tc>
          <w:tcPr>
            <w:tcW w:w="468" w:type="dxa"/>
            <w:shd w:val="clear" w:color="auto" w:fill="auto"/>
          </w:tcPr>
          <w:p w14:paraId="35E3821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9</w:t>
            </w:r>
          </w:p>
        </w:tc>
        <w:tc>
          <w:tcPr>
            <w:tcW w:w="990" w:type="dxa"/>
            <w:shd w:val="clear" w:color="auto" w:fill="auto"/>
          </w:tcPr>
          <w:p w14:paraId="7402762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1D7BD984"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33544F8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77" w:type="dxa"/>
            <w:shd w:val="clear" w:color="auto" w:fill="auto"/>
          </w:tcPr>
          <w:p w14:paraId="447BDF2F"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5" w:type="dxa"/>
          </w:tcPr>
          <w:p w14:paraId="5F2DF28D"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1034" w:type="dxa"/>
          </w:tcPr>
          <w:p w14:paraId="00BEFB52"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tcPr>
          <w:p w14:paraId="39BC2213"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2</w:t>
            </w:r>
          </w:p>
        </w:tc>
        <w:tc>
          <w:tcPr>
            <w:tcW w:w="990" w:type="dxa"/>
          </w:tcPr>
          <w:p w14:paraId="01740FF8"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1350" w:type="dxa"/>
            <w:shd w:val="clear" w:color="auto" w:fill="auto"/>
          </w:tcPr>
          <w:p w14:paraId="5C954C99"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-0.0463611</w:t>
            </w:r>
          </w:p>
        </w:tc>
      </w:tr>
      <w:tr w:rsidR="000A6294" w:rsidRPr="0044671D" w14:paraId="2808841F" w14:textId="77777777" w:rsidTr="00FC2049">
        <w:trPr>
          <w:trHeight w:val="288"/>
          <w:jc w:val="center"/>
        </w:trPr>
        <w:tc>
          <w:tcPr>
            <w:tcW w:w="468" w:type="dxa"/>
            <w:shd w:val="clear" w:color="auto" w:fill="auto"/>
          </w:tcPr>
          <w:p w14:paraId="65E6B8C3"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10</w:t>
            </w:r>
          </w:p>
        </w:tc>
        <w:tc>
          <w:tcPr>
            <w:tcW w:w="990" w:type="dxa"/>
            <w:shd w:val="clear" w:color="auto" w:fill="auto"/>
          </w:tcPr>
          <w:p w14:paraId="5F4B0FEB"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5DAE869B"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shd w:val="clear" w:color="auto" w:fill="auto"/>
          </w:tcPr>
          <w:p w14:paraId="0B6ED92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77" w:type="dxa"/>
            <w:shd w:val="clear" w:color="auto" w:fill="auto"/>
          </w:tcPr>
          <w:p w14:paraId="368D75C6"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5" w:type="dxa"/>
          </w:tcPr>
          <w:p w14:paraId="6BEC0724"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1034" w:type="dxa"/>
          </w:tcPr>
          <w:p w14:paraId="58DAE497"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tcPr>
          <w:p w14:paraId="60806014"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990" w:type="dxa"/>
          </w:tcPr>
          <w:p w14:paraId="37F2B655"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1</w:t>
            </w:r>
          </w:p>
        </w:tc>
        <w:tc>
          <w:tcPr>
            <w:tcW w:w="1350" w:type="dxa"/>
            <w:shd w:val="clear" w:color="auto" w:fill="auto"/>
          </w:tcPr>
          <w:p w14:paraId="7549B743" w14:textId="77777777" w:rsidR="000A6294" w:rsidRPr="003909EB" w:rsidRDefault="000A6294" w:rsidP="003F36C6">
            <w:pPr>
              <w:jc w:val="center"/>
              <w:rPr>
                <w:rFonts w:ascii="SAS Monospace" w:hAnsi="SAS Monospace"/>
                <w:sz w:val="18"/>
                <w:szCs w:val="18"/>
              </w:rPr>
            </w:pPr>
            <w:r w:rsidRPr="003909EB">
              <w:rPr>
                <w:rFonts w:ascii="SAS Monospace" w:hAnsi="SAS Monospace"/>
                <w:sz w:val="18"/>
                <w:szCs w:val="18"/>
              </w:rPr>
              <w:t>-0.1706686</w:t>
            </w:r>
          </w:p>
        </w:tc>
      </w:tr>
    </w:tbl>
    <w:p w14:paraId="69C1599F" w14:textId="77777777" w:rsidR="000A6294" w:rsidRDefault="000A6294" w:rsidP="00F45876">
      <w:pPr>
        <w:jc w:val="left"/>
      </w:pPr>
    </w:p>
    <w:p w14:paraId="39982A17" w14:textId="676FDD8D" w:rsidR="00112A38" w:rsidRPr="002E0E95" w:rsidRDefault="00112A38" w:rsidP="00F45876">
      <w:pPr>
        <w:spacing w:line="360" w:lineRule="auto"/>
        <w:ind w:left="720"/>
        <w:jc w:val="left"/>
        <w:rPr>
          <w:rFonts w:ascii="Times New Roman" w:hAnsi="Times New Roman" w:cs="Times New Roman"/>
        </w:rPr>
      </w:pPr>
      <w:r w:rsidRPr="00FC2049">
        <w:rPr>
          <w:rFonts w:ascii="Arial" w:hAnsi="Arial"/>
          <w:bCs/>
        </w:rPr>
        <w:t>ID</w:t>
      </w:r>
      <w:r w:rsidRPr="002E0E95">
        <w:rPr>
          <w:rFonts w:ascii="Arial" w:hAnsi="Arial"/>
        </w:rPr>
        <w:t>= subject’s identification variable</w:t>
      </w:r>
    </w:p>
    <w:p w14:paraId="1D937B77" w14:textId="77777777" w:rsidR="00112A38" w:rsidRPr="002E0E95" w:rsidRDefault="00112A38" w:rsidP="00F45876">
      <w:pPr>
        <w:spacing w:line="360" w:lineRule="auto"/>
        <w:ind w:left="720"/>
        <w:jc w:val="left"/>
        <w:rPr>
          <w:rFonts w:ascii="Arial" w:hAnsi="Arial"/>
          <w:bCs/>
        </w:rPr>
      </w:pPr>
      <w:r w:rsidRPr="00FC2049">
        <w:rPr>
          <w:rFonts w:ascii="Arial" w:hAnsi="Arial"/>
          <w:bCs/>
        </w:rPr>
        <w:t>Item001,…, Item008</w:t>
      </w:r>
      <w:r w:rsidRPr="002E0E95">
        <w:rPr>
          <w:rFonts w:ascii="Arial" w:hAnsi="Arial"/>
          <w:bCs/>
        </w:rPr>
        <w:t xml:space="preserve">= 8 items used to </w:t>
      </w:r>
      <w:r w:rsidR="00AB7AAC" w:rsidRPr="002E0E95">
        <w:rPr>
          <w:rFonts w:ascii="Arial" w:hAnsi="Arial"/>
          <w:bCs/>
        </w:rPr>
        <w:t>measure</w:t>
      </w:r>
      <w:r w:rsidRPr="002E0E95">
        <w:rPr>
          <w:rFonts w:ascii="Arial" w:hAnsi="Arial"/>
          <w:bCs/>
        </w:rPr>
        <w:t xml:space="preserve"> the latent class</w:t>
      </w:r>
      <w:r w:rsidR="00AB7AAC" w:rsidRPr="002E0E95">
        <w:rPr>
          <w:rFonts w:ascii="Arial" w:hAnsi="Arial"/>
          <w:bCs/>
        </w:rPr>
        <w:t xml:space="preserve"> variable</w:t>
      </w:r>
    </w:p>
    <w:p w14:paraId="3DF4462B" w14:textId="77777777" w:rsidR="00112A38" w:rsidRDefault="00AB7AAC" w:rsidP="00F45876">
      <w:pPr>
        <w:spacing w:line="360" w:lineRule="auto"/>
        <w:ind w:left="720"/>
        <w:jc w:val="left"/>
        <w:rPr>
          <w:rFonts w:ascii="Times New Roman" w:hAnsi="Times New Roman" w:cs="Times New Roman"/>
        </w:rPr>
      </w:pPr>
      <w:r w:rsidRPr="00FC2049">
        <w:rPr>
          <w:rFonts w:ascii="Arial" w:hAnsi="Arial"/>
          <w:bCs/>
          <w:i/>
        </w:rPr>
        <w:t>Z</w:t>
      </w:r>
      <w:r w:rsidR="00112A38" w:rsidRPr="002E0E95">
        <w:rPr>
          <w:rFonts w:ascii="Arial" w:hAnsi="Arial"/>
        </w:rPr>
        <w:t>= the</w:t>
      </w:r>
      <w:r w:rsidR="00112A38" w:rsidRPr="00F45876">
        <w:rPr>
          <w:rFonts w:ascii="Arial" w:hAnsi="Arial"/>
        </w:rPr>
        <w:t xml:space="preserve"> distal outcome (in this case a CONTINUOUS distal outcome)</w:t>
      </w:r>
    </w:p>
    <w:p w14:paraId="5F34B377" w14:textId="77777777" w:rsidR="00561073" w:rsidRDefault="00561073" w:rsidP="008D497A">
      <w:pPr>
        <w:tabs>
          <w:tab w:val="clear" w:pos="9500"/>
          <w:tab w:val="right" w:pos="9360"/>
        </w:tabs>
        <w:jc w:val="center"/>
        <w:rPr>
          <w:rFonts w:ascii="Times New Roman" w:hAnsi="Times New Roman" w:cs="Times New Roman"/>
        </w:rPr>
      </w:pPr>
    </w:p>
    <w:p w14:paraId="03D5BFE4" w14:textId="77777777" w:rsidR="00112A38" w:rsidRDefault="00112A38">
      <w:pPr>
        <w:pStyle w:val="Heading3"/>
      </w:pPr>
      <w:r>
        <w:t>Example</w:t>
      </w:r>
      <w:r>
        <w:rPr>
          <w:lang w:val="en-US"/>
        </w:rPr>
        <w:t xml:space="preserve"> Syntax</w:t>
      </w:r>
    </w:p>
    <w:p w14:paraId="3A2F3145" w14:textId="03CCB64A" w:rsidR="00AB7AAC" w:rsidRPr="00F45876" w:rsidRDefault="00AB7AAC" w:rsidP="00F45876">
      <w:pPr>
        <w:spacing w:line="360" w:lineRule="auto"/>
        <w:jc w:val="left"/>
        <w:rPr>
          <w:rFonts w:ascii="Arial" w:hAnsi="Arial"/>
        </w:rPr>
      </w:pPr>
      <w:r w:rsidRPr="00F45876">
        <w:rPr>
          <w:rFonts w:ascii="Arial" w:hAnsi="Arial"/>
        </w:rPr>
        <w:t>Include a “libname” statement prior to running the macro to direct SAS to the data file.</w:t>
      </w:r>
    </w:p>
    <w:p w14:paraId="3F81FAAF" w14:textId="77777777" w:rsidR="00AB7AAC" w:rsidRDefault="00AB7AAC" w:rsidP="00AB7AAC">
      <w:pPr>
        <w:jc w:val="left"/>
      </w:pPr>
    </w:p>
    <w:p w14:paraId="787AE483" w14:textId="77777777" w:rsidR="00AB7AAC" w:rsidRPr="00AB7AAC" w:rsidRDefault="00AB7AAC" w:rsidP="00F45876">
      <w:pPr>
        <w:tabs>
          <w:tab w:val="clear" w:pos="4800"/>
          <w:tab w:val="left" w:pos="2160"/>
        </w:tabs>
        <w:jc w:val="left"/>
        <w:rPr>
          <w:rFonts w:ascii="SAS Monospace" w:hAnsi="SAS Monospace"/>
          <w:sz w:val="20"/>
          <w:szCs w:val="20"/>
        </w:rPr>
      </w:pPr>
      <w:r>
        <w:rPr>
          <w:rFonts w:ascii="SAS Monospace" w:hAnsi="SAS Monospace"/>
          <w:sz w:val="20"/>
          <w:szCs w:val="20"/>
        </w:rPr>
        <w:tab/>
      </w:r>
      <w:r>
        <w:rPr>
          <w:rFonts w:ascii="SAS Monospace" w:hAnsi="SAS Monospace"/>
          <w:sz w:val="20"/>
          <w:szCs w:val="20"/>
        </w:rPr>
        <w:tab/>
      </w:r>
      <w:r w:rsidRPr="00F45876">
        <w:rPr>
          <w:rFonts w:ascii="Courier New" w:hAnsi="Courier New"/>
          <w:sz w:val="20"/>
          <w:szCs w:val="20"/>
        </w:rPr>
        <w:t>libname sasf "S:\myfolder\";</w:t>
      </w:r>
    </w:p>
    <w:p w14:paraId="1D9D66BC" w14:textId="77777777" w:rsidR="00AB7AAC" w:rsidRDefault="00AB7AAC" w:rsidP="00AB7AAC">
      <w:pPr>
        <w:jc w:val="left"/>
      </w:pPr>
    </w:p>
    <w:p w14:paraId="3A7AF890" w14:textId="449562DB" w:rsidR="00AB7AAC" w:rsidRPr="00F45876" w:rsidRDefault="00AB7AAC" w:rsidP="00F45876">
      <w:pPr>
        <w:spacing w:line="360" w:lineRule="auto"/>
        <w:jc w:val="left"/>
        <w:rPr>
          <w:rFonts w:ascii="Arial" w:hAnsi="Arial"/>
        </w:rPr>
      </w:pPr>
      <w:r w:rsidRPr="00F45876">
        <w:rPr>
          <w:rFonts w:ascii="Arial" w:hAnsi="Arial"/>
        </w:rPr>
        <w:t xml:space="preserve">Note: we suppose that the SAS </w:t>
      </w:r>
      <w:r w:rsidR="002B6887" w:rsidRPr="00F45876">
        <w:rPr>
          <w:rFonts w:ascii="Arial" w:hAnsi="Arial"/>
        </w:rPr>
        <w:t>data set</w:t>
      </w:r>
      <w:r w:rsidRPr="00F45876">
        <w:rPr>
          <w:rFonts w:ascii="Arial" w:hAnsi="Arial"/>
        </w:rPr>
        <w:t xml:space="preserve"> exists in the folder </w:t>
      </w:r>
      <w:r w:rsidRPr="00F45876">
        <w:rPr>
          <w:rFonts w:ascii="Courier New" w:hAnsi="Courier New" w:cs="Courier New"/>
        </w:rPr>
        <w:t>S:\myfolder\.</w:t>
      </w:r>
      <w:r w:rsidRPr="00F45876">
        <w:rPr>
          <w:rFonts w:ascii="Arial" w:hAnsi="Arial"/>
        </w:rPr>
        <w:t xml:space="preserve"> This path </w:t>
      </w:r>
      <w:r w:rsidRPr="00F45876">
        <w:rPr>
          <w:rFonts w:ascii="Arial" w:hAnsi="Arial"/>
        </w:rPr>
        <w:lastRenderedPageBreak/>
        <w:t xml:space="preserve">represents any user-specified folder. </w:t>
      </w:r>
    </w:p>
    <w:p w14:paraId="1A9E83FB" w14:textId="77777777" w:rsidR="00AB7AAC" w:rsidRDefault="00AB7AAC" w:rsidP="00F45876">
      <w:pPr>
        <w:jc w:val="left"/>
      </w:pPr>
    </w:p>
    <w:p w14:paraId="4E39FB97" w14:textId="13EE108E" w:rsidR="00C940B6" w:rsidRPr="00F45876" w:rsidRDefault="00F45876" w:rsidP="00F45876">
      <w:pPr>
        <w:spacing w:line="360" w:lineRule="auto"/>
        <w:jc w:val="left"/>
        <w:rPr>
          <w:rFonts w:ascii="Arial" w:hAnsi="Arial"/>
        </w:rPr>
      </w:pPr>
      <w:r>
        <w:rPr>
          <w:rFonts w:ascii="Arial" w:hAnsi="Arial"/>
        </w:rPr>
        <w:t>E</w:t>
      </w:r>
      <w:r w:rsidR="006768C3" w:rsidRPr="00F45876">
        <w:rPr>
          <w:rFonts w:ascii="Arial" w:hAnsi="Arial"/>
        </w:rPr>
        <w:t xml:space="preserve">stimate </w:t>
      </w:r>
      <w:r w:rsidR="00C940B6" w:rsidRPr="00F45876">
        <w:rPr>
          <w:rFonts w:ascii="Arial" w:hAnsi="Arial"/>
        </w:rPr>
        <w:t>the LCA model using PROC LCA.</w:t>
      </w:r>
    </w:p>
    <w:p w14:paraId="2175ADAB" w14:textId="77777777" w:rsidR="00C940B6" w:rsidRDefault="00C940B6" w:rsidP="00F45876">
      <w:pPr>
        <w:jc w:val="left"/>
        <w:rPr>
          <w:rFonts w:ascii="Times New Roman" w:hAnsi="Times New Roman" w:cs="Times New Roman"/>
        </w:rPr>
      </w:pPr>
    </w:p>
    <w:p w14:paraId="063BDFB0" w14:textId="77777777" w:rsidR="00A65AD9" w:rsidRDefault="00A65AD9" w:rsidP="00A65AD9">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42012087" w14:textId="77777777" w:rsidR="00A65AD9" w:rsidRDefault="00A65AD9"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b/>
          <w:bCs/>
          <w:noProof w:val="0"/>
          <w:color w:val="000080"/>
          <w:sz w:val="20"/>
          <w:szCs w:val="20"/>
          <w:shd w:val="clear" w:color="auto" w:fill="FFFFFF"/>
        </w:rPr>
        <w:t>PROC</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0080"/>
          <w:sz w:val="20"/>
          <w:szCs w:val="20"/>
          <w:shd w:val="clear" w:color="auto" w:fill="FFFFFF"/>
        </w:rPr>
        <w:t>LCA</w:t>
      </w:r>
      <w:r>
        <w:rPr>
          <w:rFonts w:ascii="Courier New" w:hAnsi="Courier New" w:cs="Courier New"/>
          <w:noProof w:val="0"/>
          <w:color w:val="000000"/>
          <w:sz w:val="20"/>
          <w:szCs w:val="20"/>
          <w:shd w:val="clear" w:color="auto" w:fill="FFFFFF"/>
        </w:rPr>
        <w:t xml:space="preserve"> DATA = </w:t>
      </w:r>
      <w:proofErr w:type="spellStart"/>
      <w:r>
        <w:rPr>
          <w:rFonts w:ascii="Courier New" w:hAnsi="Courier New" w:cs="Courier New"/>
          <w:noProof w:val="0"/>
          <w:color w:val="000000"/>
          <w:sz w:val="20"/>
          <w:szCs w:val="20"/>
          <w:shd w:val="clear" w:color="auto" w:fill="FFFFFF"/>
        </w:rPr>
        <w:t>SimData_conti</w:t>
      </w:r>
      <w:proofErr w:type="spellEnd"/>
      <w:r>
        <w:rPr>
          <w:rFonts w:ascii="Courier New" w:hAnsi="Courier New" w:cs="Courier New"/>
          <w:noProof w:val="0"/>
          <w:color w:val="000000"/>
          <w:sz w:val="20"/>
          <w:szCs w:val="20"/>
          <w:shd w:val="clear" w:color="auto" w:fill="FFFFFF"/>
        </w:rPr>
        <w:t xml:space="preserve"> OUTPARAM = </w:t>
      </w:r>
      <w:proofErr w:type="spellStart"/>
      <w:r>
        <w:rPr>
          <w:rFonts w:ascii="Courier New" w:hAnsi="Courier New" w:cs="Courier New"/>
          <w:noProof w:val="0"/>
          <w:color w:val="000000"/>
          <w:sz w:val="20"/>
          <w:szCs w:val="20"/>
          <w:shd w:val="clear" w:color="auto" w:fill="FFFFFF"/>
        </w:rPr>
        <w:t>conti_param</w:t>
      </w:r>
      <w:proofErr w:type="spellEnd"/>
      <w:r>
        <w:rPr>
          <w:rFonts w:ascii="Courier New" w:hAnsi="Courier New" w:cs="Courier New"/>
          <w:noProof w:val="0"/>
          <w:color w:val="000000"/>
          <w:sz w:val="20"/>
          <w:szCs w:val="20"/>
          <w:shd w:val="clear" w:color="auto" w:fill="FFFFFF"/>
        </w:rPr>
        <w:t xml:space="preserve"> OUTPOST = </w:t>
      </w:r>
      <w:proofErr w:type="spellStart"/>
      <w:r>
        <w:rPr>
          <w:rFonts w:ascii="Courier New" w:hAnsi="Courier New" w:cs="Courier New"/>
          <w:noProof w:val="0"/>
          <w:color w:val="000000"/>
          <w:sz w:val="20"/>
          <w:szCs w:val="20"/>
          <w:shd w:val="clear" w:color="auto" w:fill="FFFFFF"/>
        </w:rPr>
        <w:t>conti_</w:t>
      </w:r>
      <w:proofErr w:type="gramStart"/>
      <w:r>
        <w:rPr>
          <w:rFonts w:ascii="Courier New" w:hAnsi="Courier New" w:cs="Courier New"/>
          <w:noProof w:val="0"/>
          <w:color w:val="000000"/>
          <w:sz w:val="20"/>
          <w:szCs w:val="20"/>
          <w:shd w:val="clear" w:color="auto" w:fill="FFFFFF"/>
        </w:rPr>
        <w:t>post</w:t>
      </w:r>
      <w:proofErr w:type="spellEnd"/>
      <w:r>
        <w:rPr>
          <w:rFonts w:ascii="Courier New" w:hAnsi="Courier New" w:cs="Courier New"/>
          <w:noProof w:val="0"/>
          <w:color w:val="000000"/>
          <w:sz w:val="20"/>
          <w:szCs w:val="20"/>
          <w:shd w:val="clear" w:color="auto" w:fill="FFFFFF"/>
        </w:rPr>
        <w:t xml:space="preserve"> ;</w:t>
      </w:r>
      <w:proofErr w:type="gramEnd"/>
    </w:p>
    <w:p w14:paraId="4049C0B9" w14:textId="77777777" w:rsidR="00A65AD9" w:rsidRDefault="00A65AD9"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FF"/>
          <w:sz w:val="20"/>
          <w:szCs w:val="20"/>
          <w:shd w:val="clear" w:color="auto" w:fill="FFFFFF"/>
        </w:rPr>
        <w:t>ID</w:t>
      </w:r>
      <w:r>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id</w:t>
      </w:r>
      <w:proofErr w:type="spellEnd"/>
      <w:r>
        <w:rPr>
          <w:rFonts w:ascii="Courier New" w:hAnsi="Courier New" w:cs="Courier New"/>
          <w:noProof w:val="0"/>
          <w:color w:val="000000"/>
          <w:sz w:val="20"/>
          <w:szCs w:val="20"/>
          <w:shd w:val="clear" w:color="auto" w:fill="FFFFFF"/>
        </w:rPr>
        <w:t>;</w:t>
      </w:r>
    </w:p>
    <w:p w14:paraId="68733F56" w14:textId="77777777" w:rsidR="00A65AD9" w:rsidRDefault="00A65AD9"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NCLASS </w:t>
      </w:r>
      <w:r>
        <w:rPr>
          <w:rFonts w:ascii="Courier New" w:hAnsi="Courier New" w:cs="Courier New"/>
          <w:b/>
          <w:bCs/>
          <w:noProof w:val="0"/>
          <w:color w:val="008080"/>
          <w:sz w:val="20"/>
          <w:szCs w:val="20"/>
          <w:shd w:val="clear" w:color="auto" w:fill="FFFFFF"/>
        </w:rPr>
        <w:t>5</w:t>
      </w:r>
      <w:r>
        <w:rPr>
          <w:rFonts w:ascii="Courier New" w:hAnsi="Courier New" w:cs="Courier New"/>
          <w:noProof w:val="0"/>
          <w:color w:val="000000"/>
          <w:sz w:val="20"/>
          <w:szCs w:val="20"/>
          <w:shd w:val="clear" w:color="auto" w:fill="FFFFFF"/>
        </w:rPr>
        <w:t xml:space="preserve">; </w:t>
      </w:r>
    </w:p>
    <w:p w14:paraId="2851C70C" w14:textId="77777777" w:rsidR="00A65AD9" w:rsidRDefault="00A65AD9"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ITEMS item001-item008; </w:t>
      </w:r>
    </w:p>
    <w:p w14:paraId="75BD8C0F" w14:textId="77777777" w:rsidR="0041710C" w:rsidRDefault="00A65AD9" w:rsidP="0041710C">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CATEGORIES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p>
    <w:p w14:paraId="18CCD582" w14:textId="5CE97A0D" w:rsidR="00A65AD9" w:rsidRDefault="00A65AD9" w:rsidP="0041710C">
      <w:pPr>
        <w:widowControl/>
        <w:tabs>
          <w:tab w:val="clear" w:pos="720"/>
          <w:tab w:val="clear" w:pos="4800"/>
          <w:tab w:val="clear" w:pos="9500"/>
        </w:tabs>
        <w:spacing w:line="276" w:lineRule="auto"/>
        <w:ind w:left="900" w:firstLine="54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SEED </w:t>
      </w:r>
      <w:r>
        <w:rPr>
          <w:rFonts w:ascii="Courier New" w:hAnsi="Courier New" w:cs="Courier New"/>
          <w:b/>
          <w:bCs/>
          <w:noProof w:val="0"/>
          <w:color w:val="008080"/>
          <w:sz w:val="20"/>
          <w:szCs w:val="20"/>
          <w:shd w:val="clear" w:color="auto" w:fill="FFFFFF"/>
        </w:rPr>
        <w:t>1</w:t>
      </w:r>
      <w:r w:rsidR="00034CEF">
        <w:rPr>
          <w:rFonts w:ascii="Courier New" w:hAnsi="Courier New" w:cs="Courier New"/>
          <w:b/>
          <w:bCs/>
          <w:noProof w:val="0"/>
          <w:color w:val="008080"/>
          <w:sz w:val="20"/>
          <w:szCs w:val="20"/>
          <w:shd w:val="clear" w:color="auto" w:fill="FFFFFF"/>
        </w:rPr>
        <w:t>2345</w:t>
      </w:r>
      <w:r>
        <w:rPr>
          <w:rFonts w:ascii="Courier New" w:hAnsi="Courier New" w:cs="Courier New"/>
          <w:noProof w:val="0"/>
          <w:color w:val="000000"/>
          <w:sz w:val="20"/>
          <w:szCs w:val="20"/>
          <w:shd w:val="clear" w:color="auto" w:fill="FFFFFF"/>
        </w:rPr>
        <w:t xml:space="preserve">;    </w:t>
      </w:r>
    </w:p>
    <w:p w14:paraId="0527AD74" w14:textId="77777777" w:rsidR="00A65AD9" w:rsidRDefault="00A65AD9"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RHO PRIOR = </w:t>
      </w:r>
      <w:r>
        <w:rPr>
          <w:rFonts w:ascii="Courier New" w:hAnsi="Courier New" w:cs="Courier New"/>
          <w:b/>
          <w:bCs/>
          <w:noProof w:val="0"/>
          <w:color w:val="008080"/>
          <w:sz w:val="20"/>
          <w:szCs w:val="20"/>
          <w:shd w:val="clear" w:color="auto" w:fill="FFFFFF"/>
        </w:rPr>
        <w:t>1</w:t>
      </w:r>
      <w:r>
        <w:rPr>
          <w:rFonts w:ascii="Courier New" w:hAnsi="Courier New" w:cs="Courier New"/>
          <w:noProof w:val="0"/>
          <w:color w:val="000000"/>
          <w:sz w:val="20"/>
          <w:szCs w:val="20"/>
          <w:shd w:val="clear" w:color="auto" w:fill="FFFFFF"/>
        </w:rPr>
        <w:t xml:space="preserve">; </w:t>
      </w:r>
    </w:p>
    <w:p w14:paraId="55C0467D" w14:textId="77777777" w:rsidR="0041710C" w:rsidRDefault="00A65AD9" w:rsidP="0041710C">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NSTARTS </w:t>
      </w:r>
      <w:r>
        <w:rPr>
          <w:rFonts w:ascii="Courier New" w:hAnsi="Courier New" w:cs="Courier New"/>
          <w:b/>
          <w:bCs/>
          <w:noProof w:val="0"/>
          <w:color w:val="008080"/>
          <w:sz w:val="20"/>
          <w:szCs w:val="20"/>
          <w:shd w:val="clear" w:color="auto" w:fill="FFFFFF"/>
        </w:rPr>
        <w:t>20</w:t>
      </w:r>
      <w:r>
        <w:rPr>
          <w:rFonts w:ascii="Courier New" w:hAnsi="Courier New" w:cs="Courier New"/>
          <w:noProof w:val="0"/>
          <w:color w:val="000000"/>
          <w:sz w:val="20"/>
          <w:szCs w:val="20"/>
          <w:shd w:val="clear" w:color="auto" w:fill="FFFFFF"/>
        </w:rPr>
        <w:t>;</w:t>
      </w:r>
    </w:p>
    <w:p w14:paraId="5BC5B4E1" w14:textId="77777777" w:rsidR="0041710C" w:rsidRDefault="00A65AD9" w:rsidP="0041710C">
      <w:pPr>
        <w:widowControl/>
        <w:tabs>
          <w:tab w:val="clear" w:pos="720"/>
          <w:tab w:val="clear" w:pos="4800"/>
          <w:tab w:val="clear" w:pos="9500"/>
        </w:tabs>
        <w:spacing w:line="276" w:lineRule="auto"/>
        <w:ind w:left="900" w:firstLine="54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MAXITER </w:t>
      </w:r>
      <w:r>
        <w:rPr>
          <w:rFonts w:ascii="Courier New" w:hAnsi="Courier New" w:cs="Courier New"/>
          <w:b/>
          <w:bCs/>
          <w:noProof w:val="0"/>
          <w:color w:val="008080"/>
          <w:sz w:val="20"/>
          <w:szCs w:val="20"/>
          <w:shd w:val="clear" w:color="auto" w:fill="FFFFFF"/>
        </w:rPr>
        <w:t>5000</w:t>
      </w:r>
      <w:r>
        <w:rPr>
          <w:rFonts w:ascii="Courier New" w:hAnsi="Courier New" w:cs="Courier New"/>
          <w:noProof w:val="0"/>
          <w:color w:val="000000"/>
          <w:sz w:val="20"/>
          <w:szCs w:val="20"/>
          <w:shd w:val="clear" w:color="auto" w:fill="FFFFFF"/>
        </w:rPr>
        <w:t xml:space="preserve">;          </w:t>
      </w:r>
    </w:p>
    <w:p w14:paraId="56EC0A9D" w14:textId="028C4F2A" w:rsidR="00A65AD9" w:rsidRDefault="00A65AD9" w:rsidP="0041710C">
      <w:pPr>
        <w:widowControl/>
        <w:tabs>
          <w:tab w:val="clear" w:pos="720"/>
          <w:tab w:val="clear" w:pos="4800"/>
          <w:tab w:val="clear" w:pos="9500"/>
        </w:tabs>
        <w:spacing w:line="276" w:lineRule="auto"/>
        <w:ind w:left="900" w:firstLine="54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CRITERION </w:t>
      </w:r>
      <w:r>
        <w:rPr>
          <w:rFonts w:ascii="Courier New" w:hAnsi="Courier New" w:cs="Courier New"/>
          <w:b/>
          <w:bCs/>
          <w:noProof w:val="0"/>
          <w:color w:val="008080"/>
          <w:sz w:val="20"/>
          <w:szCs w:val="20"/>
          <w:shd w:val="clear" w:color="auto" w:fill="FFFFFF"/>
        </w:rPr>
        <w:t>0.000001</w:t>
      </w:r>
      <w:r>
        <w:rPr>
          <w:rFonts w:ascii="Courier New" w:hAnsi="Courier New" w:cs="Courier New"/>
          <w:noProof w:val="0"/>
          <w:color w:val="000000"/>
          <w:sz w:val="20"/>
          <w:szCs w:val="20"/>
          <w:shd w:val="clear" w:color="auto" w:fill="FFFFFF"/>
        </w:rPr>
        <w:t xml:space="preserve">; </w:t>
      </w:r>
    </w:p>
    <w:p w14:paraId="02BD592E" w14:textId="38600A25" w:rsidR="009323FB" w:rsidRDefault="00A65AD9" w:rsidP="00F45876">
      <w:pPr>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b/>
          <w:bCs/>
          <w:noProof w:val="0"/>
          <w:color w:val="000080"/>
          <w:sz w:val="20"/>
          <w:szCs w:val="20"/>
          <w:shd w:val="clear" w:color="auto" w:fill="FFFFFF"/>
        </w:rPr>
        <w:t>RUN</w:t>
      </w:r>
      <w:r>
        <w:rPr>
          <w:rFonts w:ascii="Courier New" w:hAnsi="Courier New" w:cs="Courier New"/>
          <w:noProof w:val="0"/>
          <w:color w:val="000000"/>
          <w:sz w:val="20"/>
          <w:szCs w:val="20"/>
          <w:shd w:val="clear" w:color="auto" w:fill="FFFFFF"/>
        </w:rPr>
        <w:t>;</w:t>
      </w:r>
    </w:p>
    <w:p w14:paraId="5771F080" w14:textId="77777777" w:rsidR="00A65AD9" w:rsidRDefault="00A65AD9" w:rsidP="00A65AD9">
      <w:pPr>
        <w:jc w:val="left"/>
      </w:pPr>
    </w:p>
    <w:p w14:paraId="5EA9E768" w14:textId="7CFDFBF7" w:rsidR="00CB3C58" w:rsidRPr="00F45876" w:rsidDel="00CB3C58" w:rsidRDefault="002A06CB" w:rsidP="00F45876">
      <w:pPr>
        <w:spacing w:line="360" w:lineRule="auto"/>
        <w:jc w:val="left"/>
        <w:rPr>
          <w:rFonts w:ascii="Arial" w:hAnsi="Arial"/>
        </w:rPr>
      </w:pPr>
      <w:r w:rsidRPr="00F45876">
        <w:rPr>
          <w:rFonts w:ascii="Arial" w:hAnsi="Arial"/>
        </w:rPr>
        <w:t>Now,</w:t>
      </w:r>
      <w:r w:rsidR="00C940B6" w:rsidRPr="00F45876">
        <w:rPr>
          <w:rFonts w:ascii="Arial" w:hAnsi="Arial"/>
        </w:rPr>
        <w:t xml:space="preserve"> </w:t>
      </w:r>
      <w:r w:rsidRPr="00F45876">
        <w:rPr>
          <w:rFonts w:ascii="Arial" w:hAnsi="Arial"/>
        </w:rPr>
        <w:t>i</w:t>
      </w:r>
      <w:r w:rsidR="00C940B6" w:rsidRPr="00F45876">
        <w:rPr>
          <w:rFonts w:ascii="Arial" w:hAnsi="Arial"/>
        </w:rPr>
        <w:t xml:space="preserve">nclude the macro and enter the </w:t>
      </w:r>
      <w:r w:rsidRPr="00F45876">
        <w:rPr>
          <w:rFonts w:ascii="Arial" w:hAnsi="Arial"/>
        </w:rPr>
        <w:t xml:space="preserve">following </w:t>
      </w:r>
      <w:r w:rsidR="00C940B6" w:rsidRPr="00F45876">
        <w:rPr>
          <w:rFonts w:ascii="Arial" w:hAnsi="Arial"/>
        </w:rPr>
        <w:t>syntax in SAS.</w:t>
      </w:r>
    </w:p>
    <w:p w14:paraId="371F5F31" w14:textId="77777777" w:rsidR="00C940B6" w:rsidRDefault="00A93563" w:rsidP="00F45876">
      <w:pPr>
        <w:jc w:val="left"/>
      </w:pPr>
      <w:r>
        <w:tab/>
      </w:r>
    </w:p>
    <w:p w14:paraId="68759534" w14:textId="77777777" w:rsidR="00C71250" w:rsidRDefault="00C71250"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SimData_conti</w:t>
      </w:r>
      <w:proofErr w:type="spellEnd"/>
      <w:r>
        <w:rPr>
          <w:rFonts w:ascii="Courier New" w:hAnsi="Courier New" w:cs="Courier New"/>
          <w:noProof w:val="0"/>
          <w:color w:val="000000"/>
          <w:sz w:val="20"/>
          <w:szCs w:val="20"/>
          <w:shd w:val="clear" w:color="auto" w:fill="FFFFFF"/>
        </w:rPr>
        <w:t xml:space="preserve">, </w:t>
      </w:r>
    </w:p>
    <w:p w14:paraId="01E9CBF4" w14:textId="1DF5E931" w:rsidR="00C71250" w:rsidRDefault="00C71250" w:rsidP="00F45876">
      <w:pPr>
        <w:widowControl/>
        <w:tabs>
          <w:tab w:val="clear" w:pos="720"/>
          <w:tab w:val="clear" w:pos="4800"/>
          <w:tab w:val="clear" w:pos="9500"/>
        </w:tabs>
        <w:spacing w:line="276" w:lineRule="auto"/>
        <w:ind w:left="2340" w:firstLine="54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param = </w:t>
      </w:r>
      <w:proofErr w:type="spellStart"/>
      <w:r>
        <w:rPr>
          <w:rFonts w:ascii="Courier New" w:hAnsi="Courier New" w:cs="Courier New"/>
          <w:noProof w:val="0"/>
          <w:color w:val="000000"/>
          <w:sz w:val="20"/>
          <w:szCs w:val="20"/>
          <w:shd w:val="clear" w:color="auto" w:fill="FFFFFF"/>
        </w:rPr>
        <w:t>conti_param</w:t>
      </w:r>
      <w:proofErr w:type="spellEnd"/>
      <w:r>
        <w:rPr>
          <w:rFonts w:ascii="Courier New" w:hAnsi="Courier New" w:cs="Courier New"/>
          <w:noProof w:val="0"/>
          <w:color w:val="000000"/>
          <w:sz w:val="20"/>
          <w:szCs w:val="20"/>
          <w:shd w:val="clear" w:color="auto" w:fill="FFFFFF"/>
        </w:rPr>
        <w:t>,</w:t>
      </w:r>
    </w:p>
    <w:p w14:paraId="0141FDE0" w14:textId="5393679F" w:rsidR="00C71250" w:rsidRDefault="00F45876"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sidR="00C71250">
        <w:rPr>
          <w:rFonts w:ascii="Courier New" w:hAnsi="Courier New" w:cs="Courier New"/>
          <w:noProof w:val="0"/>
          <w:color w:val="000000"/>
          <w:sz w:val="20"/>
          <w:szCs w:val="20"/>
          <w:shd w:val="clear" w:color="auto" w:fill="FFFFFF"/>
        </w:rPr>
        <w:t xml:space="preserve">post = </w:t>
      </w:r>
      <w:proofErr w:type="spellStart"/>
      <w:r w:rsidR="00C71250">
        <w:rPr>
          <w:rFonts w:ascii="Courier New" w:hAnsi="Courier New" w:cs="Courier New"/>
          <w:noProof w:val="0"/>
          <w:color w:val="000000"/>
          <w:sz w:val="20"/>
          <w:szCs w:val="20"/>
          <w:shd w:val="clear" w:color="auto" w:fill="FFFFFF"/>
        </w:rPr>
        <w:t>conti_post</w:t>
      </w:r>
      <w:proofErr w:type="spellEnd"/>
      <w:r w:rsidR="00C71250">
        <w:rPr>
          <w:rFonts w:ascii="Courier New" w:hAnsi="Courier New" w:cs="Courier New"/>
          <w:noProof w:val="0"/>
          <w:color w:val="000000"/>
          <w:sz w:val="20"/>
          <w:szCs w:val="20"/>
          <w:shd w:val="clear" w:color="auto" w:fill="FFFFFF"/>
        </w:rPr>
        <w:t>,</w:t>
      </w:r>
    </w:p>
    <w:p w14:paraId="5BB530A0" w14:textId="0DB610F6" w:rsidR="00C71250" w:rsidRDefault="00F45876"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sidR="00C71250">
        <w:rPr>
          <w:rFonts w:ascii="Courier New" w:hAnsi="Courier New" w:cs="Courier New"/>
          <w:noProof w:val="0"/>
          <w:color w:val="000000"/>
          <w:sz w:val="20"/>
          <w:szCs w:val="20"/>
          <w:shd w:val="clear" w:color="auto" w:fill="FFFFFF"/>
        </w:rPr>
        <w:t>id = id,</w:t>
      </w:r>
    </w:p>
    <w:p w14:paraId="522ED760" w14:textId="77777777" w:rsidR="00F45876" w:rsidRDefault="00F45876" w:rsidP="00F45876">
      <w:pPr>
        <w:widowControl/>
        <w:tabs>
          <w:tab w:val="clear" w:pos="720"/>
          <w:tab w:val="clear" w:pos="4800"/>
          <w:tab w:val="clear" w:pos="9500"/>
        </w:tabs>
        <w:spacing w:line="276" w:lineRule="auto"/>
        <w:ind w:left="90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distal = z,</w:t>
      </w:r>
    </w:p>
    <w:p w14:paraId="5F1347FC" w14:textId="1AD0AAA2" w:rsidR="00C71250" w:rsidRDefault="00C71250" w:rsidP="00F45876">
      <w:pPr>
        <w:widowControl/>
        <w:tabs>
          <w:tab w:val="clear" w:pos="720"/>
          <w:tab w:val="clear" w:pos="4800"/>
          <w:tab w:val="clear" w:pos="9500"/>
        </w:tabs>
        <w:spacing w:line="276" w:lineRule="auto"/>
        <w:ind w:left="2340" w:firstLine="54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metric = </w:t>
      </w:r>
      <w:proofErr w:type="gramStart"/>
      <w:r>
        <w:rPr>
          <w:rFonts w:ascii="Courier New" w:hAnsi="Courier New" w:cs="Courier New"/>
          <w:noProof w:val="0"/>
          <w:color w:val="000000"/>
          <w:sz w:val="20"/>
          <w:szCs w:val="20"/>
          <w:shd w:val="clear" w:color="auto" w:fill="FFFFFF"/>
        </w:rPr>
        <w:t>Continuous )</w:t>
      </w:r>
      <w:proofErr w:type="gramEnd"/>
      <w:r>
        <w:rPr>
          <w:rFonts w:ascii="Courier New" w:hAnsi="Courier New" w:cs="Courier New"/>
          <w:noProof w:val="0"/>
          <w:color w:val="000000"/>
          <w:sz w:val="20"/>
          <w:szCs w:val="20"/>
          <w:shd w:val="clear" w:color="auto" w:fill="FFFFFF"/>
        </w:rPr>
        <w:t>;</w:t>
      </w:r>
    </w:p>
    <w:p w14:paraId="5DF5261F" w14:textId="77777777" w:rsidR="00C71250" w:rsidRDefault="00C71250" w:rsidP="00F45876">
      <w:pPr>
        <w:jc w:val="left"/>
        <w:rPr>
          <w:rFonts w:ascii="Courier New" w:hAnsi="Courier New" w:cs="Courier New"/>
          <w:noProof w:val="0"/>
          <w:color w:val="000000"/>
          <w:sz w:val="20"/>
          <w:szCs w:val="20"/>
          <w:shd w:val="clear" w:color="auto" w:fill="FFFFFF"/>
        </w:rPr>
      </w:pPr>
    </w:p>
    <w:p w14:paraId="35B5E1C2" w14:textId="34F6AF13" w:rsidR="000A6294" w:rsidRPr="00F45876" w:rsidRDefault="000A6294" w:rsidP="00F45876">
      <w:pPr>
        <w:jc w:val="left"/>
        <w:rPr>
          <w:rFonts w:ascii="Times New Roman" w:hAnsi="Times New Roman" w:cs="Times New Roman"/>
          <w:sz w:val="16"/>
          <w:szCs w:val="16"/>
        </w:rPr>
      </w:pPr>
      <w:r w:rsidRPr="00F45876">
        <w:rPr>
          <w:rFonts w:ascii="Arial" w:hAnsi="Arial"/>
        </w:rPr>
        <w:t>The</w:t>
      </w:r>
      <w:r w:rsidRPr="00F45876">
        <w:rPr>
          <w:rFonts w:ascii="Courier New" w:hAnsi="Courier New" w:cs="Courier New"/>
        </w:rPr>
        <w:t xml:space="preserve"> input_data </w:t>
      </w:r>
      <w:r w:rsidRPr="00F45876">
        <w:rPr>
          <w:rFonts w:ascii="Arial" w:hAnsi="Arial"/>
        </w:rPr>
        <w:t xml:space="preserve">argument identifies the data file. The </w:t>
      </w:r>
      <w:r w:rsidRPr="00F45876">
        <w:rPr>
          <w:rFonts w:ascii="Courier New" w:hAnsi="Courier New" w:cs="Courier New"/>
        </w:rPr>
        <w:t>param</w:t>
      </w:r>
      <w:r w:rsidRPr="00F45876">
        <w:rPr>
          <w:rFonts w:ascii="Arial" w:hAnsi="Arial"/>
          <w:b/>
        </w:rPr>
        <w:t xml:space="preserve"> </w:t>
      </w:r>
      <w:r w:rsidRPr="00F45876">
        <w:rPr>
          <w:rFonts w:ascii="Arial" w:hAnsi="Arial"/>
        </w:rPr>
        <w:t xml:space="preserve">argument directs the macro to the parameters generated in the </w:t>
      </w:r>
      <w:r w:rsidR="00BE5E19" w:rsidRPr="00F45876">
        <w:rPr>
          <w:rFonts w:ascii="Arial" w:hAnsi="Arial"/>
        </w:rPr>
        <w:t xml:space="preserve">OUTPARAM file generated by PROC LCA. </w:t>
      </w:r>
      <w:r w:rsidRPr="00F45876">
        <w:rPr>
          <w:rFonts w:ascii="Arial" w:hAnsi="Arial"/>
        </w:rPr>
        <w:t>The</w:t>
      </w:r>
      <w:r w:rsidR="005D1853" w:rsidRPr="00F45876">
        <w:rPr>
          <w:rFonts w:ascii="Arial" w:hAnsi="Arial"/>
        </w:rPr>
        <w:t xml:space="preserve"> </w:t>
      </w:r>
      <w:r w:rsidR="005D1853" w:rsidRPr="00F45876">
        <w:rPr>
          <w:rFonts w:ascii="Courier New" w:hAnsi="Courier New" w:cs="Courier New"/>
        </w:rPr>
        <w:t xml:space="preserve">id </w:t>
      </w:r>
      <w:r w:rsidR="005D1853" w:rsidRPr="00F45876">
        <w:rPr>
          <w:rFonts w:ascii="Arial" w:hAnsi="Arial"/>
        </w:rPr>
        <w:t>and</w:t>
      </w:r>
      <w:r w:rsidRPr="00F45876">
        <w:rPr>
          <w:rFonts w:ascii="Arial" w:hAnsi="Arial"/>
        </w:rPr>
        <w:t xml:space="preserve"> </w:t>
      </w:r>
      <w:r w:rsidRPr="00F45876">
        <w:rPr>
          <w:rFonts w:ascii="Courier New" w:hAnsi="Courier New" w:cs="Courier New"/>
        </w:rPr>
        <w:t xml:space="preserve">distal </w:t>
      </w:r>
      <w:r w:rsidR="005D1853" w:rsidRPr="00F45876">
        <w:rPr>
          <w:rFonts w:ascii="Arial" w:hAnsi="Arial"/>
        </w:rPr>
        <w:t>arguments identify</w:t>
      </w:r>
      <w:r w:rsidRPr="00F45876">
        <w:rPr>
          <w:rFonts w:ascii="Arial" w:hAnsi="Arial"/>
        </w:rPr>
        <w:t xml:space="preserve"> the </w:t>
      </w:r>
      <w:r w:rsidR="005D1853" w:rsidRPr="00F45876">
        <w:rPr>
          <w:rFonts w:ascii="Arial" w:hAnsi="Arial"/>
        </w:rPr>
        <w:t xml:space="preserve">subject identification variable and the </w:t>
      </w:r>
      <w:r w:rsidRPr="00F45876">
        <w:rPr>
          <w:rFonts w:ascii="Arial" w:hAnsi="Arial"/>
        </w:rPr>
        <w:t xml:space="preserve">distal outcome. The </w:t>
      </w:r>
      <w:r w:rsidRPr="00F45876">
        <w:rPr>
          <w:rFonts w:ascii="Courier New" w:hAnsi="Courier New" w:cs="Courier New"/>
        </w:rPr>
        <w:t xml:space="preserve">metric </w:t>
      </w:r>
      <w:r w:rsidRPr="00F45876">
        <w:rPr>
          <w:rFonts w:ascii="Arial" w:hAnsi="Arial"/>
        </w:rPr>
        <w:t xml:space="preserve">argument indicates that the distal outcome is </w:t>
      </w:r>
      <w:r w:rsidR="00C940B6" w:rsidRPr="00F45876">
        <w:rPr>
          <w:rFonts w:ascii="Arial" w:hAnsi="Arial"/>
        </w:rPr>
        <w:t>continuous</w:t>
      </w:r>
      <w:r w:rsidRPr="00F45876">
        <w:rPr>
          <w:rFonts w:ascii="Arial" w:hAnsi="Arial"/>
        </w:rPr>
        <w:t xml:space="preserve">, and </w:t>
      </w:r>
      <w:r w:rsidRPr="00F45876">
        <w:rPr>
          <w:rFonts w:ascii="Courier New" w:hAnsi="Courier New" w:cs="Courier New"/>
        </w:rPr>
        <w:t>output_dataset_name</w:t>
      </w:r>
      <w:r w:rsidRPr="00F45876">
        <w:rPr>
          <w:rFonts w:ascii="Arial" w:hAnsi="Arial"/>
        </w:rPr>
        <w:t xml:space="preserve"> names the macro’s output.</w:t>
      </w:r>
    </w:p>
    <w:p w14:paraId="4582B79D" w14:textId="77777777" w:rsidR="007F38B4" w:rsidRDefault="007F38B4" w:rsidP="007F38B4">
      <w:pPr>
        <w:jc w:val="left"/>
      </w:pPr>
    </w:p>
    <w:p w14:paraId="42CAD489" w14:textId="50A6AAF4" w:rsidR="007F38B4" w:rsidRPr="00F45876" w:rsidRDefault="007F38B4" w:rsidP="00F45876">
      <w:pPr>
        <w:spacing w:line="360" w:lineRule="auto"/>
        <w:jc w:val="left"/>
        <w:rPr>
          <w:rFonts w:ascii="Arial" w:hAnsi="Arial"/>
        </w:rPr>
      </w:pPr>
      <w:r w:rsidRPr="00F45876">
        <w:rPr>
          <w:rFonts w:ascii="Arial" w:hAnsi="Arial"/>
        </w:rPr>
        <w:t>In this example there were no survey weights.</w:t>
      </w:r>
      <w:r w:rsidR="0025514E" w:rsidRPr="00F45876">
        <w:rPr>
          <w:rFonts w:ascii="Arial" w:hAnsi="Arial"/>
        </w:rPr>
        <w:t xml:space="preserve"> </w:t>
      </w:r>
      <w:r w:rsidRPr="00F45876">
        <w:rPr>
          <w:rFonts w:ascii="Arial" w:hAnsi="Arial"/>
        </w:rPr>
        <w:t>If there had been, it would be necessary to add a</w:t>
      </w:r>
      <w:r w:rsidR="0025514E" w:rsidRPr="00F45876">
        <w:rPr>
          <w:rFonts w:ascii="Arial" w:hAnsi="Arial"/>
        </w:rPr>
        <w:t xml:space="preserve"> </w:t>
      </w:r>
      <w:r w:rsidRPr="00F45876">
        <w:rPr>
          <w:rFonts w:ascii="Arial" w:hAnsi="Arial"/>
        </w:rPr>
        <w:t xml:space="preserve">line such as </w:t>
      </w:r>
    </w:p>
    <w:p w14:paraId="7A4855B8" w14:textId="77777777" w:rsidR="007F38B4" w:rsidRDefault="007F38B4"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440D7EC3" w14:textId="77777777" w:rsidR="007F38B4" w:rsidRDefault="007F38B4" w:rsidP="007F38B4">
      <w:pPr>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FF"/>
          <w:sz w:val="20"/>
          <w:szCs w:val="20"/>
          <w:shd w:val="clear" w:color="auto" w:fill="FFFFFF"/>
        </w:rPr>
        <w:t>WEIGHT</w:t>
      </w:r>
      <w:r>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w:t>
      </w:r>
    </w:p>
    <w:p w14:paraId="7182D9CC" w14:textId="77777777" w:rsidR="00F45876" w:rsidRDefault="00F45876" w:rsidP="00F45876">
      <w:pPr>
        <w:spacing w:line="360" w:lineRule="auto"/>
        <w:jc w:val="left"/>
        <w:rPr>
          <w:rFonts w:ascii="Arial" w:hAnsi="Arial" w:cs="Courier New"/>
          <w:noProof w:val="0"/>
          <w:color w:val="000000"/>
          <w:szCs w:val="22"/>
          <w:shd w:val="clear" w:color="auto" w:fill="FFFFFF"/>
        </w:rPr>
      </w:pPr>
    </w:p>
    <w:p w14:paraId="54C4CFB0" w14:textId="2EFDCEA9" w:rsidR="007F38B4" w:rsidRPr="00F45876"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 xml:space="preserve">to the PROC LCA syntax and a line such as </w:t>
      </w:r>
    </w:p>
    <w:p w14:paraId="1D606C68" w14:textId="77777777" w:rsidR="007F38B4" w:rsidRDefault="007F38B4"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r w:rsidRPr="009A70FD">
        <w:t xml:space="preserve"> </w:t>
      </w:r>
    </w:p>
    <w:p w14:paraId="172B809D" w14:textId="77777777" w:rsidR="007F38B4" w:rsidRDefault="007F38B4" w:rsidP="007F38B4">
      <w:pPr>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Pr>
          <w:rFonts w:ascii="Courier New" w:hAnsi="Courier New" w:cs="Courier New"/>
          <w:noProof w:val="0"/>
          <w:color w:val="000000"/>
          <w:sz w:val="20"/>
          <w:szCs w:val="20"/>
          <w:shd w:val="clear" w:color="auto" w:fill="FFFFFF"/>
        </w:rPr>
        <w:tab/>
      </w:r>
      <w:proofErr w:type="spellStart"/>
      <w:r>
        <w:rPr>
          <w:rFonts w:ascii="Courier New" w:hAnsi="Courier New" w:cs="Courier New"/>
          <w:noProof w:val="0"/>
          <w:color w:val="000000"/>
          <w:sz w:val="20"/>
          <w:szCs w:val="20"/>
          <w:shd w:val="clear" w:color="auto" w:fill="FFFFFF"/>
        </w:rPr>
        <w:t>sampling_weight</w:t>
      </w:r>
      <w:proofErr w:type="spellEnd"/>
      <w:r>
        <w:rPr>
          <w:rFonts w:ascii="Courier New" w:hAnsi="Courier New" w:cs="Courier New"/>
          <w:noProof w:val="0"/>
          <w:color w:val="000000"/>
          <w:sz w:val="20"/>
          <w:szCs w:val="20"/>
          <w:shd w:val="clear" w:color="auto" w:fill="FFFFFF"/>
        </w:rPr>
        <w:t>=</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 xml:space="preserve">, </w:t>
      </w:r>
    </w:p>
    <w:p w14:paraId="7AF1CEAA" w14:textId="77777777" w:rsidR="007F38B4" w:rsidRDefault="007F38B4" w:rsidP="00F45876">
      <w:pPr>
        <w:jc w:val="left"/>
        <w:rPr>
          <w:rFonts w:ascii="Courier New" w:hAnsi="Courier New" w:cs="Courier New"/>
          <w:noProof w:val="0"/>
          <w:color w:val="000000"/>
          <w:sz w:val="20"/>
          <w:szCs w:val="20"/>
          <w:shd w:val="clear" w:color="auto" w:fill="FFFFFF"/>
        </w:rPr>
      </w:pPr>
    </w:p>
    <w:p w14:paraId="2992427A" w14:textId="77777777" w:rsidR="007F38B4" w:rsidRPr="00F45876"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to the macro syntax.</w:t>
      </w:r>
    </w:p>
    <w:p w14:paraId="1DA2AC17" w14:textId="77777777" w:rsidR="00C940B6" w:rsidRDefault="00C940B6" w:rsidP="00C940B6">
      <w:pPr>
        <w:widowControl/>
        <w:tabs>
          <w:tab w:val="clear" w:pos="720"/>
          <w:tab w:val="clear" w:pos="4800"/>
          <w:tab w:val="clear" w:pos="9500"/>
        </w:tabs>
        <w:autoSpaceDE/>
        <w:autoSpaceDN/>
        <w:adjustRightInd/>
        <w:spacing w:after="200" w:line="276" w:lineRule="auto"/>
        <w:jc w:val="center"/>
      </w:pPr>
    </w:p>
    <w:p w14:paraId="04B0B551" w14:textId="77777777" w:rsidR="00112A38" w:rsidRDefault="00112A38">
      <w:pPr>
        <w:pStyle w:val="Heading3"/>
      </w:pPr>
      <w:r>
        <w:lastRenderedPageBreak/>
        <w:t>Example Output</w:t>
      </w:r>
    </w:p>
    <w:p w14:paraId="0A28986E" w14:textId="6A33AF09" w:rsidR="00913BA4" w:rsidRPr="00F45876" w:rsidRDefault="00B44EE7" w:rsidP="00F45876">
      <w:pPr>
        <w:spacing w:line="360" w:lineRule="auto"/>
        <w:jc w:val="left"/>
        <w:rPr>
          <w:rFonts w:ascii="Arial" w:hAnsi="Arial"/>
        </w:rPr>
      </w:pPr>
      <w:r w:rsidRPr="00F45876">
        <w:rPr>
          <w:rFonts w:ascii="Arial" w:hAnsi="Arial"/>
        </w:rPr>
        <w:t>The estimated means, along with standard errors and 95% confidence intervals, are shown in the output below.</w:t>
      </w:r>
    </w:p>
    <w:p w14:paraId="58A579CE" w14:textId="655B135C" w:rsidR="00B44EE7" w:rsidRDefault="00657A9D" w:rsidP="00F45876">
      <w:pPr>
        <w:jc w:val="center"/>
      </w:pPr>
      <w:r>
        <w:drawing>
          <wp:inline distT="0" distB="0" distL="0" distR="0" wp14:anchorId="554BC0BC" wp14:editId="6E6CF760">
            <wp:extent cx="5943600" cy="19202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5C20F07B" w14:textId="5E20E39B" w:rsidR="00913BA4" w:rsidRDefault="00913BA4" w:rsidP="00F45876">
      <w:pPr>
        <w:jc w:val="left"/>
      </w:pPr>
    </w:p>
    <w:p w14:paraId="3F3918A3" w14:textId="60B9B221" w:rsidR="00913BA4" w:rsidRPr="00F45876" w:rsidRDefault="00041F86" w:rsidP="00F45876">
      <w:pPr>
        <w:spacing w:line="360" w:lineRule="auto"/>
        <w:jc w:val="left"/>
        <w:rPr>
          <w:rFonts w:ascii="Arial" w:hAnsi="Arial"/>
        </w:rPr>
      </w:pPr>
      <w:r w:rsidRPr="00F45876">
        <w:rPr>
          <w:rFonts w:ascii="Arial" w:hAnsi="Arial"/>
        </w:rPr>
        <w:t>Tests of the differences between means are shown in the output below.</w:t>
      </w:r>
    </w:p>
    <w:p w14:paraId="7D2A7439" w14:textId="1B14334D" w:rsidR="00041F86" w:rsidRDefault="00657A9D" w:rsidP="00913BA4">
      <w:r>
        <w:drawing>
          <wp:inline distT="0" distB="0" distL="0" distR="0" wp14:anchorId="7275571C" wp14:editId="453B9D74">
            <wp:extent cx="5943600" cy="31311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0392621D" w14:textId="1664134E" w:rsidR="00041F86" w:rsidRDefault="00041F86" w:rsidP="00F45876">
      <w:pPr>
        <w:jc w:val="left"/>
      </w:pPr>
    </w:p>
    <w:p w14:paraId="184566B0" w14:textId="2BF9B984" w:rsidR="00041F86" w:rsidRPr="00F45876" w:rsidRDefault="00041F86" w:rsidP="00F45876">
      <w:pPr>
        <w:spacing w:line="360" w:lineRule="auto"/>
        <w:jc w:val="left"/>
        <w:rPr>
          <w:rFonts w:ascii="Arial" w:hAnsi="Arial"/>
        </w:rPr>
      </w:pPr>
      <w:r w:rsidRPr="00F45876">
        <w:rPr>
          <w:rFonts w:ascii="Arial" w:hAnsi="Arial"/>
        </w:rPr>
        <w:t xml:space="preserve">These output tables are also generated as datasets, namely </w:t>
      </w:r>
      <w:r w:rsidRPr="0041710C">
        <w:rPr>
          <w:rFonts w:ascii="Arial" w:hAnsi="Arial"/>
        </w:rPr>
        <w:t>distal_estimates</w:t>
      </w:r>
      <w:r w:rsidRPr="00F45876">
        <w:rPr>
          <w:rFonts w:ascii="Arial" w:hAnsi="Arial"/>
        </w:rPr>
        <w:t xml:space="preserve"> and </w:t>
      </w:r>
      <w:r w:rsidRPr="0041710C">
        <w:rPr>
          <w:rFonts w:ascii="Arial" w:hAnsi="Arial"/>
        </w:rPr>
        <w:t>distal_tests.</w:t>
      </w:r>
    </w:p>
    <w:p w14:paraId="74A4F35D" w14:textId="7B79EE7E" w:rsidR="00E764E3" w:rsidRDefault="00E764E3">
      <w:pPr>
        <w:pStyle w:val="Heading3"/>
      </w:pPr>
      <w:r>
        <w:t xml:space="preserve">Overall Response </w:t>
      </w:r>
      <w:r>
        <w:rPr>
          <w:lang w:val="en-US"/>
        </w:rPr>
        <w:t>Means</w:t>
      </w:r>
    </w:p>
    <w:p w14:paraId="77191F02" w14:textId="7699A0EF" w:rsidR="00E764E3" w:rsidRPr="00F45876" w:rsidRDefault="00E764E3" w:rsidP="00F45876">
      <w:pPr>
        <w:spacing w:line="360" w:lineRule="auto"/>
        <w:jc w:val="left"/>
        <w:rPr>
          <w:rFonts w:ascii="Arial" w:hAnsi="Arial"/>
        </w:rPr>
      </w:pPr>
      <w:r w:rsidRPr="00F45876">
        <w:rPr>
          <w:rFonts w:ascii="Arial" w:hAnsi="Arial"/>
        </w:rPr>
        <w:t xml:space="preserve">When interpreting the estimated response </w:t>
      </w:r>
      <w:r w:rsidR="00DE4E57" w:rsidRPr="00F45876">
        <w:rPr>
          <w:rFonts w:ascii="Arial" w:hAnsi="Arial"/>
        </w:rPr>
        <w:t>means</w:t>
      </w:r>
      <w:r w:rsidRPr="00F45876">
        <w:rPr>
          <w:rFonts w:ascii="Arial" w:hAnsi="Arial"/>
        </w:rPr>
        <w:t xml:space="preserve"> within each of the latent classes, it may be useful to compare them to the overall estimated response </w:t>
      </w:r>
      <w:r w:rsidR="00DE4E57" w:rsidRPr="00F45876">
        <w:rPr>
          <w:rFonts w:ascii="Arial" w:hAnsi="Arial"/>
        </w:rPr>
        <w:t>mean</w:t>
      </w:r>
      <w:r w:rsidR="005A2878">
        <w:rPr>
          <w:rFonts w:ascii="Arial" w:hAnsi="Arial"/>
        </w:rPr>
        <w:t>,</w:t>
      </w:r>
      <w:r w:rsidRPr="00F45876">
        <w:rPr>
          <w:rFonts w:ascii="Arial" w:hAnsi="Arial"/>
        </w:rPr>
        <w:t xml:space="preserve"> ignoring latent class.</w:t>
      </w:r>
      <w:r w:rsidR="0025514E" w:rsidRPr="00F45876">
        <w:rPr>
          <w:rFonts w:ascii="Arial" w:hAnsi="Arial"/>
        </w:rPr>
        <w:t xml:space="preserve"> </w:t>
      </w:r>
      <w:r w:rsidRPr="00F45876">
        <w:rPr>
          <w:rFonts w:ascii="Arial" w:hAnsi="Arial"/>
        </w:rPr>
        <w:t xml:space="preserve">This can be </w:t>
      </w:r>
      <w:r w:rsidR="00FC2049">
        <w:rPr>
          <w:rFonts w:ascii="Arial" w:hAnsi="Arial"/>
        </w:rPr>
        <w:t>accomplish</w:t>
      </w:r>
      <w:r w:rsidR="00FC2049" w:rsidRPr="00F45876">
        <w:rPr>
          <w:rFonts w:ascii="Arial" w:hAnsi="Arial"/>
        </w:rPr>
        <w:t xml:space="preserve">ed </w:t>
      </w:r>
      <w:r w:rsidRPr="00F45876">
        <w:rPr>
          <w:rFonts w:ascii="Arial" w:hAnsi="Arial"/>
        </w:rPr>
        <w:t xml:space="preserve"> using PROC MEANS (if survey weights are not used) or </w:t>
      </w:r>
      <w:r w:rsidR="00587351" w:rsidRPr="00F45876">
        <w:rPr>
          <w:rFonts w:ascii="Arial" w:hAnsi="Arial"/>
        </w:rPr>
        <w:t xml:space="preserve">by using </w:t>
      </w:r>
      <w:r w:rsidRPr="00F45876">
        <w:rPr>
          <w:rFonts w:ascii="Arial" w:hAnsi="Arial"/>
        </w:rPr>
        <w:t>PROC SURVEYMEANS</w:t>
      </w:r>
      <w:r w:rsidR="00587351" w:rsidRPr="00F45876">
        <w:rPr>
          <w:rFonts w:ascii="Arial" w:hAnsi="Arial"/>
        </w:rPr>
        <w:t xml:space="preserve"> with the </w:t>
      </w:r>
      <w:r w:rsidR="0041710C" w:rsidRPr="0041710C">
        <w:rPr>
          <w:rFonts w:ascii="Courier New" w:hAnsi="Courier New" w:cs="Courier New"/>
        </w:rPr>
        <w:t>weight</w:t>
      </w:r>
      <w:r w:rsidR="00587351" w:rsidRPr="00F45876">
        <w:rPr>
          <w:rFonts w:ascii="Arial" w:hAnsi="Arial"/>
        </w:rPr>
        <w:t xml:space="preserve"> statement</w:t>
      </w:r>
      <w:r w:rsidRPr="00F45876">
        <w:rPr>
          <w:rFonts w:ascii="Arial" w:hAnsi="Arial"/>
        </w:rPr>
        <w:t xml:space="preserve"> (if survey weights are being used).</w:t>
      </w:r>
      <w:r w:rsidR="0025514E" w:rsidRPr="00F45876">
        <w:rPr>
          <w:rFonts w:ascii="Arial" w:hAnsi="Arial"/>
        </w:rPr>
        <w:t xml:space="preserve"> </w:t>
      </w:r>
      <w:r w:rsidRPr="00F45876">
        <w:rPr>
          <w:rFonts w:ascii="Arial" w:hAnsi="Arial"/>
        </w:rPr>
        <w:t xml:space="preserve">For example, one can use the syntax </w:t>
      </w:r>
    </w:p>
    <w:p w14:paraId="19C7830B" w14:textId="77777777" w:rsidR="00E764E3" w:rsidRDefault="00E764E3" w:rsidP="00E764E3">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15FB0574" w14:textId="635A3BF0" w:rsidR="00E764E3" w:rsidRDefault="00E764E3" w:rsidP="00F45876">
      <w:pPr>
        <w:widowControl/>
        <w:tabs>
          <w:tab w:val="clear" w:pos="720"/>
          <w:tab w:val="clear" w:pos="4800"/>
          <w:tab w:val="clear" w:pos="9500"/>
        </w:tabs>
        <w:spacing w:line="276" w:lineRule="auto"/>
        <w:ind w:left="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PROC</w:t>
      </w:r>
      <w:r w:rsidR="00587351">
        <w:rPr>
          <w:rFonts w:ascii="Courier New" w:hAnsi="Courier New" w:cs="Courier New"/>
          <w:noProof w:val="0"/>
          <w:color w:val="000000"/>
          <w:sz w:val="20"/>
          <w:szCs w:val="20"/>
          <w:shd w:val="clear" w:color="auto" w:fill="FFFFFF"/>
        </w:rPr>
        <w:t xml:space="preserve"> MEANS</w:t>
      </w:r>
      <w:r>
        <w:rPr>
          <w:rFonts w:ascii="Courier New" w:hAnsi="Courier New" w:cs="Courier New"/>
          <w:noProof w:val="0"/>
          <w:color w:val="000000"/>
          <w:sz w:val="20"/>
          <w:szCs w:val="20"/>
          <w:shd w:val="clear" w:color="auto" w:fill="FFFFFF"/>
        </w:rPr>
        <w:t xml:space="preserve"> DATA=</w:t>
      </w:r>
      <w:r w:rsidRPr="00725DD7">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SimData_</w:t>
      </w:r>
      <w:r w:rsidR="00587351">
        <w:rPr>
          <w:rFonts w:ascii="Courier New" w:hAnsi="Courier New" w:cs="Courier New"/>
          <w:noProof w:val="0"/>
          <w:color w:val="000000"/>
          <w:sz w:val="20"/>
          <w:szCs w:val="20"/>
          <w:shd w:val="clear" w:color="auto" w:fill="FFFFFF"/>
        </w:rPr>
        <w:t>conti</w:t>
      </w:r>
      <w:proofErr w:type="spellEnd"/>
      <w:r>
        <w:rPr>
          <w:rFonts w:ascii="Courier New" w:hAnsi="Courier New" w:cs="Courier New"/>
          <w:noProof w:val="0"/>
          <w:color w:val="000000"/>
          <w:sz w:val="20"/>
          <w:szCs w:val="20"/>
          <w:shd w:val="clear" w:color="auto" w:fill="FFFFFF"/>
        </w:rPr>
        <w:t>;</w:t>
      </w:r>
    </w:p>
    <w:p w14:paraId="5A0CFF6B" w14:textId="2CE9B484" w:rsidR="00E764E3" w:rsidRDefault="00E764E3" w:rsidP="00F45876">
      <w:pPr>
        <w:widowControl/>
        <w:tabs>
          <w:tab w:val="clear" w:pos="720"/>
          <w:tab w:val="clear" w:pos="4800"/>
          <w:tab w:val="clear" w:pos="9500"/>
        </w:tabs>
        <w:spacing w:line="276" w:lineRule="auto"/>
        <w:ind w:left="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sidR="00587351">
        <w:rPr>
          <w:rFonts w:ascii="Courier New" w:hAnsi="Courier New" w:cs="Courier New"/>
          <w:noProof w:val="0"/>
          <w:color w:val="000000"/>
          <w:sz w:val="20"/>
          <w:szCs w:val="20"/>
          <w:shd w:val="clear" w:color="auto" w:fill="FFFFFF"/>
        </w:rPr>
        <w:t xml:space="preserve">VAR </w:t>
      </w:r>
      <w:r>
        <w:rPr>
          <w:rFonts w:ascii="Courier New" w:hAnsi="Courier New" w:cs="Courier New"/>
          <w:noProof w:val="0"/>
          <w:color w:val="000000"/>
          <w:sz w:val="20"/>
          <w:szCs w:val="20"/>
          <w:shd w:val="clear" w:color="auto" w:fill="FFFFFF"/>
        </w:rPr>
        <w:t>z;</w:t>
      </w:r>
    </w:p>
    <w:p w14:paraId="3FAF8244" w14:textId="77777777" w:rsidR="00E764E3" w:rsidRDefault="00E764E3" w:rsidP="00F45876">
      <w:pPr>
        <w:spacing w:line="276" w:lineRule="auto"/>
        <w:ind w:left="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RUN;</w:t>
      </w:r>
    </w:p>
    <w:p w14:paraId="4B252EBD" w14:textId="71A61306" w:rsidR="00E764E3" w:rsidRDefault="00E764E3" w:rsidP="00F45876">
      <w:pPr>
        <w:jc w:val="left"/>
      </w:pPr>
    </w:p>
    <w:p w14:paraId="6C7EDFCD" w14:textId="0B1F3F37" w:rsidR="00E764E3" w:rsidRPr="00F45876" w:rsidRDefault="00E764E3" w:rsidP="00F45876">
      <w:pPr>
        <w:spacing w:line="360" w:lineRule="auto"/>
        <w:jc w:val="left"/>
        <w:rPr>
          <w:rFonts w:ascii="Arial" w:hAnsi="Arial"/>
        </w:rPr>
      </w:pPr>
      <w:r w:rsidRPr="00F45876">
        <w:rPr>
          <w:rFonts w:ascii="Arial" w:hAnsi="Arial"/>
        </w:rPr>
        <w:t>In the artificial dataset provided for this example,</w:t>
      </w:r>
      <w:r w:rsidR="00653690" w:rsidRPr="00F45876">
        <w:rPr>
          <w:rFonts w:ascii="Arial" w:hAnsi="Arial"/>
        </w:rPr>
        <w:t xml:space="preserve"> the mean of the distal outcome is -0.1786357</w:t>
      </w:r>
      <w:r w:rsidRPr="00F45876">
        <w:rPr>
          <w:rFonts w:ascii="Arial" w:hAnsi="Arial"/>
        </w:rPr>
        <w:t>.</w:t>
      </w:r>
    </w:p>
    <w:p w14:paraId="5A5C9ED4" w14:textId="47CB729A" w:rsidR="00E764E3" w:rsidRDefault="00653690" w:rsidP="00F45876">
      <w:pPr>
        <w:jc w:val="center"/>
      </w:pPr>
      <w:r>
        <w:drawing>
          <wp:inline distT="0" distB="0" distL="0" distR="0" wp14:anchorId="1803431B" wp14:editId="2F8977F3">
            <wp:extent cx="3686175" cy="133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1333500"/>
                    </a:xfrm>
                    <a:prstGeom prst="rect">
                      <a:avLst/>
                    </a:prstGeom>
                    <a:noFill/>
                    <a:ln>
                      <a:noFill/>
                    </a:ln>
                  </pic:spPr>
                </pic:pic>
              </a:graphicData>
            </a:graphic>
          </wp:inline>
        </w:drawing>
      </w:r>
    </w:p>
    <w:p w14:paraId="2E45FF76" w14:textId="5B5D46DE" w:rsidR="00E764E3" w:rsidRDefault="00E764E3" w:rsidP="00F45876">
      <w:pPr>
        <w:jc w:val="left"/>
      </w:pPr>
    </w:p>
    <w:p w14:paraId="6A58F522" w14:textId="684A6D87" w:rsidR="00913BA4" w:rsidRDefault="00E764E3" w:rsidP="00F45876">
      <w:pPr>
        <w:spacing w:line="360" w:lineRule="auto"/>
        <w:jc w:val="left"/>
        <w:rPr>
          <w:rFonts w:ascii="Arial" w:hAnsi="Arial"/>
        </w:rPr>
      </w:pPr>
      <w:r w:rsidRPr="00F45876">
        <w:rPr>
          <w:rFonts w:ascii="Arial" w:hAnsi="Arial"/>
        </w:rPr>
        <w:t>Technical note:</w:t>
      </w:r>
      <w:r w:rsidR="0025514E" w:rsidRPr="00F45876">
        <w:rPr>
          <w:rFonts w:ascii="Arial" w:hAnsi="Arial"/>
        </w:rPr>
        <w:t xml:space="preserve"> </w:t>
      </w:r>
      <w:r w:rsidRPr="00F45876">
        <w:rPr>
          <w:rFonts w:ascii="Arial" w:hAnsi="Arial"/>
        </w:rPr>
        <w:t>PROC LCA (and therefore %LCA_Distal_BCH) ignores participants who omit all of the answers to the indicators (items).</w:t>
      </w:r>
      <w:r w:rsidR="0025514E" w:rsidRPr="00F45876">
        <w:rPr>
          <w:rFonts w:ascii="Arial" w:hAnsi="Arial"/>
        </w:rPr>
        <w:t xml:space="preserve"> </w:t>
      </w:r>
      <w:r w:rsidRPr="00F45876">
        <w:rPr>
          <w:rFonts w:ascii="Arial" w:hAnsi="Arial"/>
        </w:rPr>
        <w:t>If there are many subjects who omit all items, then the subsample being described by %</w:t>
      </w:r>
      <w:r w:rsidR="00133819">
        <w:rPr>
          <w:rFonts w:ascii="Arial" w:hAnsi="Arial"/>
        </w:rPr>
        <w:t>LCA_Covariates_3Step</w:t>
      </w:r>
      <w:r w:rsidR="00FC37F1">
        <w:rPr>
          <w:rFonts w:ascii="Arial" w:hAnsi="Arial"/>
        </w:rPr>
        <w:t xml:space="preserve"> </w:t>
      </w:r>
      <w:r w:rsidRPr="00F45876">
        <w:rPr>
          <w:rFonts w:ascii="Arial" w:hAnsi="Arial"/>
        </w:rPr>
        <w:t>may noticeably differ from the whole sample.</w:t>
      </w:r>
      <w:r w:rsidR="0025514E" w:rsidRPr="00F45876">
        <w:rPr>
          <w:rFonts w:ascii="Arial" w:hAnsi="Arial"/>
        </w:rPr>
        <w:t xml:space="preserve"> </w:t>
      </w:r>
      <w:r w:rsidRPr="00F45876">
        <w:rPr>
          <w:rFonts w:ascii="Arial" w:hAnsi="Arial"/>
        </w:rPr>
        <w:t>If so, the user might consider omitting these subjects before running PROC</w:t>
      </w:r>
      <w:r w:rsidR="00653690" w:rsidRPr="00F45876">
        <w:rPr>
          <w:rFonts w:ascii="Arial" w:hAnsi="Arial"/>
        </w:rPr>
        <w:t xml:space="preserve"> MEANS</w:t>
      </w:r>
      <w:r w:rsidRPr="00F45876">
        <w:rPr>
          <w:rFonts w:ascii="Arial" w:hAnsi="Arial"/>
        </w:rPr>
        <w:t xml:space="preserve"> or PROC </w:t>
      </w:r>
      <w:r w:rsidR="00653690" w:rsidRPr="00F45876">
        <w:rPr>
          <w:rFonts w:ascii="Arial" w:hAnsi="Arial"/>
        </w:rPr>
        <w:t>SURVEYMEANS</w:t>
      </w:r>
      <w:r w:rsidRPr="00F45876">
        <w:rPr>
          <w:rFonts w:ascii="Arial" w:hAnsi="Arial"/>
        </w:rPr>
        <w:t>, for compatibility with the results found in %LCA_Distal_BCH.</w:t>
      </w:r>
      <w:r w:rsidR="0025514E" w:rsidRPr="00F45876">
        <w:rPr>
          <w:rFonts w:ascii="Arial" w:hAnsi="Arial"/>
        </w:rPr>
        <w:t xml:space="preserve"> </w:t>
      </w:r>
      <w:r w:rsidRPr="00F45876">
        <w:rPr>
          <w:rFonts w:ascii="Arial" w:hAnsi="Arial"/>
        </w:rPr>
        <w:t>However, in most cases this will probably not be necessary, because most participants will answer at least some of the LCA items.</w:t>
      </w:r>
      <w:r w:rsidR="0025514E" w:rsidRPr="00F45876">
        <w:rPr>
          <w:rFonts w:ascii="Arial" w:hAnsi="Arial"/>
        </w:rPr>
        <w:t xml:space="preserve"> </w:t>
      </w:r>
    </w:p>
    <w:p w14:paraId="61A91100" w14:textId="77777777" w:rsidR="00F45876" w:rsidRPr="00F45876" w:rsidRDefault="00F45876" w:rsidP="00F45876">
      <w:pPr>
        <w:spacing w:line="360" w:lineRule="auto"/>
        <w:jc w:val="left"/>
        <w:rPr>
          <w:rStyle w:val="Heading2Char"/>
          <w:rFonts w:ascii="Arial" w:hAnsi="Arial"/>
          <w:b w:val="0"/>
          <w:bCs w:val="0"/>
          <w:color w:val="auto"/>
          <w:sz w:val="22"/>
          <w:szCs w:val="24"/>
          <w:lang w:val="en-US" w:eastAsia="en-US"/>
        </w:rPr>
      </w:pPr>
    </w:p>
    <w:p w14:paraId="2EE49E50" w14:textId="4BDA65D0" w:rsidR="003B791A" w:rsidRPr="00F906C1" w:rsidRDefault="003B791A" w:rsidP="00261C85">
      <w:pPr>
        <w:pStyle w:val="Heading2"/>
        <w:rPr>
          <w:rStyle w:val="Heading2Char"/>
        </w:rPr>
      </w:pPr>
      <w:bookmarkStart w:id="93" w:name="_Toc32828698"/>
      <w:r w:rsidRPr="00261C85">
        <w:rPr>
          <w:rStyle w:val="Heading2Char"/>
          <w:b/>
        </w:rPr>
        <w:t>Estimating a Count Distal Outcome</w:t>
      </w:r>
      <w:bookmarkEnd w:id="93"/>
    </w:p>
    <w:p w14:paraId="139A2FA4" w14:textId="77777777" w:rsidR="003B791A" w:rsidRPr="00133886" w:rsidRDefault="003B791A" w:rsidP="00F45876">
      <w:pPr>
        <w:jc w:val="left"/>
        <w:rPr>
          <w:lang w:eastAsia="x-none"/>
        </w:rPr>
      </w:pPr>
    </w:p>
    <w:p w14:paraId="1D22727C" w14:textId="52F8C9AA" w:rsidR="003B791A" w:rsidRPr="00F45876" w:rsidRDefault="003A7C2F" w:rsidP="00F45876">
      <w:pPr>
        <w:spacing w:line="360" w:lineRule="auto"/>
        <w:jc w:val="left"/>
        <w:rPr>
          <w:rFonts w:ascii="Arial" w:hAnsi="Arial"/>
        </w:rPr>
      </w:pPr>
      <w:r w:rsidRPr="00F45876">
        <w:rPr>
          <w:rFonts w:ascii="Arial" w:hAnsi="Arial"/>
        </w:rPr>
        <w:t>B</w:t>
      </w:r>
      <w:r w:rsidR="003B791A" w:rsidRPr="00F45876">
        <w:rPr>
          <w:rFonts w:ascii="Arial" w:hAnsi="Arial"/>
        </w:rPr>
        <w:t xml:space="preserve">efore attempting to complete the following example, please download the file </w:t>
      </w:r>
      <w:r w:rsidR="00C92BC7" w:rsidRPr="00F45876">
        <w:rPr>
          <w:rFonts w:ascii="Arial" w:hAnsi="Arial"/>
          <w:bCs/>
          <w:i/>
        </w:rPr>
        <w:t>%LCA_Distal Examples</w:t>
      </w:r>
      <w:r w:rsidR="00C92BC7" w:rsidRPr="00F45876">
        <w:rPr>
          <w:rFonts w:ascii="Arial" w:hAnsi="Arial"/>
          <w:bCs/>
        </w:rPr>
        <w:t xml:space="preserve"> </w:t>
      </w:r>
      <w:r w:rsidR="003B791A" w:rsidRPr="00F45876">
        <w:rPr>
          <w:rFonts w:ascii="Arial" w:hAnsi="Arial"/>
        </w:rPr>
        <w:t>from the %LCA_Distal macro</w:t>
      </w:r>
      <w:r w:rsidR="0041710C">
        <w:rPr>
          <w:rFonts w:ascii="Arial" w:hAnsi="Arial"/>
        </w:rPr>
        <w:t>s</w:t>
      </w:r>
      <w:r w:rsidR="003B791A" w:rsidRPr="00F45876">
        <w:rPr>
          <w:rFonts w:ascii="Arial" w:hAnsi="Arial"/>
        </w:rPr>
        <w:t xml:space="preserve"> download page.</w:t>
      </w:r>
    </w:p>
    <w:p w14:paraId="4D8EB299" w14:textId="77777777" w:rsidR="003B791A" w:rsidRDefault="003B791A" w:rsidP="00F45876">
      <w:pPr>
        <w:jc w:val="left"/>
      </w:pPr>
    </w:p>
    <w:p w14:paraId="76667038" w14:textId="77777777" w:rsidR="00112A38" w:rsidRDefault="00112A38">
      <w:pPr>
        <w:pStyle w:val="Heading3"/>
      </w:pPr>
      <w:r>
        <w:t>Example Data</w:t>
      </w:r>
    </w:p>
    <w:p w14:paraId="52EC0FFA" w14:textId="677D3E53" w:rsidR="003B791A" w:rsidRDefault="003B791A" w:rsidP="00F45876">
      <w:pPr>
        <w:spacing w:line="360" w:lineRule="auto"/>
        <w:jc w:val="left"/>
        <w:rPr>
          <w:rFonts w:ascii="Times New Roman" w:hAnsi="Times New Roman" w:cs="Times New Roman"/>
        </w:rPr>
      </w:pPr>
      <w:r w:rsidRPr="00F45876">
        <w:rPr>
          <w:rFonts w:ascii="Arial" w:hAnsi="Arial"/>
        </w:rPr>
        <w:t>In</w:t>
      </w:r>
      <w:r w:rsidRPr="00F45876">
        <w:rPr>
          <w:rFonts w:ascii="Arial" w:hAnsi="Arial"/>
          <w:b/>
          <w:bCs/>
        </w:rPr>
        <w:t xml:space="preserve"> simdata_count.sas7bdat</w:t>
      </w:r>
      <w:r w:rsidRPr="00F45876">
        <w:rPr>
          <w:rFonts w:ascii="Arial" w:hAnsi="Arial"/>
        </w:rPr>
        <w:t>, the data structure is sim</w:t>
      </w:r>
      <w:r w:rsidR="005B3164" w:rsidRPr="00F45876">
        <w:rPr>
          <w:rFonts w:ascii="Arial" w:hAnsi="Arial"/>
        </w:rPr>
        <w:t xml:space="preserve">ilar to the </w:t>
      </w:r>
      <w:r w:rsidR="002B6887" w:rsidRPr="00F45876">
        <w:rPr>
          <w:rFonts w:ascii="Arial" w:hAnsi="Arial"/>
        </w:rPr>
        <w:t>dataset</w:t>
      </w:r>
      <w:r w:rsidR="005B3164" w:rsidRPr="00F45876">
        <w:rPr>
          <w:rFonts w:ascii="Arial" w:hAnsi="Arial"/>
        </w:rPr>
        <w:t xml:space="preserve"> in section </w:t>
      </w:r>
      <w:r w:rsidR="00A674EE" w:rsidRPr="00F45876">
        <w:rPr>
          <w:rFonts w:ascii="Arial" w:hAnsi="Arial"/>
        </w:rPr>
        <w:t>5</w:t>
      </w:r>
      <w:r w:rsidRPr="00F45876">
        <w:rPr>
          <w:rFonts w:ascii="Arial" w:hAnsi="Arial"/>
        </w:rPr>
        <w:t xml:space="preserve">.1 of this document. However, the </w:t>
      </w:r>
      <w:r w:rsidR="003F0741" w:rsidRPr="00F45876">
        <w:rPr>
          <w:rFonts w:ascii="Arial" w:hAnsi="Arial"/>
        </w:rPr>
        <w:t>item</w:t>
      </w:r>
      <w:r w:rsidRPr="00F45876">
        <w:rPr>
          <w:rFonts w:ascii="Arial" w:hAnsi="Arial"/>
        </w:rPr>
        <w:t xml:space="preserve"> </w:t>
      </w:r>
      <w:r w:rsidR="00C92BC7" w:rsidRPr="00F45876">
        <w:rPr>
          <w:rFonts w:ascii="Arial" w:hAnsi="Arial"/>
          <w:i/>
        </w:rPr>
        <w:t>z</w:t>
      </w:r>
      <w:r w:rsidR="001437C2" w:rsidRPr="00F45876">
        <w:rPr>
          <w:rFonts w:ascii="Arial" w:hAnsi="Arial"/>
          <w:i/>
        </w:rPr>
        <w:t xml:space="preserve"> </w:t>
      </w:r>
      <w:r w:rsidRPr="00F45876">
        <w:rPr>
          <w:rFonts w:ascii="Arial" w:hAnsi="Arial"/>
        </w:rPr>
        <w:t>contain</w:t>
      </w:r>
      <w:r w:rsidR="003F0741" w:rsidRPr="00F45876">
        <w:rPr>
          <w:rFonts w:ascii="Arial" w:hAnsi="Arial"/>
        </w:rPr>
        <w:t>s</w:t>
      </w:r>
      <w:r w:rsidRPr="00F45876">
        <w:rPr>
          <w:rFonts w:ascii="Arial" w:hAnsi="Arial"/>
        </w:rPr>
        <w:t xml:space="preserve"> count </w:t>
      </w:r>
      <w:r w:rsidR="003379B9" w:rsidRPr="00F45876">
        <w:rPr>
          <w:rFonts w:ascii="Arial" w:hAnsi="Arial"/>
        </w:rPr>
        <w:t>responses</w:t>
      </w:r>
      <w:r w:rsidRPr="00F45876">
        <w:rPr>
          <w:rFonts w:ascii="Arial" w:hAnsi="Arial"/>
        </w:rPr>
        <w:t xml:space="preserve"> </w:t>
      </w:r>
      <w:r w:rsidR="004D267A" w:rsidRPr="00F45876">
        <w:rPr>
          <w:rFonts w:ascii="Arial" w:hAnsi="Arial"/>
        </w:rPr>
        <w:t xml:space="preserve">with values </w:t>
      </w:r>
      <w:r w:rsidRPr="00F45876">
        <w:rPr>
          <w:rFonts w:ascii="Arial" w:hAnsi="Arial"/>
        </w:rPr>
        <w:t>from 0 to 4.</w:t>
      </w:r>
    </w:p>
    <w:p w14:paraId="452DB892" w14:textId="77777777" w:rsidR="003B791A" w:rsidRDefault="003B791A" w:rsidP="00F45876">
      <w:pPr>
        <w:jc w:val="left"/>
      </w:pPr>
    </w:p>
    <w:tbl>
      <w:tblPr>
        <w:tblW w:w="9774" w:type="dxa"/>
        <w:jc w:val="center"/>
        <w:tblLayout w:type="fixed"/>
        <w:tblLook w:val="04A0" w:firstRow="1" w:lastRow="0" w:firstColumn="1" w:lastColumn="0" w:noHBand="0" w:noVBand="1"/>
      </w:tblPr>
      <w:tblGrid>
        <w:gridCol w:w="468"/>
        <w:gridCol w:w="990"/>
        <w:gridCol w:w="990"/>
        <w:gridCol w:w="990"/>
        <w:gridCol w:w="977"/>
        <w:gridCol w:w="995"/>
        <w:gridCol w:w="1034"/>
        <w:gridCol w:w="990"/>
        <w:gridCol w:w="990"/>
        <w:gridCol w:w="1350"/>
      </w:tblGrid>
      <w:tr w:rsidR="003B791A" w:rsidRPr="00F45876" w14:paraId="39D2D290" w14:textId="77777777" w:rsidTr="007248A1">
        <w:trPr>
          <w:trHeight w:val="144"/>
          <w:jc w:val="center"/>
        </w:trPr>
        <w:tc>
          <w:tcPr>
            <w:tcW w:w="468" w:type="dxa"/>
            <w:tcBorders>
              <w:bottom w:val="single" w:sz="4" w:space="0" w:color="auto"/>
            </w:tcBorders>
            <w:shd w:val="clear" w:color="auto" w:fill="auto"/>
          </w:tcPr>
          <w:p w14:paraId="060E8F36"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ID</w:t>
            </w:r>
          </w:p>
        </w:tc>
        <w:tc>
          <w:tcPr>
            <w:tcW w:w="990" w:type="dxa"/>
            <w:tcBorders>
              <w:bottom w:val="single" w:sz="4" w:space="0" w:color="auto"/>
            </w:tcBorders>
            <w:shd w:val="clear" w:color="auto" w:fill="auto"/>
          </w:tcPr>
          <w:p w14:paraId="7798B9BE"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Item001</w:t>
            </w:r>
          </w:p>
        </w:tc>
        <w:tc>
          <w:tcPr>
            <w:tcW w:w="990" w:type="dxa"/>
            <w:tcBorders>
              <w:bottom w:val="single" w:sz="4" w:space="0" w:color="auto"/>
            </w:tcBorders>
            <w:shd w:val="clear" w:color="auto" w:fill="auto"/>
          </w:tcPr>
          <w:p w14:paraId="391AB7E4"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Item002</w:t>
            </w:r>
          </w:p>
        </w:tc>
        <w:tc>
          <w:tcPr>
            <w:tcW w:w="990" w:type="dxa"/>
            <w:tcBorders>
              <w:bottom w:val="single" w:sz="4" w:space="0" w:color="auto"/>
            </w:tcBorders>
            <w:shd w:val="clear" w:color="auto" w:fill="auto"/>
          </w:tcPr>
          <w:p w14:paraId="510D880F"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Item003</w:t>
            </w:r>
          </w:p>
        </w:tc>
        <w:tc>
          <w:tcPr>
            <w:tcW w:w="977" w:type="dxa"/>
            <w:tcBorders>
              <w:bottom w:val="single" w:sz="4" w:space="0" w:color="auto"/>
            </w:tcBorders>
            <w:shd w:val="clear" w:color="auto" w:fill="auto"/>
          </w:tcPr>
          <w:p w14:paraId="0F298650"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Item004</w:t>
            </w:r>
          </w:p>
        </w:tc>
        <w:tc>
          <w:tcPr>
            <w:tcW w:w="995" w:type="dxa"/>
            <w:tcBorders>
              <w:bottom w:val="single" w:sz="4" w:space="0" w:color="auto"/>
            </w:tcBorders>
          </w:tcPr>
          <w:p w14:paraId="47125CE4"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Item005</w:t>
            </w:r>
          </w:p>
        </w:tc>
        <w:tc>
          <w:tcPr>
            <w:tcW w:w="1034" w:type="dxa"/>
            <w:tcBorders>
              <w:bottom w:val="single" w:sz="4" w:space="0" w:color="auto"/>
            </w:tcBorders>
          </w:tcPr>
          <w:p w14:paraId="268268A7"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Item006</w:t>
            </w:r>
          </w:p>
        </w:tc>
        <w:tc>
          <w:tcPr>
            <w:tcW w:w="990" w:type="dxa"/>
            <w:tcBorders>
              <w:bottom w:val="single" w:sz="4" w:space="0" w:color="auto"/>
            </w:tcBorders>
          </w:tcPr>
          <w:p w14:paraId="73F58FA1"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Item007</w:t>
            </w:r>
          </w:p>
        </w:tc>
        <w:tc>
          <w:tcPr>
            <w:tcW w:w="990" w:type="dxa"/>
            <w:tcBorders>
              <w:bottom w:val="single" w:sz="4" w:space="0" w:color="auto"/>
            </w:tcBorders>
          </w:tcPr>
          <w:p w14:paraId="2E93FFD6" w14:textId="77777777" w:rsidR="003B791A" w:rsidRPr="00F45876" w:rsidRDefault="003B791A" w:rsidP="00A65AB0">
            <w:pPr>
              <w:jc w:val="center"/>
              <w:rPr>
                <w:rFonts w:ascii="Courier New" w:hAnsi="Courier New" w:cs="Courier New"/>
                <w:sz w:val="18"/>
                <w:szCs w:val="18"/>
              </w:rPr>
            </w:pPr>
            <w:r w:rsidRPr="00F45876">
              <w:rPr>
                <w:rFonts w:ascii="Courier New" w:hAnsi="Courier New" w:cs="Courier New"/>
                <w:sz w:val="18"/>
                <w:szCs w:val="18"/>
              </w:rPr>
              <w:t>Item008</w:t>
            </w:r>
          </w:p>
        </w:tc>
        <w:tc>
          <w:tcPr>
            <w:tcW w:w="1350" w:type="dxa"/>
            <w:tcBorders>
              <w:bottom w:val="single" w:sz="4" w:space="0" w:color="auto"/>
            </w:tcBorders>
            <w:shd w:val="clear" w:color="auto" w:fill="auto"/>
          </w:tcPr>
          <w:p w14:paraId="7ECA8164" w14:textId="77777777" w:rsidR="003B791A" w:rsidRPr="00F45876" w:rsidRDefault="00C92BC7" w:rsidP="00A65AB0">
            <w:pPr>
              <w:jc w:val="center"/>
              <w:rPr>
                <w:rFonts w:ascii="Courier New" w:hAnsi="Courier New" w:cs="Courier New"/>
                <w:sz w:val="18"/>
                <w:szCs w:val="18"/>
              </w:rPr>
            </w:pPr>
            <w:r w:rsidRPr="00F45876">
              <w:rPr>
                <w:rFonts w:ascii="Courier New" w:hAnsi="Courier New" w:cs="Courier New"/>
                <w:sz w:val="18"/>
                <w:szCs w:val="18"/>
              </w:rPr>
              <w:t>Z</w:t>
            </w:r>
          </w:p>
        </w:tc>
      </w:tr>
      <w:tr w:rsidR="003B791A" w:rsidRPr="00F45876" w14:paraId="1E60066C" w14:textId="77777777" w:rsidTr="007248A1">
        <w:trPr>
          <w:trHeight w:val="144"/>
          <w:jc w:val="center"/>
        </w:trPr>
        <w:tc>
          <w:tcPr>
            <w:tcW w:w="468" w:type="dxa"/>
            <w:tcBorders>
              <w:top w:val="single" w:sz="4" w:space="0" w:color="auto"/>
            </w:tcBorders>
            <w:shd w:val="clear" w:color="auto" w:fill="auto"/>
          </w:tcPr>
          <w:p w14:paraId="67E4B441"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tcBorders>
              <w:top w:val="single" w:sz="4" w:space="0" w:color="auto"/>
            </w:tcBorders>
            <w:shd w:val="clear" w:color="auto" w:fill="auto"/>
          </w:tcPr>
          <w:p w14:paraId="4BE4089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Borders>
              <w:top w:val="single" w:sz="4" w:space="0" w:color="auto"/>
            </w:tcBorders>
            <w:shd w:val="clear" w:color="auto" w:fill="auto"/>
          </w:tcPr>
          <w:p w14:paraId="06296C2F"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Borders>
              <w:top w:val="single" w:sz="4" w:space="0" w:color="auto"/>
            </w:tcBorders>
            <w:shd w:val="clear" w:color="auto" w:fill="auto"/>
          </w:tcPr>
          <w:p w14:paraId="7E2801D1"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77" w:type="dxa"/>
            <w:tcBorders>
              <w:top w:val="single" w:sz="4" w:space="0" w:color="auto"/>
            </w:tcBorders>
            <w:shd w:val="clear" w:color="auto" w:fill="auto"/>
          </w:tcPr>
          <w:p w14:paraId="5FDA9859"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5" w:type="dxa"/>
            <w:tcBorders>
              <w:top w:val="single" w:sz="4" w:space="0" w:color="auto"/>
            </w:tcBorders>
          </w:tcPr>
          <w:p w14:paraId="60137E0C"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1034" w:type="dxa"/>
            <w:tcBorders>
              <w:top w:val="single" w:sz="4" w:space="0" w:color="auto"/>
            </w:tcBorders>
          </w:tcPr>
          <w:p w14:paraId="66D78BE4"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tcBorders>
              <w:top w:val="single" w:sz="4" w:space="0" w:color="auto"/>
            </w:tcBorders>
          </w:tcPr>
          <w:p w14:paraId="761E9B7E"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Borders>
              <w:top w:val="single" w:sz="4" w:space="0" w:color="auto"/>
            </w:tcBorders>
          </w:tcPr>
          <w:p w14:paraId="0F401FAC"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1350" w:type="dxa"/>
            <w:tcBorders>
              <w:top w:val="single" w:sz="4" w:space="0" w:color="auto"/>
            </w:tcBorders>
            <w:shd w:val="clear" w:color="auto" w:fill="auto"/>
          </w:tcPr>
          <w:p w14:paraId="2A0BB65E"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r>
      <w:tr w:rsidR="003B791A" w:rsidRPr="00F45876" w14:paraId="4A7B4E04" w14:textId="77777777" w:rsidTr="007248A1">
        <w:trPr>
          <w:trHeight w:val="144"/>
          <w:jc w:val="center"/>
        </w:trPr>
        <w:tc>
          <w:tcPr>
            <w:tcW w:w="468" w:type="dxa"/>
            <w:shd w:val="clear" w:color="auto" w:fill="auto"/>
          </w:tcPr>
          <w:p w14:paraId="64E321A4"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788E8A8F"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0F668511"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6B0B8D0D"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77" w:type="dxa"/>
            <w:shd w:val="clear" w:color="auto" w:fill="auto"/>
          </w:tcPr>
          <w:p w14:paraId="352F2E8C"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5" w:type="dxa"/>
          </w:tcPr>
          <w:p w14:paraId="6E199064"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034" w:type="dxa"/>
          </w:tcPr>
          <w:p w14:paraId="65C53CDE"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5ABD0A41"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213F584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350" w:type="dxa"/>
            <w:shd w:val="clear" w:color="auto" w:fill="auto"/>
          </w:tcPr>
          <w:p w14:paraId="162953AA"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0</w:t>
            </w:r>
          </w:p>
        </w:tc>
      </w:tr>
      <w:tr w:rsidR="003B791A" w:rsidRPr="00F45876" w14:paraId="20733612" w14:textId="77777777" w:rsidTr="007248A1">
        <w:trPr>
          <w:trHeight w:val="144"/>
          <w:jc w:val="center"/>
        </w:trPr>
        <w:tc>
          <w:tcPr>
            <w:tcW w:w="468" w:type="dxa"/>
            <w:shd w:val="clear" w:color="auto" w:fill="auto"/>
          </w:tcPr>
          <w:p w14:paraId="776CBE33"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3</w:t>
            </w:r>
          </w:p>
        </w:tc>
        <w:tc>
          <w:tcPr>
            <w:tcW w:w="990" w:type="dxa"/>
            <w:shd w:val="clear" w:color="auto" w:fill="auto"/>
          </w:tcPr>
          <w:p w14:paraId="21C9A70F"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501AC017"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shd w:val="clear" w:color="auto" w:fill="auto"/>
          </w:tcPr>
          <w:p w14:paraId="2D4823CC"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77" w:type="dxa"/>
            <w:shd w:val="clear" w:color="auto" w:fill="auto"/>
          </w:tcPr>
          <w:p w14:paraId="43922319"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5" w:type="dxa"/>
          </w:tcPr>
          <w:p w14:paraId="585955B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034" w:type="dxa"/>
          </w:tcPr>
          <w:p w14:paraId="76393872"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tcPr>
          <w:p w14:paraId="0C3762C1"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43D44AF9"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350" w:type="dxa"/>
            <w:shd w:val="clear" w:color="auto" w:fill="auto"/>
          </w:tcPr>
          <w:p w14:paraId="424D0986"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0</w:t>
            </w:r>
          </w:p>
        </w:tc>
      </w:tr>
      <w:tr w:rsidR="003B791A" w:rsidRPr="00F45876" w14:paraId="48000728" w14:textId="77777777" w:rsidTr="007248A1">
        <w:trPr>
          <w:trHeight w:val="144"/>
          <w:jc w:val="center"/>
        </w:trPr>
        <w:tc>
          <w:tcPr>
            <w:tcW w:w="468" w:type="dxa"/>
            <w:shd w:val="clear" w:color="auto" w:fill="auto"/>
          </w:tcPr>
          <w:p w14:paraId="7EEE0296"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4</w:t>
            </w:r>
          </w:p>
        </w:tc>
        <w:tc>
          <w:tcPr>
            <w:tcW w:w="990" w:type="dxa"/>
            <w:shd w:val="clear" w:color="auto" w:fill="auto"/>
          </w:tcPr>
          <w:p w14:paraId="0BE64196"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1B6ECC2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049B5BB3"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77" w:type="dxa"/>
            <w:shd w:val="clear" w:color="auto" w:fill="auto"/>
          </w:tcPr>
          <w:p w14:paraId="57199FD8"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5" w:type="dxa"/>
          </w:tcPr>
          <w:p w14:paraId="0D15F5B1"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034" w:type="dxa"/>
          </w:tcPr>
          <w:p w14:paraId="1E7F4113"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12F02B1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22B25CF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1350" w:type="dxa"/>
            <w:shd w:val="clear" w:color="auto" w:fill="auto"/>
          </w:tcPr>
          <w:p w14:paraId="2FA42A85"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0</w:t>
            </w:r>
          </w:p>
        </w:tc>
      </w:tr>
      <w:tr w:rsidR="003B791A" w:rsidRPr="00F45876" w14:paraId="72504E08" w14:textId="77777777" w:rsidTr="007248A1">
        <w:trPr>
          <w:trHeight w:val="144"/>
          <w:jc w:val="center"/>
        </w:trPr>
        <w:tc>
          <w:tcPr>
            <w:tcW w:w="468" w:type="dxa"/>
            <w:shd w:val="clear" w:color="auto" w:fill="auto"/>
          </w:tcPr>
          <w:p w14:paraId="441F776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5</w:t>
            </w:r>
          </w:p>
        </w:tc>
        <w:tc>
          <w:tcPr>
            <w:tcW w:w="990" w:type="dxa"/>
            <w:shd w:val="clear" w:color="auto" w:fill="auto"/>
          </w:tcPr>
          <w:p w14:paraId="063382A8"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01282646"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7C510A97"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77" w:type="dxa"/>
            <w:shd w:val="clear" w:color="auto" w:fill="auto"/>
          </w:tcPr>
          <w:p w14:paraId="4C1047C7"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5" w:type="dxa"/>
          </w:tcPr>
          <w:p w14:paraId="279E8B84"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034" w:type="dxa"/>
          </w:tcPr>
          <w:p w14:paraId="085B01DA"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2662B2D5"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3373566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350" w:type="dxa"/>
            <w:shd w:val="clear" w:color="auto" w:fill="auto"/>
          </w:tcPr>
          <w:p w14:paraId="6AC713D2"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0</w:t>
            </w:r>
          </w:p>
        </w:tc>
      </w:tr>
      <w:tr w:rsidR="003B791A" w:rsidRPr="00F45876" w14:paraId="7C6C561F" w14:textId="77777777" w:rsidTr="007248A1">
        <w:trPr>
          <w:trHeight w:val="144"/>
          <w:jc w:val="center"/>
        </w:trPr>
        <w:tc>
          <w:tcPr>
            <w:tcW w:w="468" w:type="dxa"/>
            <w:shd w:val="clear" w:color="auto" w:fill="auto"/>
          </w:tcPr>
          <w:p w14:paraId="0DCE74B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6</w:t>
            </w:r>
          </w:p>
        </w:tc>
        <w:tc>
          <w:tcPr>
            <w:tcW w:w="990" w:type="dxa"/>
            <w:shd w:val="clear" w:color="auto" w:fill="auto"/>
          </w:tcPr>
          <w:p w14:paraId="4460EC18"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shd w:val="clear" w:color="auto" w:fill="auto"/>
          </w:tcPr>
          <w:p w14:paraId="554E3D78"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shd w:val="clear" w:color="auto" w:fill="auto"/>
          </w:tcPr>
          <w:p w14:paraId="3598FBE3"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77" w:type="dxa"/>
            <w:shd w:val="clear" w:color="auto" w:fill="auto"/>
          </w:tcPr>
          <w:p w14:paraId="4903FE65"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5" w:type="dxa"/>
          </w:tcPr>
          <w:p w14:paraId="394334BF"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034" w:type="dxa"/>
          </w:tcPr>
          <w:p w14:paraId="624B44DF"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tcPr>
          <w:p w14:paraId="7C9E15C5"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57B622F2"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350" w:type="dxa"/>
            <w:shd w:val="clear" w:color="auto" w:fill="auto"/>
          </w:tcPr>
          <w:p w14:paraId="01678BD7"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r>
      <w:tr w:rsidR="003B791A" w:rsidRPr="00F45876" w14:paraId="561339DA" w14:textId="77777777" w:rsidTr="007248A1">
        <w:trPr>
          <w:trHeight w:val="144"/>
          <w:jc w:val="center"/>
        </w:trPr>
        <w:tc>
          <w:tcPr>
            <w:tcW w:w="468" w:type="dxa"/>
            <w:shd w:val="clear" w:color="auto" w:fill="auto"/>
          </w:tcPr>
          <w:p w14:paraId="6330EB1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7</w:t>
            </w:r>
          </w:p>
        </w:tc>
        <w:tc>
          <w:tcPr>
            <w:tcW w:w="990" w:type="dxa"/>
            <w:shd w:val="clear" w:color="auto" w:fill="auto"/>
          </w:tcPr>
          <w:p w14:paraId="66B85C53"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49BABD1C"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1BF5B6A9"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77" w:type="dxa"/>
            <w:shd w:val="clear" w:color="auto" w:fill="auto"/>
          </w:tcPr>
          <w:p w14:paraId="3C6D42E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5" w:type="dxa"/>
          </w:tcPr>
          <w:p w14:paraId="46ACFCD3"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1034" w:type="dxa"/>
          </w:tcPr>
          <w:p w14:paraId="756C011E"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tcPr>
          <w:p w14:paraId="4B73CD44"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34967CCD"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350" w:type="dxa"/>
            <w:shd w:val="clear" w:color="auto" w:fill="auto"/>
          </w:tcPr>
          <w:p w14:paraId="0C3E88D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0</w:t>
            </w:r>
          </w:p>
        </w:tc>
      </w:tr>
      <w:tr w:rsidR="003B791A" w:rsidRPr="00F45876" w14:paraId="4A1E742D" w14:textId="77777777" w:rsidTr="007248A1">
        <w:trPr>
          <w:trHeight w:val="144"/>
          <w:jc w:val="center"/>
        </w:trPr>
        <w:tc>
          <w:tcPr>
            <w:tcW w:w="468" w:type="dxa"/>
            <w:shd w:val="clear" w:color="auto" w:fill="auto"/>
          </w:tcPr>
          <w:p w14:paraId="3A9F3311"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8</w:t>
            </w:r>
          </w:p>
        </w:tc>
        <w:tc>
          <w:tcPr>
            <w:tcW w:w="990" w:type="dxa"/>
            <w:shd w:val="clear" w:color="auto" w:fill="auto"/>
          </w:tcPr>
          <w:p w14:paraId="0876E8F9"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shd w:val="clear" w:color="auto" w:fill="auto"/>
          </w:tcPr>
          <w:p w14:paraId="54D44B1C"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0" w:type="dxa"/>
            <w:shd w:val="clear" w:color="auto" w:fill="auto"/>
          </w:tcPr>
          <w:p w14:paraId="6F5242E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77" w:type="dxa"/>
            <w:shd w:val="clear" w:color="auto" w:fill="auto"/>
          </w:tcPr>
          <w:p w14:paraId="41DE11B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5" w:type="dxa"/>
          </w:tcPr>
          <w:p w14:paraId="7F5AFD2F"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034" w:type="dxa"/>
          </w:tcPr>
          <w:p w14:paraId="60AFF48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5943B93A"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1625C109"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1350" w:type="dxa"/>
            <w:shd w:val="clear" w:color="auto" w:fill="auto"/>
          </w:tcPr>
          <w:p w14:paraId="416B3D6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0</w:t>
            </w:r>
          </w:p>
        </w:tc>
      </w:tr>
      <w:tr w:rsidR="003B791A" w:rsidRPr="00F45876" w14:paraId="449AE8C5" w14:textId="77777777" w:rsidTr="007248A1">
        <w:trPr>
          <w:trHeight w:val="144"/>
          <w:jc w:val="center"/>
        </w:trPr>
        <w:tc>
          <w:tcPr>
            <w:tcW w:w="468" w:type="dxa"/>
            <w:shd w:val="clear" w:color="auto" w:fill="auto"/>
          </w:tcPr>
          <w:p w14:paraId="0D5BB632"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9</w:t>
            </w:r>
          </w:p>
        </w:tc>
        <w:tc>
          <w:tcPr>
            <w:tcW w:w="990" w:type="dxa"/>
            <w:shd w:val="clear" w:color="auto" w:fill="auto"/>
          </w:tcPr>
          <w:p w14:paraId="12695975"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6E99A74E"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17B45852"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77" w:type="dxa"/>
            <w:shd w:val="clear" w:color="auto" w:fill="auto"/>
          </w:tcPr>
          <w:p w14:paraId="7CACF45D"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c>
          <w:tcPr>
            <w:tcW w:w="995" w:type="dxa"/>
          </w:tcPr>
          <w:p w14:paraId="122784EE"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034" w:type="dxa"/>
          </w:tcPr>
          <w:p w14:paraId="11235CBB"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14A9233D"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37B9A291"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350" w:type="dxa"/>
            <w:shd w:val="clear" w:color="auto" w:fill="auto"/>
          </w:tcPr>
          <w:p w14:paraId="679E727C"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r>
      <w:tr w:rsidR="003B791A" w:rsidRPr="00F45876" w14:paraId="61B92C6B" w14:textId="77777777" w:rsidTr="007248A1">
        <w:trPr>
          <w:trHeight w:val="144"/>
          <w:jc w:val="center"/>
        </w:trPr>
        <w:tc>
          <w:tcPr>
            <w:tcW w:w="468" w:type="dxa"/>
            <w:shd w:val="clear" w:color="auto" w:fill="auto"/>
          </w:tcPr>
          <w:p w14:paraId="05E0B2B9"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10</w:t>
            </w:r>
          </w:p>
        </w:tc>
        <w:tc>
          <w:tcPr>
            <w:tcW w:w="990" w:type="dxa"/>
            <w:shd w:val="clear" w:color="auto" w:fill="auto"/>
          </w:tcPr>
          <w:p w14:paraId="18351EED"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48F03B05"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shd w:val="clear" w:color="auto" w:fill="auto"/>
          </w:tcPr>
          <w:p w14:paraId="43150F40"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77" w:type="dxa"/>
            <w:shd w:val="clear" w:color="auto" w:fill="auto"/>
          </w:tcPr>
          <w:p w14:paraId="19F6DB53"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5" w:type="dxa"/>
          </w:tcPr>
          <w:p w14:paraId="2E48C729"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034" w:type="dxa"/>
          </w:tcPr>
          <w:p w14:paraId="390D38BA"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4B460053"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990" w:type="dxa"/>
          </w:tcPr>
          <w:p w14:paraId="5787584D"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2</w:t>
            </w:r>
          </w:p>
        </w:tc>
        <w:tc>
          <w:tcPr>
            <w:tcW w:w="1350" w:type="dxa"/>
            <w:shd w:val="clear" w:color="auto" w:fill="auto"/>
          </w:tcPr>
          <w:p w14:paraId="7E536E3E" w14:textId="77777777" w:rsidR="003B791A" w:rsidRPr="00F45876" w:rsidRDefault="003B791A" w:rsidP="003F36C6">
            <w:pPr>
              <w:jc w:val="center"/>
              <w:rPr>
                <w:rFonts w:ascii="Courier New" w:hAnsi="Courier New" w:cs="Courier New"/>
                <w:sz w:val="18"/>
                <w:szCs w:val="18"/>
              </w:rPr>
            </w:pPr>
            <w:r w:rsidRPr="00F45876">
              <w:rPr>
                <w:rFonts w:ascii="Courier New" w:hAnsi="Courier New" w:cs="Courier New"/>
                <w:sz w:val="18"/>
                <w:szCs w:val="18"/>
              </w:rPr>
              <w:t>1</w:t>
            </w:r>
          </w:p>
        </w:tc>
      </w:tr>
    </w:tbl>
    <w:p w14:paraId="17E9F44B" w14:textId="77777777" w:rsidR="003B791A" w:rsidRDefault="003B791A" w:rsidP="00F45876">
      <w:pPr>
        <w:jc w:val="left"/>
      </w:pPr>
    </w:p>
    <w:p w14:paraId="054D988C" w14:textId="77777777" w:rsidR="00112A38" w:rsidRPr="005A2878" w:rsidRDefault="00112A38" w:rsidP="00F45876">
      <w:pPr>
        <w:spacing w:line="360" w:lineRule="auto"/>
        <w:ind w:left="720"/>
        <w:jc w:val="left"/>
        <w:rPr>
          <w:rFonts w:ascii="Times New Roman" w:hAnsi="Times New Roman" w:cs="Times New Roman"/>
        </w:rPr>
      </w:pPr>
      <w:r w:rsidRPr="00111B76">
        <w:rPr>
          <w:rFonts w:ascii="Arial" w:hAnsi="Arial"/>
          <w:bCs/>
        </w:rPr>
        <w:t>ID</w:t>
      </w:r>
      <w:r w:rsidRPr="005A2878">
        <w:rPr>
          <w:rFonts w:ascii="Arial" w:hAnsi="Arial"/>
        </w:rPr>
        <w:t>= subject’s identification variable</w:t>
      </w:r>
    </w:p>
    <w:p w14:paraId="0CE1E849" w14:textId="77777777" w:rsidR="00112A38" w:rsidRPr="005A2878" w:rsidRDefault="00112A38" w:rsidP="00F45876">
      <w:pPr>
        <w:spacing w:line="360" w:lineRule="auto"/>
        <w:ind w:left="720"/>
        <w:jc w:val="left"/>
        <w:rPr>
          <w:rFonts w:ascii="Arial" w:hAnsi="Arial"/>
          <w:bCs/>
        </w:rPr>
      </w:pPr>
      <w:r w:rsidRPr="00111B76">
        <w:rPr>
          <w:rFonts w:ascii="Arial" w:hAnsi="Arial"/>
          <w:bCs/>
        </w:rPr>
        <w:t>Item001,…, Item008</w:t>
      </w:r>
      <w:r w:rsidRPr="005A2878">
        <w:rPr>
          <w:rFonts w:ascii="Arial" w:hAnsi="Arial"/>
          <w:bCs/>
        </w:rPr>
        <w:t xml:space="preserve">= 8 items used to </w:t>
      </w:r>
      <w:r w:rsidR="00AB7AAC" w:rsidRPr="005A2878">
        <w:rPr>
          <w:rFonts w:ascii="Arial" w:hAnsi="Arial"/>
          <w:bCs/>
        </w:rPr>
        <w:t>measure the latent class variable</w:t>
      </w:r>
    </w:p>
    <w:p w14:paraId="5198FF8D" w14:textId="77777777" w:rsidR="00112A38" w:rsidRDefault="00AB7AAC" w:rsidP="00F45876">
      <w:pPr>
        <w:spacing w:line="360" w:lineRule="auto"/>
        <w:ind w:left="720"/>
        <w:jc w:val="left"/>
        <w:rPr>
          <w:rFonts w:ascii="Times New Roman" w:hAnsi="Times New Roman" w:cs="Times New Roman"/>
        </w:rPr>
      </w:pPr>
      <w:r w:rsidRPr="00111B76">
        <w:rPr>
          <w:rFonts w:ascii="Arial" w:hAnsi="Arial"/>
          <w:bCs/>
        </w:rPr>
        <w:t>Z</w:t>
      </w:r>
      <w:r w:rsidR="00112A38" w:rsidRPr="005A2878">
        <w:rPr>
          <w:rFonts w:ascii="Arial" w:hAnsi="Arial"/>
        </w:rPr>
        <w:t>= the distal</w:t>
      </w:r>
      <w:r w:rsidR="00112A38" w:rsidRPr="00F45876">
        <w:rPr>
          <w:rFonts w:ascii="Arial" w:hAnsi="Arial"/>
        </w:rPr>
        <w:t xml:space="preserve"> outcome (in this case a COUNT distal outcome)</w:t>
      </w:r>
    </w:p>
    <w:p w14:paraId="7590A58D" w14:textId="77777777" w:rsidR="003B791A" w:rsidRDefault="003B791A" w:rsidP="00F45876">
      <w:pPr>
        <w:jc w:val="left"/>
      </w:pPr>
    </w:p>
    <w:p w14:paraId="492C108D" w14:textId="77777777" w:rsidR="00112A38" w:rsidRDefault="00112A38">
      <w:pPr>
        <w:pStyle w:val="Heading3"/>
      </w:pPr>
      <w:r>
        <w:t xml:space="preserve">Example </w:t>
      </w:r>
      <w:r>
        <w:rPr>
          <w:lang w:val="en-US"/>
        </w:rPr>
        <w:t>Syntax</w:t>
      </w:r>
    </w:p>
    <w:p w14:paraId="3A83D4A7" w14:textId="173B282F" w:rsidR="00AB7AAC" w:rsidRPr="00F45876" w:rsidRDefault="00AB7AAC" w:rsidP="00F45876">
      <w:pPr>
        <w:spacing w:line="360" w:lineRule="auto"/>
        <w:jc w:val="left"/>
        <w:rPr>
          <w:rFonts w:ascii="Arial" w:hAnsi="Arial"/>
        </w:rPr>
      </w:pPr>
      <w:r w:rsidRPr="00F45876">
        <w:rPr>
          <w:rFonts w:ascii="Arial" w:hAnsi="Arial"/>
        </w:rPr>
        <w:t>Include a “libname” statement prior to running the macro to direct SAS to the data file.</w:t>
      </w:r>
    </w:p>
    <w:p w14:paraId="6E81E5EE" w14:textId="77777777" w:rsidR="00AB7AAC" w:rsidRPr="00F45876" w:rsidRDefault="00AB7AAC" w:rsidP="00AB7AAC">
      <w:pPr>
        <w:jc w:val="left"/>
        <w:rPr>
          <w:rFonts w:ascii="Courier New" w:hAnsi="Courier New" w:cs="Courier New"/>
        </w:rPr>
      </w:pPr>
    </w:p>
    <w:p w14:paraId="085EBE72" w14:textId="674F2B76" w:rsidR="00AB7AAC" w:rsidRPr="00F45876" w:rsidRDefault="00AB7AAC" w:rsidP="00AB7AAC">
      <w:pPr>
        <w:tabs>
          <w:tab w:val="clear" w:pos="4800"/>
          <w:tab w:val="left" w:pos="2160"/>
        </w:tabs>
        <w:jc w:val="left"/>
        <w:rPr>
          <w:rFonts w:ascii="Courier New" w:hAnsi="Courier New" w:cs="Courier New"/>
          <w:sz w:val="20"/>
          <w:szCs w:val="20"/>
        </w:rPr>
      </w:pPr>
      <w:r w:rsidRPr="00F45876">
        <w:rPr>
          <w:rFonts w:ascii="Courier New" w:hAnsi="Courier New" w:cs="Courier New"/>
          <w:sz w:val="20"/>
          <w:szCs w:val="20"/>
        </w:rPr>
        <w:tab/>
      </w:r>
      <w:r w:rsidR="00F45876">
        <w:rPr>
          <w:rFonts w:ascii="Courier New" w:hAnsi="Courier New" w:cs="Courier New"/>
          <w:sz w:val="20"/>
          <w:szCs w:val="20"/>
        </w:rPr>
        <w:tab/>
      </w:r>
      <w:r w:rsidRPr="00F45876">
        <w:rPr>
          <w:rFonts w:ascii="Courier New" w:hAnsi="Courier New" w:cs="Courier New"/>
          <w:sz w:val="20"/>
          <w:szCs w:val="20"/>
        </w:rPr>
        <w:t>libname sasf "S:\myfolder\";</w:t>
      </w:r>
    </w:p>
    <w:p w14:paraId="35BCCCF1" w14:textId="77777777" w:rsidR="00AB7AAC" w:rsidRDefault="00AB7AAC" w:rsidP="00AB7AAC">
      <w:pPr>
        <w:jc w:val="left"/>
      </w:pPr>
    </w:p>
    <w:p w14:paraId="270F15DD" w14:textId="742D57BC" w:rsidR="00AB7AAC" w:rsidRPr="00F45876" w:rsidRDefault="00AB7AAC" w:rsidP="00F45876">
      <w:pPr>
        <w:spacing w:line="360" w:lineRule="auto"/>
        <w:jc w:val="left"/>
        <w:rPr>
          <w:rFonts w:ascii="Arial" w:hAnsi="Arial"/>
        </w:rPr>
      </w:pPr>
      <w:r w:rsidRPr="00F45876">
        <w:rPr>
          <w:rFonts w:ascii="Arial" w:hAnsi="Arial"/>
        </w:rPr>
        <w:t xml:space="preserve">Note: we suppose that the SAS </w:t>
      </w:r>
      <w:r w:rsidR="002B6887" w:rsidRPr="00F45876">
        <w:rPr>
          <w:rFonts w:ascii="Arial" w:hAnsi="Arial"/>
        </w:rPr>
        <w:t>data set</w:t>
      </w:r>
      <w:r w:rsidRPr="00F45876">
        <w:rPr>
          <w:rFonts w:ascii="Arial" w:hAnsi="Arial"/>
        </w:rPr>
        <w:t xml:space="preserve"> exists in the folder S:\myfolder\. This path represents any user-specified folder. </w:t>
      </w:r>
    </w:p>
    <w:p w14:paraId="08C690BC" w14:textId="77777777" w:rsidR="00AB7AAC" w:rsidRDefault="00AB7AAC" w:rsidP="00F45876">
      <w:pPr>
        <w:jc w:val="left"/>
      </w:pPr>
    </w:p>
    <w:p w14:paraId="44AB40C8" w14:textId="4ACCE439" w:rsidR="003B791A" w:rsidRPr="00F45876" w:rsidRDefault="00F45876" w:rsidP="00F45876">
      <w:pPr>
        <w:spacing w:line="360" w:lineRule="auto"/>
        <w:jc w:val="left"/>
        <w:rPr>
          <w:rFonts w:ascii="Arial" w:hAnsi="Arial"/>
        </w:rPr>
      </w:pPr>
      <w:r>
        <w:rPr>
          <w:rFonts w:ascii="Arial" w:hAnsi="Arial"/>
        </w:rPr>
        <w:t>E</w:t>
      </w:r>
      <w:r w:rsidR="003B791A" w:rsidRPr="00F45876">
        <w:rPr>
          <w:rFonts w:ascii="Arial" w:hAnsi="Arial"/>
        </w:rPr>
        <w:t>stimate the LCA model using PROC LCA.</w:t>
      </w:r>
    </w:p>
    <w:p w14:paraId="35B907C7" w14:textId="77777777" w:rsidR="00041F86" w:rsidRPr="00F45876" w:rsidRDefault="00041F86" w:rsidP="00F45876">
      <w:pPr>
        <w:spacing w:line="360" w:lineRule="auto"/>
        <w:jc w:val="left"/>
        <w:rPr>
          <w:rFonts w:ascii="Arial" w:hAnsi="Arial"/>
        </w:rPr>
      </w:pPr>
    </w:p>
    <w:p w14:paraId="166C30C4" w14:textId="77777777" w:rsidR="00041F86" w:rsidRDefault="00041F86" w:rsidP="00733A70">
      <w:pPr>
        <w:jc w:val="left"/>
      </w:pPr>
    </w:p>
    <w:p w14:paraId="1CC9ABFF" w14:textId="77777777" w:rsidR="00034CEF" w:rsidRPr="00E32C6E" w:rsidRDefault="00034CEF" w:rsidP="00F45876">
      <w:pPr>
        <w:widowControl/>
        <w:tabs>
          <w:tab w:val="clear" w:pos="720"/>
          <w:tab w:val="clear" w:pos="4800"/>
          <w:tab w:val="clear" w:pos="9500"/>
        </w:tabs>
        <w:spacing w:line="276" w:lineRule="auto"/>
        <w:ind w:left="990"/>
        <w:jc w:val="left"/>
        <w:rPr>
          <w:rFonts w:ascii="Courier New" w:hAnsi="Courier New" w:cs="Courier New"/>
          <w:noProof w:val="0"/>
          <w:sz w:val="20"/>
          <w:szCs w:val="20"/>
          <w:shd w:val="clear" w:color="auto" w:fill="FFFFFF"/>
        </w:rPr>
      </w:pPr>
      <w:r w:rsidRPr="00E32C6E">
        <w:rPr>
          <w:rFonts w:ascii="Courier New" w:hAnsi="Courier New" w:cs="Courier New"/>
          <w:b/>
          <w:bCs/>
          <w:noProof w:val="0"/>
          <w:sz w:val="20"/>
          <w:szCs w:val="20"/>
          <w:shd w:val="clear" w:color="auto" w:fill="FFFFFF"/>
        </w:rPr>
        <w:t>PROC</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LCA</w:t>
      </w:r>
      <w:r w:rsidRPr="00E32C6E">
        <w:rPr>
          <w:rFonts w:ascii="Courier New" w:hAnsi="Courier New" w:cs="Courier New"/>
          <w:noProof w:val="0"/>
          <w:sz w:val="20"/>
          <w:szCs w:val="20"/>
          <w:shd w:val="clear" w:color="auto" w:fill="FFFFFF"/>
        </w:rPr>
        <w:t xml:space="preserve"> DATA = </w:t>
      </w:r>
      <w:proofErr w:type="spellStart"/>
      <w:r w:rsidRPr="00E32C6E">
        <w:rPr>
          <w:rFonts w:ascii="Courier New" w:hAnsi="Courier New" w:cs="Courier New"/>
          <w:noProof w:val="0"/>
          <w:sz w:val="20"/>
          <w:szCs w:val="20"/>
          <w:shd w:val="clear" w:color="auto" w:fill="FFFFFF"/>
        </w:rPr>
        <w:t>SimData_Count</w:t>
      </w:r>
      <w:proofErr w:type="spellEnd"/>
      <w:r w:rsidRPr="00E32C6E">
        <w:rPr>
          <w:rFonts w:ascii="Courier New" w:hAnsi="Courier New" w:cs="Courier New"/>
          <w:noProof w:val="0"/>
          <w:sz w:val="20"/>
          <w:szCs w:val="20"/>
          <w:shd w:val="clear" w:color="auto" w:fill="FFFFFF"/>
        </w:rPr>
        <w:t xml:space="preserve"> OUTPARAM = </w:t>
      </w:r>
      <w:proofErr w:type="spellStart"/>
      <w:r w:rsidRPr="00E32C6E">
        <w:rPr>
          <w:rFonts w:ascii="Courier New" w:hAnsi="Courier New" w:cs="Courier New"/>
          <w:noProof w:val="0"/>
          <w:sz w:val="20"/>
          <w:szCs w:val="20"/>
          <w:shd w:val="clear" w:color="auto" w:fill="FFFFFF"/>
        </w:rPr>
        <w:t>Count_param</w:t>
      </w:r>
      <w:proofErr w:type="spellEnd"/>
      <w:r w:rsidRPr="00E32C6E">
        <w:rPr>
          <w:rFonts w:ascii="Courier New" w:hAnsi="Courier New" w:cs="Courier New"/>
          <w:noProof w:val="0"/>
          <w:sz w:val="20"/>
          <w:szCs w:val="20"/>
          <w:shd w:val="clear" w:color="auto" w:fill="FFFFFF"/>
        </w:rPr>
        <w:t xml:space="preserve"> OUTPOST = </w:t>
      </w:r>
      <w:proofErr w:type="spellStart"/>
      <w:r w:rsidRPr="00E32C6E">
        <w:rPr>
          <w:rFonts w:ascii="Courier New" w:hAnsi="Courier New" w:cs="Courier New"/>
          <w:noProof w:val="0"/>
          <w:sz w:val="20"/>
          <w:szCs w:val="20"/>
          <w:shd w:val="clear" w:color="auto" w:fill="FFFFFF"/>
        </w:rPr>
        <w:t>Count_post</w:t>
      </w:r>
      <w:proofErr w:type="spellEnd"/>
      <w:r w:rsidRPr="00E32C6E">
        <w:rPr>
          <w:rFonts w:ascii="Courier New" w:hAnsi="Courier New" w:cs="Courier New"/>
          <w:noProof w:val="0"/>
          <w:sz w:val="20"/>
          <w:szCs w:val="20"/>
          <w:shd w:val="clear" w:color="auto" w:fill="FFFFFF"/>
        </w:rPr>
        <w:t>;</w:t>
      </w:r>
    </w:p>
    <w:p w14:paraId="7FD8153F" w14:textId="77777777" w:rsidR="00034CEF" w:rsidRPr="00E32C6E" w:rsidRDefault="00034CEF" w:rsidP="00F45876">
      <w:pPr>
        <w:widowControl/>
        <w:tabs>
          <w:tab w:val="clear" w:pos="720"/>
          <w:tab w:val="clear" w:pos="4800"/>
          <w:tab w:val="clear" w:pos="9500"/>
        </w:tabs>
        <w:spacing w:line="276" w:lineRule="auto"/>
        <w:ind w:left="99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ab/>
        <w:t xml:space="preserve">ID </w:t>
      </w:r>
      <w:proofErr w:type="spellStart"/>
      <w:r w:rsidRPr="00E32C6E">
        <w:rPr>
          <w:rFonts w:ascii="Courier New" w:hAnsi="Courier New" w:cs="Courier New"/>
          <w:noProof w:val="0"/>
          <w:sz w:val="20"/>
          <w:szCs w:val="20"/>
          <w:shd w:val="clear" w:color="auto" w:fill="FFFFFF"/>
        </w:rPr>
        <w:t>id</w:t>
      </w:r>
      <w:proofErr w:type="spellEnd"/>
      <w:r w:rsidRPr="00E32C6E">
        <w:rPr>
          <w:rFonts w:ascii="Courier New" w:hAnsi="Courier New" w:cs="Courier New"/>
          <w:noProof w:val="0"/>
          <w:sz w:val="20"/>
          <w:szCs w:val="20"/>
          <w:shd w:val="clear" w:color="auto" w:fill="FFFFFF"/>
        </w:rPr>
        <w:t>;</w:t>
      </w:r>
    </w:p>
    <w:p w14:paraId="1FB41A42" w14:textId="77777777" w:rsidR="00034CEF" w:rsidRPr="00E32C6E" w:rsidRDefault="00034CEF" w:rsidP="00F45876">
      <w:pPr>
        <w:widowControl/>
        <w:tabs>
          <w:tab w:val="clear" w:pos="720"/>
          <w:tab w:val="clear" w:pos="4800"/>
          <w:tab w:val="clear" w:pos="9500"/>
        </w:tabs>
        <w:spacing w:line="276" w:lineRule="auto"/>
        <w:ind w:left="99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ab/>
        <w:t xml:space="preserve">NCLASS </w:t>
      </w:r>
      <w:r w:rsidRPr="00E32C6E">
        <w:rPr>
          <w:rFonts w:ascii="Courier New" w:hAnsi="Courier New" w:cs="Courier New"/>
          <w:b/>
          <w:bCs/>
          <w:noProof w:val="0"/>
          <w:sz w:val="20"/>
          <w:szCs w:val="20"/>
          <w:shd w:val="clear" w:color="auto" w:fill="FFFFFF"/>
        </w:rPr>
        <w:t>5</w:t>
      </w:r>
      <w:r w:rsidRPr="00E32C6E">
        <w:rPr>
          <w:rFonts w:ascii="Courier New" w:hAnsi="Courier New" w:cs="Courier New"/>
          <w:noProof w:val="0"/>
          <w:sz w:val="20"/>
          <w:szCs w:val="20"/>
          <w:shd w:val="clear" w:color="auto" w:fill="FFFFFF"/>
        </w:rPr>
        <w:t xml:space="preserve">; </w:t>
      </w:r>
    </w:p>
    <w:p w14:paraId="5B601FEE" w14:textId="77777777" w:rsidR="00034CEF" w:rsidRPr="00E32C6E" w:rsidRDefault="00034CEF" w:rsidP="00F45876">
      <w:pPr>
        <w:widowControl/>
        <w:tabs>
          <w:tab w:val="clear" w:pos="720"/>
          <w:tab w:val="clear" w:pos="4800"/>
          <w:tab w:val="clear" w:pos="9500"/>
        </w:tabs>
        <w:spacing w:line="276" w:lineRule="auto"/>
        <w:ind w:left="99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ab/>
        <w:t xml:space="preserve">ITEMS item001-item008; </w:t>
      </w:r>
    </w:p>
    <w:p w14:paraId="5AD10908" w14:textId="77777777" w:rsidR="00F45876" w:rsidRPr="00E32C6E" w:rsidRDefault="00034CEF" w:rsidP="00F45876">
      <w:pPr>
        <w:widowControl/>
        <w:tabs>
          <w:tab w:val="clear" w:pos="720"/>
          <w:tab w:val="clear" w:pos="4800"/>
          <w:tab w:val="clear" w:pos="9500"/>
        </w:tabs>
        <w:spacing w:line="276" w:lineRule="auto"/>
        <w:ind w:left="99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ab/>
        <w:t xml:space="preserve">CATEGORIES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Pr="00E32C6E">
        <w:rPr>
          <w:rFonts w:ascii="Courier New" w:hAnsi="Courier New" w:cs="Courier New"/>
          <w:noProof w:val="0"/>
          <w:sz w:val="20"/>
          <w:szCs w:val="20"/>
          <w:shd w:val="clear" w:color="auto" w:fill="FFFFFF"/>
        </w:rPr>
        <w:t xml:space="preserve"> </w:t>
      </w:r>
      <w:r w:rsidRPr="00E32C6E">
        <w:rPr>
          <w:rFonts w:ascii="Courier New" w:hAnsi="Courier New" w:cs="Courier New"/>
          <w:b/>
          <w:bCs/>
          <w:noProof w:val="0"/>
          <w:sz w:val="20"/>
          <w:szCs w:val="20"/>
          <w:shd w:val="clear" w:color="auto" w:fill="FFFFFF"/>
        </w:rPr>
        <w:t>2</w:t>
      </w:r>
      <w:r w:rsidR="00F45876" w:rsidRPr="00E32C6E">
        <w:rPr>
          <w:rFonts w:ascii="Courier New" w:hAnsi="Courier New" w:cs="Courier New"/>
          <w:noProof w:val="0"/>
          <w:sz w:val="20"/>
          <w:szCs w:val="20"/>
          <w:shd w:val="clear" w:color="auto" w:fill="FFFFFF"/>
        </w:rPr>
        <w:t xml:space="preserve">; </w:t>
      </w:r>
    </w:p>
    <w:p w14:paraId="0746B428" w14:textId="679BB08D" w:rsidR="00034CEF" w:rsidRPr="00E32C6E" w:rsidRDefault="00034CEF" w:rsidP="00F45876">
      <w:pPr>
        <w:widowControl/>
        <w:tabs>
          <w:tab w:val="clear" w:pos="720"/>
          <w:tab w:val="clear" w:pos="4800"/>
          <w:tab w:val="clear" w:pos="9500"/>
        </w:tabs>
        <w:spacing w:line="276" w:lineRule="auto"/>
        <w:ind w:left="990" w:firstLine="45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SEED </w:t>
      </w:r>
      <w:r w:rsidRPr="00E32C6E">
        <w:rPr>
          <w:rFonts w:ascii="Courier New" w:hAnsi="Courier New" w:cs="Courier New"/>
          <w:b/>
          <w:bCs/>
          <w:noProof w:val="0"/>
          <w:sz w:val="20"/>
          <w:szCs w:val="20"/>
          <w:shd w:val="clear" w:color="auto" w:fill="FFFFFF"/>
        </w:rPr>
        <w:t>12345</w:t>
      </w:r>
      <w:r w:rsidRPr="00E32C6E">
        <w:rPr>
          <w:rFonts w:ascii="Courier New" w:hAnsi="Courier New" w:cs="Courier New"/>
          <w:noProof w:val="0"/>
          <w:sz w:val="20"/>
          <w:szCs w:val="20"/>
          <w:shd w:val="clear" w:color="auto" w:fill="FFFFFF"/>
        </w:rPr>
        <w:t xml:space="preserve">;    </w:t>
      </w:r>
    </w:p>
    <w:p w14:paraId="3E7A07B2" w14:textId="77777777" w:rsidR="00034CEF" w:rsidRPr="00E32C6E" w:rsidRDefault="00034CEF" w:rsidP="00F45876">
      <w:pPr>
        <w:widowControl/>
        <w:tabs>
          <w:tab w:val="clear" w:pos="720"/>
          <w:tab w:val="clear" w:pos="4800"/>
          <w:tab w:val="clear" w:pos="9500"/>
        </w:tabs>
        <w:spacing w:line="276" w:lineRule="auto"/>
        <w:ind w:left="99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ab/>
        <w:t xml:space="preserve">RHO PRIOR = </w:t>
      </w:r>
      <w:r w:rsidRPr="00E32C6E">
        <w:rPr>
          <w:rFonts w:ascii="Courier New" w:hAnsi="Courier New" w:cs="Courier New"/>
          <w:b/>
          <w:bCs/>
          <w:noProof w:val="0"/>
          <w:sz w:val="20"/>
          <w:szCs w:val="20"/>
          <w:shd w:val="clear" w:color="auto" w:fill="FFFFFF"/>
        </w:rPr>
        <w:t>1</w:t>
      </w:r>
      <w:r w:rsidRPr="00E32C6E">
        <w:rPr>
          <w:rFonts w:ascii="Courier New" w:hAnsi="Courier New" w:cs="Courier New"/>
          <w:noProof w:val="0"/>
          <w:sz w:val="20"/>
          <w:szCs w:val="20"/>
          <w:shd w:val="clear" w:color="auto" w:fill="FFFFFF"/>
        </w:rPr>
        <w:t xml:space="preserve">; </w:t>
      </w:r>
    </w:p>
    <w:p w14:paraId="48B5EF80" w14:textId="77777777" w:rsidR="00F45876" w:rsidRPr="00E32C6E" w:rsidRDefault="00034CEF" w:rsidP="00F45876">
      <w:pPr>
        <w:widowControl/>
        <w:tabs>
          <w:tab w:val="clear" w:pos="720"/>
          <w:tab w:val="clear" w:pos="4800"/>
          <w:tab w:val="clear" w:pos="9500"/>
        </w:tabs>
        <w:spacing w:line="276" w:lineRule="auto"/>
        <w:ind w:left="99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ab/>
        <w:t xml:space="preserve">NSTARTS </w:t>
      </w:r>
      <w:r w:rsidRPr="00E32C6E">
        <w:rPr>
          <w:rFonts w:ascii="Courier New" w:hAnsi="Courier New" w:cs="Courier New"/>
          <w:b/>
          <w:bCs/>
          <w:noProof w:val="0"/>
          <w:sz w:val="20"/>
          <w:szCs w:val="20"/>
          <w:shd w:val="clear" w:color="auto" w:fill="FFFFFF"/>
        </w:rPr>
        <w:t>20</w:t>
      </w:r>
      <w:r w:rsidR="00F45876" w:rsidRPr="00E32C6E">
        <w:rPr>
          <w:rFonts w:ascii="Courier New" w:hAnsi="Courier New" w:cs="Courier New"/>
          <w:noProof w:val="0"/>
          <w:sz w:val="20"/>
          <w:szCs w:val="20"/>
          <w:shd w:val="clear" w:color="auto" w:fill="FFFFFF"/>
        </w:rPr>
        <w:t>;</w:t>
      </w:r>
    </w:p>
    <w:p w14:paraId="1FDE308C" w14:textId="77777777" w:rsidR="00F45876" w:rsidRPr="00E32C6E" w:rsidRDefault="00034CEF" w:rsidP="00F45876">
      <w:pPr>
        <w:widowControl/>
        <w:tabs>
          <w:tab w:val="clear" w:pos="720"/>
          <w:tab w:val="clear" w:pos="4800"/>
          <w:tab w:val="clear" w:pos="9500"/>
        </w:tabs>
        <w:spacing w:line="276" w:lineRule="auto"/>
        <w:ind w:left="990" w:firstLine="45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MAXITER </w:t>
      </w:r>
      <w:r w:rsidRPr="00E32C6E">
        <w:rPr>
          <w:rFonts w:ascii="Courier New" w:hAnsi="Courier New" w:cs="Courier New"/>
          <w:b/>
          <w:bCs/>
          <w:noProof w:val="0"/>
          <w:sz w:val="20"/>
          <w:szCs w:val="20"/>
          <w:shd w:val="clear" w:color="auto" w:fill="FFFFFF"/>
        </w:rPr>
        <w:t>5000</w:t>
      </w:r>
      <w:r w:rsidR="00F45876" w:rsidRPr="00E32C6E">
        <w:rPr>
          <w:rFonts w:ascii="Courier New" w:hAnsi="Courier New" w:cs="Courier New"/>
          <w:noProof w:val="0"/>
          <w:sz w:val="20"/>
          <w:szCs w:val="20"/>
          <w:shd w:val="clear" w:color="auto" w:fill="FFFFFF"/>
        </w:rPr>
        <w:t xml:space="preserve">;  </w:t>
      </w:r>
    </w:p>
    <w:p w14:paraId="357762E9" w14:textId="1D855A19" w:rsidR="00034CEF" w:rsidRPr="00E32C6E" w:rsidRDefault="00034CEF" w:rsidP="00F45876">
      <w:pPr>
        <w:widowControl/>
        <w:tabs>
          <w:tab w:val="clear" w:pos="720"/>
          <w:tab w:val="clear" w:pos="4800"/>
          <w:tab w:val="clear" w:pos="9500"/>
        </w:tabs>
        <w:spacing w:line="276" w:lineRule="auto"/>
        <w:ind w:left="990" w:firstLine="45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CRITERION </w:t>
      </w:r>
      <w:r w:rsidRPr="00E32C6E">
        <w:rPr>
          <w:rFonts w:ascii="Courier New" w:hAnsi="Courier New" w:cs="Courier New"/>
          <w:b/>
          <w:bCs/>
          <w:noProof w:val="0"/>
          <w:sz w:val="20"/>
          <w:szCs w:val="20"/>
          <w:shd w:val="clear" w:color="auto" w:fill="FFFFFF"/>
        </w:rPr>
        <w:t>0.000001</w:t>
      </w:r>
      <w:r w:rsidRPr="00E32C6E">
        <w:rPr>
          <w:rFonts w:ascii="Courier New" w:hAnsi="Courier New" w:cs="Courier New"/>
          <w:noProof w:val="0"/>
          <w:sz w:val="20"/>
          <w:szCs w:val="20"/>
          <w:shd w:val="clear" w:color="auto" w:fill="FFFFFF"/>
        </w:rPr>
        <w:t xml:space="preserve">; </w:t>
      </w:r>
    </w:p>
    <w:p w14:paraId="4F979004" w14:textId="401A64DA" w:rsidR="00041F86" w:rsidRPr="00111B76" w:rsidRDefault="00034CEF" w:rsidP="00F45876">
      <w:pPr>
        <w:spacing w:line="276" w:lineRule="auto"/>
        <w:ind w:left="990"/>
        <w:jc w:val="left"/>
      </w:pPr>
      <w:r w:rsidRPr="00E32C6E">
        <w:rPr>
          <w:rFonts w:ascii="Courier New" w:hAnsi="Courier New" w:cs="Courier New"/>
          <w:b/>
          <w:bCs/>
          <w:noProof w:val="0"/>
          <w:sz w:val="20"/>
          <w:szCs w:val="20"/>
          <w:shd w:val="clear" w:color="auto" w:fill="FFFFFF"/>
        </w:rPr>
        <w:t>RUN</w:t>
      </w:r>
      <w:r w:rsidRPr="00E32C6E">
        <w:rPr>
          <w:rFonts w:ascii="Courier New" w:hAnsi="Courier New" w:cs="Courier New"/>
          <w:noProof w:val="0"/>
          <w:sz w:val="20"/>
          <w:szCs w:val="20"/>
          <w:shd w:val="clear" w:color="auto" w:fill="FFFFFF"/>
        </w:rPr>
        <w:t>;</w:t>
      </w:r>
    </w:p>
    <w:p w14:paraId="047CC7DE" w14:textId="77777777" w:rsidR="00041F86" w:rsidRDefault="00041F86" w:rsidP="00733A70">
      <w:pPr>
        <w:jc w:val="left"/>
      </w:pPr>
    </w:p>
    <w:p w14:paraId="6AB47D17" w14:textId="315C3207" w:rsidR="00041F86" w:rsidRPr="00F45876" w:rsidRDefault="00F45876" w:rsidP="00F45876">
      <w:pPr>
        <w:spacing w:line="360" w:lineRule="auto"/>
        <w:jc w:val="left"/>
        <w:rPr>
          <w:rFonts w:ascii="Arial" w:hAnsi="Arial"/>
        </w:rPr>
      </w:pPr>
      <w:r>
        <w:rPr>
          <w:rFonts w:ascii="Arial" w:hAnsi="Arial"/>
        </w:rPr>
        <w:t>T</w:t>
      </w:r>
      <w:r w:rsidR="00034CEF" w:rsidRPr="00F45876">
        <w:rPr>
          <w:rFonts w:ascii="Arial" w:hAnsi="Arial"/>
        </w:rPr>
        <w:t>hen</w:t>
      </w:r>
      <w:r>
        <w:rPr>
          <w:rFonts w:ascii="Arial" w:hAnsi="Arial"/>
        </w:rPr>
        <w:t>,</w:t>
      </w:r>
      <w:r w:rsidR="00034CEF" w:rsidRPr="00F45876">
        <w:rPr>
          <w:rFonts w:ascii="Arial" w:hAnsi="Arial"/>
        </w:rPr>
        <w:t xml:space="preserve"> call the macro.</w:t>
      </w:r>
    </w:p>
    <w:p w14:paraId="6248E5C2" w14:textId="77777777" w:rsidR="00034CEF" w:rsidRDefault="00034CE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p>
    <w:p w14:paraId="21A32808" w14:textId="77777777" w:rsidR="00034CEF" w:rsidRDefault="00034CE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SimData_Count</w:t>
      </w:r>
      <w:proofErr w:type="spellEnd"/>
      <w:r>
        <w:rPr>
          <w:rFonts w:ascii="Courier New" w:hAnsi="Courier New" w:cs="Courier New"/>
          <w:noProof w:val="0"/>
          <w:color w:val="000000"/>
          <w:sz w:val="20"/>
          <w:szCs w:val="20"/>
          <w:shd w:val="clear" w:color="auto" w:fill="FFFFFF"/>
        </w:rPr>
        <w:t xml:space="preserve">, </w:t>
      </w:r>
    </w:p>
    <w:p w14:paraId="0B438B9C" w14:textId="77777777" w:rsidR="00034CEF" w:rsidRDefault="00034CE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param = </w:t>
      </w:r>
      <w:proofErr w:type="spellStart"/>
      <w:r>
        <w:rPr>
          <w:rFonts w:ascii="Courier New" w:hAnsi="Courier New" w:cs="Courier New"/>
          <w:noProof w:val="0"/>
          <w:color w:val="000000"/>
          <w:sz w:val="20"/>
          <w:szCs w:val="20"/>
          <w:shd w:val="clear" w:color="auto" w:fill="FFFFFF"/>
        </w:rPr>
        <w:t>Count_param</w:t>
      </w:r>
      <w:proofErr w:type="spellEnd"/>
      <w:r>
        <w:rPr>
          <w:rFonts w:ascii="Courier New" w:hAnsi="Courier New" w:cs="Courier New"/>
          <w:noProof w:val="0"/>
          <w:color w:val="000000"/>
          <w:sz w:val="20"/>
          <w:szCs w:val="20"/>
          <w:shd w:val="clear" w:color="auto" w:fill="FFFFFF"/>
        </w:rPr>
        <w:t>,</w:t>
      </w:r>
    </w:p>
    <w:p w14:paraId="394F84D6" w14:textId="1E60BCBC" w:rsidR="00034CEF" w:rsidRDefault="00F45876"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sidR="00034CEF">
        <w:rPr>
          <w:rFonts w:ascii="Courier New" w:hAnsi="Courier New" w:cs="Courier New"/>
          <w:noProof w:val="0"/>
          <w:color w:val="000000"/>
          <w:sz w:val="20"/>
          <w:szCs w:val="20"/>
          <w:shd w:val="clear" w:color="auto" w:fill="FFFFFF"/>
        </w:rPr>
        <w:t xml:space="preserve">post = </w:t>
      </w:r>
      <w:proofErr w:type="spellStart"/>
      <w:r w:rsidR="00034CEF">
        <w:rPr>
          <w:rFonts w:ascii="Courier New" w:hAnsi="Courier New" w:cs="Courier New"/>
          <w:noProof w:val="0"/>
          <w:color w:val="000000"/>
          <w:sz w:val="20"/>
          <w:szCs w:val="20"/>
          <w:shd w:val="clear" w:color="auto" w:fill="FFFFFF"/>
        </w:rPr>
        <w:t>Count_post</w:t>
      </w:r>
      <w:proofErr w:type="spellEnd"/>
      <w:r w:rsidR="00034CEF">
        <w:rPr>
          <w:rFonts w:ascii="Courier New" w:hAnsi="Courier New" w:cs="Courier New"/>
          <w:noProof w:val="0"/>
          <w:color w:val="000000"/>
          <w:sz w:val="20"/>
          <w:szCs w:val="20"/>
          <w:shd w:val="clear" w:color="auto" w:fill="FFFFFF"/>
        </w:rPr>
        <w:t>,</w:t>
      </w:r>
    </w:p>
    <w:p w14:paraId="3AA7E32E" w14:textId="0E28F691" w:rsidR="00034CEF" w:rsidRDefault="00F45876"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sidR="00034CEF">
        <w:rPr>
          <w:rFonts w:ascii="Courier New" w:hAnsi="Courier New" w:cs="Courier New"/>
          <w:noProof w:val="0"/>
          <w:color w:val="000000"/>
          <w:sz w:val="20"/>
          <w:szCs w:val="20"/>
          <w:shd w:val="clear" w:color="auto" w:fill="FFFFFF"/>
        </w:rPr>
        <w:t>id=id,</w:t>
      </w:r>
    </w:p>
    <w:p w14:paraId="019F2C0F" w14:textId="559FF349" w:rsidR="00034CEF" w:rsidRDefault="00F45876"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sidR="00034CEF">
        <w:rPr>
          <w:rFonts w:ascii="Courier New" w:hAnsi="Courier New" w:cs="Courier New"/>
          <w:noProof w:val="0"/>
          <w:color w:val="000000"/>
          <w:sz w:val="20"/>
          <w:szCs w:val="20"/>
          <w:shd w:val="clear" w:color="auto" w:fill="FFFFFF"/>
        </w:rPr>
        <w:t xml:space="preserve">distal = z,  </w:t>
      </w:r>
    </w:p>
    <w:p w14:paraId="292FC06F" w14:textId="1E44F766" w:rsidR="00041F86" w:rsidRDefault="00034CEF" w:rsidP="00F45876">
      <w:pPr>
        <w:widowControl/>
        <w:tabs>
          <w:tab w:val="clear" w:pos="720"/>
          <w:tab w:val="clear" w:pos="4800"/>
          <w:tab w:val="clear" w:pos="9500"/>
        </w:tabs>
        <w:spacing w:line="276" w:lineRule="auto"/>
        <w:ind w:left="2430" w:firstLine="450"/>
        <w:jc w:val="left"/>
      </w:pPr>
      <w:r>
        <w:rPr>
          <w:rFonts w:ascii="Courier New" w:hAnsi="Courier New" w:cs="Courier New"/>
          <w:noProof w:val="0"/>
          <w:color w:val="000000"/>
          <w:sz w:val="20"/>
          <w:szCs w:val="20"/>
          <w:shd w:val="clear" w:color="auto" w:fill="FFFFFF"/>
        </w:rPr>
        <w:t xml:space="preserve">metric = </w:t>
      </w:r>
      <w:proofErr w:type="gramStart"/>
      <w:r>
        <w:rPr>
          <w:rFonts w:ascii="Courier New" w:hAnsi="Courier New" w:cs="Courier New"/>
          <w:noProof w:val="0"/>
          <w:color w:val="000000"/>
          <w:sz w:val="20"/>
          <w:szCs w:val="20"/>
          <w:shd w:val="clear" w:color="auto" w:fill="FFFFFF"/>
        </w:rPr>
        <w:t>Count )</w:t>
      </w:r>
      <w:proofErr w:type="gramEnd"/>
      <w:r>
        <w:rPr>
          <w:rFonts w:ascii="Courier New" w:hAnsi="Courier New" w:cs="Courier New"/>
          <w:noProof w:val="0"/>
          <w:color w:val="000000"/>
          <w:sz w:val="20"/>
          <w:szCs w:val="20"/>
          <w:shd w:val="clear" w:color="auto" w:fill="FFFFFF"/>
        </w:rPr>
        <w:t>;</w:t>
      </w:r>
    </w:p>
    <w:p w14:paraId="2628CD13" w14:textId="72C6D84B" w:rsidR="003B791A" w:rsidRPr="00302011" w:rsidRDefault="00034CEF" w:rsidP="00F45876">
      <w:pPr>
        <w:ind w:left="990"/>
        <w:jc w:val="left"/>
        <w:rPr>
          <w:rFonts w:ascii="SAS Monospace" w:hAnsi="SAS Monospace"/>
          <w:sz w:val="20"/>
          <w:szCs w:val="20"/>
        </w:rPr>
      </w:pPr>
      <w:r>
        <w:t xml:space="preserve"> </w:t>
      </w:r>
    </w:p>
    <w:p w14:paraId="4974CEAF" w14:textId="489DDBE5" w:rsidR="003B791A" w:rsidRPr="00F45876" w:rsidRDefault="003B791A" w:rsidP="0041710C">
      <w:pPr>
        <w:spacing w:line="360" w:lineRule="auto"/>
        <w:jc w:val="left"/>
        <w:rPr>
          <w:rFonts w:ascii="Times New Roman" w:hAnsi="Times New Roman" w:cs="Times New Roman"/>
          <w:sz w:val="16"/>
          <w:szCs w:val="16"/>
        </w:rPr>
      </w:pPr>
      <w:r w:rsidRPr="00F45876">
        <w:rPr>
          <w:rFonts w:ascii="Arial" w:hAnsi="Arial"/>
        </w:rPr>
        <w:t xml:space="preserve">The </w:t>
      </w:r>
      <w:r w:rsidRPr="00F45876">
        <w:rPr>
          <w:rFonts w:ascii="Courier New" w:hAnsi="Courier New" w:cs="Courier New"/>
        </w:rPr>
        <w:t>input_data</w:t>
      </w:r>
      <w:r w:rsidRPr="00F45876">
        <w:rPr>
          <w:rFonts w:ascii="Arial" w:hAnsi="Arial"/>
          <w:b/>
        </w:rPr>
        <w:t xml:space="preserve"> </w:t>
      </w:r>
      <w:r w:rsidRPr="00F45876">
        <w:rPr>
          <w:rFonts w:ascii="Arial" w:hAnsi="Arial"/>
        </w:rPr>
        <w:t>argument identifies the data file. The</w:t>
      </w:r>
      <w:r w:rsidRPr="00E32C6E">
        <w:rPr>
          <w:rFonts w:ascii="Arial" w:hAnsi="Arial" w:cs="Arial"/>
        </w:rPr>
        <w:t xml:space="preserve"> </w:t>
      </w:r>
      <w:r w:rsidRPr="00F45876">
        <w:rPr>
          <w:rFonts w:ascii="Courier New" w:hAnsi="Courier New" w:cs="Courier New"/>
        </w:rPr>
        <w:t>param</w:t>
      </w:r>
      <w:r w:rsidRPr="00F45876">
        <w:rPr>
          <w:rFonts w:ascii="Arial" w:hAnsi="Arial"/>
          <w:b/>
        </w:rPr>
        <w:t xml:space="preserve"> </w:t>
      </w:r>
      <w:r w:rsidRPr="00F45876">
        <w:rPr>
          <w:rFonts w:ascii="Arial" w:hAnsi="Arial"/>
        </w:rPr>
        <w:t xml:space="preserve">argument directs the macro to the parameters generated in the </w:t>
      </w:r>
      <w:r w:rsidR="00BE5E19" w:rsidRPr="00F45876">
        <w:rPr>
          <w:rFonts w:ascii="Arial" w:hAnsi="Arial"/>
        </w:rPr>
        <w:t xml:space="preserve">OUTPARAM file generated by PROC LCA. </w:t>
      </w:r>
      <w:r w:rsidR="00034CEF" w:rsidRPr="00F45876">
        <w:rPr>
          <w:rFonts w:ascii="Arial" w:hAnsi="Arial"/>
        </w:rPr>
        <w:t>The</w:t>
      </w:r>
      <w:r w:rsidR="00034CEF" w:rsidRPr="00F45876">
        <w:rPr>
          <w:rFonts w:ascii="Courier New" w:hAnsi="Courier New" w:cs="Courier New"/>
        </w:rPr>
        <w:t xml:space="preserve"> id </w:t>
      </w:r>
      <w:r w:rsidR="00034CEF" w:rsidRPr="00F45876">
        <w:rPr>
          <w:rFonts w:ascii="Arial" w:hAnsi="Arial"/>
        </w:rPr>
        <w:t>and</w:t>
      </w:r>
      <w:r w:rsidR="00034CEF" w:rsidRPr="00F45876">
        <w:rPr>
          <w:rFonts w:ascii="Courier New" w:hAnsi="Courier New" w:cs="Courier New"/>
        </w:rPr>
        <w:t xml:space="preserve"> distal</w:t>
      </w:r>
      <w:r w:rsidR="00034CEF" w:rsidRPr="00F45876">
        <w:rPr>
          <w:rFonts w:ascii="Arial" w:hAnsi="Arial"/>
          <w:b/>
        </w:rPr>
        <w:t xml:space="preserve"> </w:t>
      </w:r>
      <w:r w:rsidR="00034CEF" w:rsidRPr="00F45876">
        <w:rPr>
          <w:rFonts w:ascii="Arial" w:hAnsi="Arial"/>
        </w:rPr>
        <w:t xml:space="preserve">arguments identify the subject identification variable and the distal outcome. </w:t>
      </w:r>
      <w:r w:rsidRPr="00F45876">
        <w:rPr>
          <w:rFonts w:ascii="Arial" w:hAnsi="Arial"/>
        </w:rPr>
        <w:t xml:space="preserve">The </w:t>
      </w:r>
      <w:r w:rsidRPr="00F45876">
        <w:rPr>
          <w:rFonts w:ascii="Courier New" w:hAnsi="Courier New" w:cs="Courier New"/>
        </w:rPr>
        <w:t xml:space="preserve">metric </w:t>
      </w:r>
      <w:r w:rsidRPr="00F45876">
        <w:rPr>
          <w:rFonts w:ascii="Arial" w:hAnsi="Arial"/>
        </w:rPr>
        <w:t xml:space="preserve">argument indicates that the distal outcome is continuous, and </w:t>
      </w:r>
      <w:r w:rsidRPr="00F45876">
        <w:rPr>
          <w:rFonts w:ascii="Courier New" w:hAnsi="Courier New" w:cs="Courier New"/>
        </w:rPr>
        <w:lastRenderedPageBreak/>
        <w:t>output_dataset_name</w:t>
      </w:r>
      <w:r w:rsidRPr="00F45876">
        <w:rPr>
          <w:rFonts w:ascii="Arial" w:hAnsi="Arial"/>
        </w:rPr>
        <w:t xml:space="preserve"> names the macro’s output.</w:t>
      </w:r>
    </w:p>
    <w:p w14:paraId="6B0CF964" w14:textId="77777777" w:rsidR="007F38B4" w:rsidRDefault="007F38B4" w:rsidP="007F38B4">
      <w:pPr>
        <w:jc w:val="left"/>
      </w:pPr>
    </w:p>
    <w:p w14:paraId="6BC85E92" w14:textId="6E3DF295" w:rsidR="007F38B4" w:rsidRPr="00F45876" w:rsidRDefault="007F38B4" w:rsidP="00F45876">
      <w:pPr>
        <w:spacing w:line="360" w:lineRule="auto"/>
        <w:jc w:val="left"/>
        <w:rPr>
          <w:rFonts w:ascii="Arial" w:hAnsi="Arial"/>
        </w:rPr>
      </w:pPr>
      <w:r w:rsidRPr="00F45876">
        <w:rPr>
          <w:rFonts w:ascii="Arial" w:hAnsi="Arial"/>
        </w:rPr>
        <w:t>In this example there were no survey weights.</w:t>
      </w:r>
      <w:r w:rsidR="0025514E" w:rsidRPr="00F45876">
        <w:rPr>
          <w:rFonts w:ascii="Arial" w:hAnsi="Arial"/>
        </w:rPr>
        <w:t xml:space="preserve"> </w:t>
      </w:r>
      <w:r w:rsidRPr="00F45876">
        <w:rPr>
          <w:rFonts w:ascii="Arial" w:hAnsi="Arial"/>
        </w:rPr>
        <w:t>If there had been, it would be necessary to add a</w:t>
      </w:r>
      <w:r w:rsidR="0025514E" w:rsidRPr="00F45876">
        <w:rPr>
          <w:rFonts w:ascii="Arial" w:hAnsi="Arial"/>
        </w:rPr>
        <w:t xml:space="preserve"> </w:t>
      </w:r>
      <w:r w:rsidRPr="00F45876">
        <w:rPr>
          <w:rFonts w:ascii="Arial" w:hAnsi="Arial"/>
        </w:rPr>
        <w:t xml:space="preserve">line such as </w:t>
      </w:r>
    </w:p>
    <w:p w14:paraId="00E100F4" w14:textId="77777777" w:rsidR="007F38B4" w:rsidRDefault="007F38B4"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52EE3222" w14:textId="77777777" w:rsidR="007F38B4" w:rsidRDefault="007F38B4" w:rsidP="007F38B4">
      <w:pPr>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FF"/>
          <w:sz w:val="20"/>
          <w:szCs w:val="20"/>
          <w:shd w:val="clear" w:color="auto" w:fill="FFFFFF"/>
        </w:rPr>
        <w:t>WEIGHT</w:t>
      </w:r>
      <w:r>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w:t>
      </w:r>
    </w:p>
    <w:p w14:paraId="2D453F9F" w14:textId="77777777" w:rsidR="00F45876" w:rsidRDefault="00F45876" w:rsidP="00F45876">
      <w:pPr>
        <w:spacing w:line="360" w:lineRule="auto"/>
        <w:jc w:val="left"/>
        <w:rPr>
          <w:rFonts w:ascii="Arial" w:hAnsi="Arial" w:cs="Courier New"/>
          <w:noProof w:val="0"/>
          <w:color w:val="000000"/>
          <w:szCs w:val="22"/>
          <w:shd w:val="clear" w:color="auto" w:fill="FFFFFF"/>
        </w:rPr>
      </w:pPr>
    </w:p>
    <w:p w14:paraId="1706239D" w14:textId="38F80FC9" w:rsidR="007F38B4" w:rsidRPr="00F45876"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 xml:space="preserve">to the PROC LCA syntax and a line such as </w:t>
      </w:r>
    </w:p>
    <w:p w14:paraId="6190F422" w14:textId="77777777" w:rsidR="007F38B4" w:rsidRDefault="007F38B4"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r w:rsidRPr="009A70FD">
        <w:t xml:space="preserve"> </w:t>
      </w:r>
    </w:p>
    <w:p w14:paraId="10F29BBD" w14:textId="77777777" w:rsidR="007F38B4" w:rsidRDefault="007F38B4" w:rsidP="007F38B4">
      <w:pPr>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Pr>
          <w:rFonts w:ascii="Courier New" w:hAnsi="Courier New" w:cs="Courier New"/>
          <w:noProof w:val="0"/>
          <w:color w:val="000000"/>
          <w:sz w:val="20"/>
          <w:szCs w:val="20"/>
          <w:shd w:val="clear" w:color="auto" w:fill="FFFFFF"/>
        </w:rPr>
        <w:tab/>
      </w:r>
      <w:proofErr w:type="spellStart"/>
      <w:r>
        <w:rPr>
          <w:rFonts w:ascii="Courier New" w:hAnsi="Courier New" w:cs="Courier New"/>
          <w:noProof w:val="0"/>
          <w:color w:val="000000"/>
          <w:sz w:val="20"/>
          <w:szCs w:val="20"/>
          <w:shd w:val="clear" w:color="auto" w:fill="FFFFFF"/>
        </w:rPr>
        <w:t>sampling_weight</w:t>
      </w:r>
      <w:proofErr w:type="spellEnd"/>
      <w:r>
        <w:rPr>
          <w:rFonts w:ascii="Courier New" w:hAnsi="Courier New" w:cs="Courier New"/>
          <w:noProof w:val="0"/>
          <w:color w:val="000000"/>
          <w:sz w:val="20"/>
          <w:szCs w:val="20"/>
          <w:shd w:val="clear" w:color="auto" w:fill="FFFFFF"/>
        </w:rPr>
        <w:t>=</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 xml:space="preserve">, </w:t>
      </w:r>
    </w:p>
    <w:p w14:paraId="464D5DE7" w14:textId="77777777" w:rsidR="007F38B4" w:rsidRDefault="007F38B4" w:rsidP="00F45876">
      <w:pPr>
        <w:jc w:val="left"/>
        <w:rPr>
          <w:rFonts w:ascii="Courier New" w:hAnsi="Courier New" w:cs="Courier New"/>
          <w:noProof w:val="0"/>
          <w:color w:val="000000"/>
          <w:sz w:val="20"/>
          <w:szCs w:val="20"/>
          <w:shd w:val="clear" w:color="auto" w:fill="FFFFFF"/>
        </w:rPr>
      </w:pPr>
    </w:p>
    <w:p w14:paraId="2129DE53" w14:textId="117B2572" w:rsidR="003B791A"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to the macro syntax.</w:t>
      </w:r>
    </w:p>
    <w:p w14:paraId="3C5849DA" w14:textId="77777777" w:rsidR="00F45876" w:rsidRPr="00F45876" w:rsidRDefault="00F45876" w:rsidP="00F45876">
      <w:pPr>
        <w:spacing w:line="360" w:lineRule="auto"/>
        <w:jc w:val="left"/>
        <w:rPr>
          <w:rFonts w:ascii="Arial" w:hAnsi="Arial" w:cs="Courier New"/>
          <w:noProof w:val="0"/>
          <w:color w:val="000000"/>
          <w:szCs w:val="22"/>
          <w:shd w:val="clear" w:color="auto" w:fill="FFFFFF"/>
        </w:rPr>
      </w:pPr>
    </w:p>
    <w:p w14:paraId="5E42EC51" w14:textId="77777777" w:rsidR="005F6004" w:rsidRDefault="005F6004">
      <w:pPr>
        <w:pStyle w:val="Heading3"/>
        <w:rPr>
          <w:lang w:val="en-US"/>
        </w:rPr>
      </w:pPr>
      <w:r>
        <w:t xml:space="preserve">Example </w:t>
      </w:r>
      <w:r>
        <w:rPr>
          <w:lang w:val="en-US"/>
        </w:rPr>
        <w:t>Output</w:t>
      </w:r>
    </w:p>
    <w:p w14:paraId="2220F11E" w14:textId="4CA768F6" w:rsidR="008937EF" w:rsidRPr="00F45876" w:rsidRDefault="00C630AA" w:rsidP="00F45876">
      <w:pPr>
        <w:spacing w:line="360" w:lineRule="auto"/>
        <w:jc w:val="left"/>
        <w:rPr>
          <w:rFonts w:ascii="Arial" w:hAnsi="Arial"/>
        </w:rPr>
      </w:pPr>
      <w:r w:rsidRPr="00F45876">
        <w:rPr>
          <w:rFonts w:ascii="Arial" w:hAnsi="Arial"/>
        </w:rPr>
        <w:t xml:space="preserve">The </w:t>
      </w:r>
      <w:r w:rsidR="008366E9" w:rsidRPr="00F45876">
        <w:rPr>
          <w:rFonts w:ascii="Arial" w:hAnsi="Arial"/>
        </w:rPr>
        <w:t>first table shows the estimated distal outcome means within each class.</w:t>
      </w:r>
    </w:p>
    <w:p w14:paraId="64CEDE64" w14:textId="77777777" w:rsidR="008937EF" w:rsidRDefault="008937EF" w:rsidP="00C630AA"/>
    <w:p w14:paraId="6F36A201" w14:textId="5BB54281" w:rsidR="008937EF" w:rsidRDefault="008937EF" w:rsidP="00F45876">
      <w:pPr>
        <w:jc w:val="center"/>
      </w:pPr>
      <w:r>
        <w:drawing>
          <wp:inline distT="0" distB="0" distL="0" distR="0" wp14:anchorId="5E651823" wp14:editId="5D3880E2">
            <wp:extent cx="5943600" cy="23202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14:paraId="53C537FD" w14:textId="77777777" w:rsidR="008937EF" w:rsidRPr="00F45876" w:rsidRDefault="008937EF" w:rsidP="00F45876">
      <w:pPr>
        <w:spacing w:line="360" w:lineRule="auto"/>
        <w:rPr>
          <w:rFonts w:ascii="Arial" w:hAnsi="Arial"/>
        </w:rPr>
      </w:pPr>
    </w:p>
    <w:p w14:paraId="705694EC" w14:textId="18395B00" w:rsidR="008937EF" w:rsidRPr="00F45876" w:rsidRDefault="008366E9" w:rsidP="00F45876">
      <w:pPr>
        <w:spacing w:line="360" w:lineRule="auto"/>
        <w:jc w:val="left"/>
        <w:rPr>
          <w:rFonts w:ascii="Arial" w:hAnsi="Arial"/>
        </w:rPr>
      </w:pPr>
      <w:r w:rsidRPr="00F45876">
        <w:rPr>
          <w:rFonts w:ascii="Arial" w:hAnsi="Arial"/>
        </w:rPr>
        <w:t xml:space="preserve">The second shows tests of equality of the means between different classes.  </w:t>
      </w:r>
    </w:p>
    <w:p w14:paraId="248DBBFA" w14:textId="77777777" w:rsidR="008366E9" w:rsidRPr="00F45876" w:rsidRDefault="008937EF" w:rsidP="00F45876">
      <w:pPr>
        <w:spacing w:line="360" w:lineRule="auto"/>
        <w:rPr>
          <w:rFonts w:ascii="Arial" w:hAnsi="Arial"/>
        </w:rPr>
      </w:pPr>
      <w:r w:rsidRPr="00F45876">
        <w:rPr>
          <w:rFonts w:ascii="Arial" w:hAnsi="Arial"/>
        </w:rPr>
        <w:lastRenderedPageBreak/>
        <w:drawing>
          <wp:inline distT="0" distB="0" distL="0" distR="0" wp14:anchorId="30250658" wp14:editId="4E227078">
            <wp:extent cx="5943600" cy="37096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6C71279B" w14:textId="77777777" w:rsidR="008366E9" w:rsidRPr="00F45876" w:rsidRDefault="008366E9" w:rsidP="00F45876">
      <w:pPr>
        <w:spacing w:line="360" w:lineRule="auto"/>
        <w:jc w:val="left"/>
        <w:rPr>
          <w:rFonts w:ascii="Arial" w:hAnsi="Arial"/>
        </w:rPr>
      </w:pPr>
    </w:p>
    <w:p w14:paraId="4C095194" w14:textId="77777777" w:rsidR="008366E9" w:rsidRPr="00F45876" w:rsidRDefault="008366E9" w:rsidP="00F45876">
      <w:pPr>
        <w:spacing w:line="360" w:lineRule="auto"/>
        <w:jc w:val="left"/>
        <w:rPr>
          <w:rFonts w:ascii="Arial" w:hAnsi="Arial"/>
        </w:rPr>
      </w:pPr>
      <w:r w:rsidRPr="00F45876">
        <w:rPr>
          <w:rFonts w:ascii="Arial" w:hAnsi="Arial"/>
        </w:rPr>
        <w:t>These output tables are also generated as datasets, namely distal_estimates and distal_tests.</w:t>
      </w:r>
    </w:p>
    <w:p w14:paraId="449C248F" w14:textId="77777777" w:rsidR="008937EF" w:rsidRDefault="008937EF" w:rsidP="00F45876">
      <w:pPr>
        <w:jc w:val="left"/>
      </w:pPr>
    </w:p>
    <w:p w14:paraId="3E5DECC6" w14:textId="7F1B309E" w:rsidR="00653690" w:rsidRDefault="00653690">
      <w:pPr>
        <w:pStyle w:val="Heading3"/>
      </w:pPr>
      <w:r>
        <w:t>Overall Response Means</w:t>
      </w:r>
    </w:p>
    <w:p w14:paraId="5CE3CAEA" w14:textId="1F82524F" w:rsidR="00653690" w:rsidRPr="00F45876" w:rsidRDefault="00653690" w:rsidP="00F45876">
      <w:pPr>
        <w:spacing w:line="360" w:lineRule="auto"/>
        <w:jc w:val="left"/>
        <w:rPr>
          <w:rFonts w:ascii="Arial" w:hAnsi="Arial"/>
        </w:rPr>
      </w:pPr>
      <w:r w:rsidRPr="00F45876">
        <w:rPr>
          <w:rFonts w:ascii="Arial" w:hAnsi="Arial"/>
        </w:rPr>
        <w:t>When interpreting the estimated response</w:t>
      </w:r>
      <w:r w:rsidR="00DE4E57" w:rsidRPr="00F45876">
        <w:rPr>
          <w:rFonts w:ascii="Arial" w:hAnsi="Arial"/>
        </w:rPr>
        <w:t xml:space="preserve"> means</w:t>
      </w:r>
      <w:r w:rsidRPr="00F45876">
        <w:rPr>
          <w:rFonts w:ascii="Arial" w:hAnsi="Arial"/>
        </w:rPr>
        <w:t xml:space="preserve"> within each of the latent classes, it may be useful to compare them to the overall estimated response </w:t>
      </w:r>
      <w:r w:rsidR="00DE4E57" w:rsidRPr="00F45876">
        <w:rPr>
          <w:rFonts w:ascii="Arial" w:hAnsi="Arial"/>
        </w:rPr>
        <w:t>mean</w:t>
      </w:r>
      <w:r w:rsidR="005A2878">
        <w:rPr>
          <w:rFonts w:ascii="Arial" w:hAnsi="Arial"/>
        </w:rPr>
        <w:t>,</w:t>
      </w:r>
      <w:r w:rsidRPr="00F45876">
        <w:rPr>
          <w:rFonts w:ascii="Arial" w:hAnsi="Arial"/>
        </w:rPr>
        <w:t xml:space="preserve"> ignoring latent class.</w:t>
      </w:r>
      <w:r w:rsidR="0025514E" w:rsidRPr="00F45876">
        <w:rPr>
          <w:rFonts w:ascii="Arial" w:hAnsi="Arial"/>
        </w:rPr>
        <w:t xml:space="preserve"> </w:t>
      </w:r>
      <w:r w:rsidRPr="00F45876">
        <w:rPr>
          <w:rFonts w:ascii="Arial" w:hAnsi="Arial"/>
        </w:rPr>
        <w:t xml:space="preserve">This can be </w:t>
      </w:r>
      <w:r w:rsidR="00111B76">
        <w:rPr>
          <w:rFonts w:ascii="Arial" w:hAnsi="Arial"/>
        </w:rPr>
        <w:t>accomplish</w:t>
      </w:r>
      <w:r w:rsidR="00111B76" w:rsidRPr="00F45876">
        <w:rPr>
          <w:rFonts w:ascii="Arial" w:hAnsi="Arial"/>
        </w:rPr>
        <w:t xml:space="preserve">ed </w:t>
      </w:r>
      <w:r w:rsidRPr="00F45876">
        <w:rPr>
          <w:rFonts w:ascii="Arial" w:hAnsi="Arial"/>
        </w:rPr>
        <w:t xml:space="preserve">in the usual way using PROC MEANS (if survey weights are not used) or by using PROC SURVEYMEANS with the </w:t>
      </w:r>
      <w:r w:rsidR="0041710C" w:rsidRPr="0041710C">
        <w:rPr>
          <w:rFonts w:ascii="Courier New" w:hAnsi="Courier New" w:cs="Courier New"/>
        </w:rPr>
        <w:t>weight</w:t>
      </w:r>
      <w:r w:rsidRPr="00F45876">
        <w:rPr>
          <w:rFonts w:ascii="Arial" w:hAnsi="Arial"/>
        </w:rPr>
        <w:t xml:space="preserve"> statement (if survey weights are being used).</w:t>
      </w:r>
      <w:r w:rsidR="0025514E" w:rsidRPr="00F45876">
        <w:rPr>
          <w:rFonts w:ascii="Arial" w:hAnsi="Arial"/>
        </w:rPr>
        <w:t xml:space="preserve"> </w:t>
      </w:r>
      <w:r w:rsidRPr="00F45876">
        <w:rPr>
          <w:rFonts w:ascii="Arial" w:hAnsi="Arial"/>
        </w:rPr>
        <w:t>This is described further in the corresponding subsection for continuous outcomes;</w:t>
      </w:r>
      <w:r w:rsidR="0025514E" w:rsidRPr="00F45876">
        <w:rPr>
          <w:rFonts w:ascii="Arial" w:hAnsi="Arial"/>
        </w:rPr>
        <w:t xml:space="preserve"> </w:t>
      </w:r>
      <w:r w:rsidRPr="00F45876">
        <w:rPr>
          <w:rFonts w:ascii="Arial" w:hAnsi="Arial"/>
        </w:rPr>
        <w:t>it is not necessary to specify to PROC MEANS or PROC SURVEYMEANS that the response is count rather than continuous.</w:t>
      </w:r>
    </w:p>
    <w:p w14:paraId="38280713" w14:textId="3E237098" w:rsidR="00361C1D" w:rsidRPr="00112A38" w:rsidRDefault="00361C1D" w:rsidP="00361C1D">
      <w:pPr>
        <w:pStyle w:val="Heading2"/>
      </w:pPr>
      <w:r>
        <w:br w:type="page"/>
      </w:r>
      <w:bookmarkStart w:id="94" w:name="_Toc32828699"/>
      <w:r>
        <w:rPr>
          <w:lang w:val="en-US"/>
        </w:rPr>
        <w:lastRenderedPageBreak/>
        <w:t>Estimating a</w:t>
      </w:r>
      <w:r w:rsidR="002C145B">
        <w:rPr>
          <w:lang w:val="en-US"/>
        </w:rPr>
        <w:t xml:space="preserve"> </w:t>
      </w:r>
      <w:r>
        <w:rPr>
          <w:lang w:val="en-US"/>
        </w:rPr>
        <w:t>Categorical Distal Outcome</w:t>
      </w:r>
      <w:bookmarkEnd w:id="94"/>
      <w:r>
        <w:rPr>
          <w:lang w:val="en-US"/>
        </w:rPr>
        <w:t xml:space="preserve"> </w:t>
      </w:r>
    </w:p>
    <w:p w14:paraId="72A43067" w14:textId="45BE66A6" w:rsidR="00361C1D" w:rsidRDefault="00361C1D" w:rsidP="00F45876">
      <w:pPr>
        <w:spacing w:line="360" w:lineRule="auto"/>
        <w:jc w:val="left"/>
        <w:rPr>
          <w:rFonts w:ascii="Times New Roman" w:hAnsi="Times New Roman" w:cs="Times New Roman"/>
        </w:rPr>
      </w:pPr>
      <w:r w:rsidRPr="00F45876">
        <w:rPr>
          <w:rFonts w:ascii="Arial" w:hAnsi="Arial"/>
        </w:rPr>
        <w:t xml:space="preserve">Before attempting to complete the following example, please download the file </w:t>
      </w:r>
      <w:r w:rsidRPr="00F45876">
        <w:rPr>
          <w:rFonts w:ascii="Arial" w:hAnsi="Arial"/>
          <w:bCs/>
          <w:i/>
        </w:rPr>
        <w:t>%LCA_Distal Examples</w:t>
      </w:r>
      <w:r w:rsidRPr="00F45876">
        <w:rPr>
          <w:rFonts w:ascii="Arial" w:hAnsi="Arial"/>
          <w:bCs/>
        </w:rPr>
        <w:t xml:space="preserve"> </w:t>
      </w:r>
      <w:r w:rsidRPr="00F45876">
        <w:rPr>
          <w:rFonts w:ascii="Arial" w:hAnsi="Arial"/>
        </w:rPr>
        <w:t>from the %LCA_Distal macro</w:t>
      </w:r>
      <w:r w:rsidR="0041710C">
        <w:rPr>
          <w:rFonts w:ascii="Arial" w:hAnsi="Arial"/>
        </w:rPr>
        <w:t>s</w:t>
      </w:r>
      <w:r w:rsidRPr="00F45876">
        <w:rPr>
          <w:rFonts w:ascii="Arial" w:hAnsi="Arial"/>
        </w:rPr>
        <w:t xml:space="preserve"> download page.</w:t>
      </w:r>
    </w:p>
    <w:p w14:paraId="1FE1CAB8" w14:textId="77777777" w:rsidR="00361C1D" w:rsidRDefault="00361C1D" w:rsidP="00361C1D">
      <w:pPr>
        <w:jc w:val="left"/>
      </w:pPr>
      <w:r>
        <w:t xml:space="preserve"> </w:t>
      </w:r>
    </w:p>
    <w:p w14:paraId="342AAC84" w14:textId="77777777" w:rsidR="00361C1D" w:rsidRDefault="00361C1D">
      <w:pPr>
        <w:pStyle w:val="Heading3"/>
      </w:pPr>
      <w:r>
        <w:t>Example Data</w:t>
      </w:r>
    </w:p>
    <w:p w14:paraId="64291C37" w14:textId="1F66A8C4" w:rsidR="00361C1D" w:rsidRDefault="00361C1D" w:rsidP="00F45876">
      <w:pPr>
        <w:spacing w:line="360" w:lineRule="auto"/>
        <w:jc w:val="left"/>
        <w:rPr>
          <w:rFonts w:ascii="Times New Roman" w:hAnsi="Times New Roman" w:cs="Times New Roman"/>
        </w:rPr>
      </w:pPr>
      <w:r w:rsidRPr="00F45876">
        <w:rPr>
          <w:rFonts w:ascii="Arial" w:hAnsi="Arial"/>
        </w:rPr>
        <w:t xml:space="preserve">First, we will examine the structure of the database and the variables to be analyzed. Below are the first 10 observations from the SAS data set </w:t>
      </w:r>
      <w:r w:rsidRPr="00F45876">
        <w:rPr>
          <w:rFonts w:ascii="Arial" w:hAnsi="Arial"/>
          <w:b/>
          <w:bCs/>
        </w:rPr>
        <w:t>simdata_categ.sas7bdat</w:t>
      </w:r>
      <w:r w:rsidRPr="00F45876">
        <w:rPr>
          <w:rFonts w:ascii="Arial" w:hAnsi="Arial"/>
          <w:bCs/>
        </w:rPr>
        <w:t>, which is contained</w:t>
      </w:r>
      <w:r w:rsidRPr="00F45876">
        <w:rPr>
          <w:rFonts w:ascii="Arial" w:hAnsi="Arial"/>
          <w:bCs/>
          <w:i/>
        </w:rPr>
        <w:t xml:space="preserve"> </w:t>
      </w:r>
      <w:r w:rsidRPr="00F45876">
        <w:rPr>
          <w:rFonts w:ascii="Arial" w:hAnsi="Arial"/>
          <w:bCs/>
        </w:rPr>
        <w:t xml:space="preserve">in the </w:t>
      </w:r>
      <w:r w:rsidRPr="00F45876">
        <w:rPr>
          <w:rFonts w:ascii="Arial" w:hAnsi="Arial"/>
          <w:bCs/>
          <w:i/>
        </w:rPr>
        <w:t>%LCA_Distal Examples</w:t>
      </w:r>
      <w:r w:rsidRPr="00F45876">
        <w:rPr>
          <w:rFonts w:ascii="Arial" w:hAnsi="Arial"/>
          <w:bCs/>
        </w:rPr>
        <w:t xml:space="preserve"> file available at </w:t>
      </w:r>
      <w:hyperlink r:id="rId25" w:history="1">
        <w:r w:rsidRPr="00F45876">
          <w:rPr>
            <w:rStyle w:val="Hyperlink"/>
            <w:rFonts w:ascii="Arial" w:hAnsi="Arial"/>
            <w:bCs/>
          </w:rPr>
          <w:t>http://methodology.psu.edu</w:t>
        </w:r>
      </w:hyperlink>
    </w:p>
    <w:p w14:paraId="182C6923" w14:textId="77777777" w:rsidR="00361C1D" w:rsidRDefault="00361C1D" w:rsidP="00361C1D">
      <w:pPr>
        <w:jc w:val="left"/>
      </w:pPr>
    </w:p>
    <w:p w14:paraId="7ACA208E" w14:textId="77777777" w:rsidR="00361C1D" w:rsidRDefault="00361C1D" w:rsidP="00F45876">
      <w:pPr>
        <w:jc w:val="left"/>
      </w:pPr>
    </w:p>
    <w:tbl>
      <w:tblPr>
        <w:tblW w:w="0" w:type="auto"/>
        <w:jc w:val="center"/>
        <w:tblLook w:val="04A0" w:firstRow="1" w:lastRow="0" w:firstColumn="1" w:lastColumn="0" w:noHBand="0" w:noVBand="1"/>
      </w:tblPr>
      <w:tblGrid>
        <w:gridCol w:w="470"/>
        <w:gridCol w:w="1059"/>
        <w:gridCol w:w="1059"/>
        <w:gridCol w:w="1059"/>
        <w:gridCol w:w="1059"/>
        <w:gridCol w:w="1059"/>
        <w:gridCol w:w="1059"/>
        <w:gridCol w:w="1059"/>
        <w:gridCol w:w="1059"/>
        <w:gridCol w:w="418"/>
      </w:tblGrid>
      <w:tr w:rsidR="00361C1D" w:rsidRPr="0044671D" w14:paraId="3F138191" w14:textId="77777777" w:rsidTr="007248A1">
        <w:trPr>
          <w:trHeight w:val="288"/>
          <w:jc w:val="center"/>
        </w:trPr>
        <w:tc>
          <w:tcPr>
            <w:tcW w:w="499" w:type="dxa"/>
            <w:tcBorders>
              <w:bottom w:val="single" w:sz="4" w:space="0" w:color="auto"/>
            </w:tcBorders>
            <w:shd w:val="clear" w:color="auto" w:fill="auto"/>
          </w:tcPr>
          <w:p w14:paraId="374FD44F"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ID</w:t>
            </w:r>
          </w:p>
        </w:tc>
        <w:tc>
          <w:tcPr>
            <w:tcW w:w="1059" w:type="dxa"/>
            <w:tcBorders>
              <w:bottom w:val="single" w:sz="4" w:space="0" w:color="auto"/>
            </w:tcBorders>
            <w:shd w:val="clear" w:color="auto" w:fill="auto"/>
          </w:tcPr>
          <w:p w14:paraId="0C90A3C2"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Item001</w:t>
            </w:r>
          </w:p>
        </w:tc>
        <w:tc>
          <w:tcPr>
            <w:tcW w:w="1059" w:type="dxa"/>
            <w:tcBorders>
              <w:bottom w:val="single" w:sz="4" w:space="0" w:color="auto"/>
            </w:tcBorders>
            <w:shd w:val="clear" w:color="auto" w:fill="auto"/>
          </w:tcPr>
          <w:p w14:paraId="23E700C7"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Item002</w:t>
            </w:r>
          </w:p>
        </w:tc>
        <w:tc>
          <w:tcPr>
            <w:tcW w:w="1059" w:type="dxa"/>
            <w:tcBorders>
              <w:bottom w:val="single" w:sz="4" w:space="0" w:color="auto"/>
            </w:tcBorders>
            <w:shd w:val="clear" w:color="auto" w:fill="auto"/>
          </w:tcPr>
          <w:p w14:paraId="701587B7"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Item003</w:t>
            </w:r>
          </w:p>
        </w:tc>
        <w:tc>
          <w:tcPr>
            <w:tcW w:w="1059" w:type="dxa"/>
            <w:tcBorders>
              <w:bottom w:val="single" w:sz="4" w:space="0" w:color="auto"/>
            </w:tcBorders>
            <w:shd w:val="clear" w:color="auto" w:fill="auto"/>
          </w:tcPr>
          <w:p w14:paraId="050464E1"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Item004</w:t>
            </w:r>
          </w:p>
        </w:tc>
        <w:tc>
          <w:tcPr>
            <w:tcW w:w="1059" w:type="dxa"/>
            <w:tcBorders>
              <w:bottom w:val="single" w:sz="4" w:space="0" w:color="auto"/>
            </w:tcBorders>
          </w:tcPr>
          <w:p w14:paraId="149EC6B6"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Item005</w:t>
            </w:r>
          </w:p>
        </w:tc>
        <w:tc>
          <w:tcPr>
            <w:tcW w:w="1059" w:type="dxa"/>
            <w:tcBorders>
              <w:bottom w:val="single" w:sz="4" w:space="0" w:color="auto"/>
            </w:tcBorders>
          </w:tcPr>
          <w:p w14:paraId="2A39E5B9"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Item006</w:t>
            </w:r>
          </w:p>
        </w:tc>
        <w:tc>
          <w:tcPr>
            <w:tcW w:w="1059" w:type="dxa"/>
            <w:tcBorders>
              <w:bottom w:val="single" w:sz="4" w:space="0" w:color="auto"/>
            </w:tcBorders>
          </w:tcPr>
          <w:p w14:paraId="0A2EA721"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Item007</w:t>
            </w:r>
          </w:p>
        </w:tc>
        <w:tc>
          <w:tcPr>
            <w:tcW w:w="1059" w:type="dxa"/>
            <w:tcBorders>
              <w:bottom w:val="single" w:sz="4" w:space="0" w:color="auto"/>
            </w:tcBorders>
          </w:tcPr>
          <w:p w14:paraId="3ACE43F4" w14:textId="77777777" w:rsidR="00361C1D" w:rsidRPr="004E2F37" w:rsidRDefault="00361C1D" w:rsidP="00283279">
            <w:pPr>
              <w:jc w:val="center"/>
              <w:rPr>
                <w:rFonts w:ascii="SAS Monospace" w:hAnsi="SAS Monospace"/>
                <w:sz w:val="20"/>
                <w:szCs w:val="20"/>
              </w:rPr>
            </w:pPr>
            <w:r w:rsidRPr="004E2F37">
              <w:rPr>
                <w:rFonts w:ascii="SAS Monospace" w:hAnsi="SAS Monospace"/>
                <w:sz w:val="20"/>
                <w:szCs w:val="20"/>
              </w:rPr>
              <w:t>Item008</w:t>
            </w:r>
          </w:p>
        </w:tc>
        <w:tc>
          <w:tcPr>
            <w:tcW w:w="605" w:type="dxa"/>
            <w:tcBorders>
              <w:bottom w:val="single" w:sz="4" w:space="0" w:color="auto"/>
            </w:tcBorders>
            <w:shd w:val="clear" w:color="auto" w:fill="auto"/>
          </w:tcPr>
          <w:p w14:paraId="1611AC81" w14:textId="77777777" w:rsidR="00361C1D" w:rsidRPr="004E2F37" w:rsidRDefault="00361C1D" w:rsidP="00283279">
            <w:pPr>
              <w:jc w:val="center"/>
              <w:rPr>
                <w:rFonts w:ascii="SAS Monospace" w:hAnsi="SAS Monospace"/>
                <w:sz w:val="20"/>
                <w:szCs w:val="20"/>
              </w:rPr>
            </w:pPr>
            <w:r>
              <w:rPr>
                <w:rFonts w:ascii="SAS Monospace" w:hAnsi="SAS Monospace"/>
                <w:sz w:val="20"/>
                <w:szCs w:val="20"/>
              </w:rPr>
              <w:t>Z</w:t>
            </w:r>
          </w:p>
        </w:tc>
      </w:tr>
      <w:tr w:rsidR="00361C1D" w:rsidRPr="0044671D" w14:paraId="13C7C8B3" w14:textId="77777777" w:rsidTr="007248A1">
        <w:trPr>
          <w:trHeight w:val="288"/>
          <w:jc w:val="center"/>
        </w:trPr>
        <w:tc>
          <w:tcPr>
            <w:tcW w:w="499" w:type="dxa"/>
            <w:tcBorders>
              <w:top w:val="single" w:sz="4" w:space="0" w:color="auto"/>
            </w:tcBorders>
            <w:shd w:val="clear" w:color="auto" w:fill="auto"/>
          </w:tcPr>
          <w:p w14:paraId="6A5E740F"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1</w:t>
            </w:r>
          </w:p>
        </w:tc>
        <w:tc>
          <w:tcPr>
            <w:tcW w:w="1059" w:type="dxa"/>
            <w:tcBorders>
              <w:top w:val="single" w:sz="4" w:space="0" w:color="auto"/>
            </w:tcBorders>
            <w:shd w:val="clear" w:color="auto" w:fill="auto"/>
            <w:vAlign w:val="center"/>
          </w:tcPr>
          <w:p w14:paraId="4497623A"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tcBorders>
              <w:top w:val="single" w:sz="4" w:space="0" w:color="auto"/>
            </w:tcBorders>
            <w:shd w:val="clear" w:color="auto" w:fill="auto"/>
            <w:vAlign w:val="center"/>
          </w:tcPr>
          <w:p w14:paraId="7EA031CB"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tcBorders>
              <w:top w:val="single" w:sz="4" w:space="0" w:color="auto"/>
            </w:tcBorders>
            <w:shd w:val="clear" w:color="auto" w:fill="auto"/>
            <w:vAlign w:val="center"/>
          </w:tcPr>
          <w:p w14:paraId="62A33A12"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tcBorders>
              <w:top w:val="single" w:sz="4" w:space="0" w:color="auto"/>
            </w:tcBorders>
            <w:shd w:val="clear" w:color="auto" w:fill="auto"/>
            <w:vAlign w:val="center"/>
          </w:tcPr>
          <w:p w14:paraId="2AF7B229"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tcBorders>
              <w:top w:val="single" w:sz="4" w:space="0" w:color="auto"/>
            </w:tcBorders>
            <w:vAlign w:val="center"/>
          </w:tcPr>
          <w:p w14:paraId="7B7A9EC4"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tcBorders>
              <w:top w:val="single" w:sz="4" w:space="0" w:color="auto"/>
            </w:tcBorders>
            <w:vAlign w:val="center"/>
          </w:tcPr>
          <w:p w14:paraId="2A29B72C"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tcBorders>
              <w:top w:val="single" w:sz="4" w:space="0" w:color="auto"/>
            </w:tcBorders>
            <w:vAlign w:val="center"/>
          </w:tcPr>
          <w:p w14:paraId="1D64D11A"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tcBorders>
              <w:top w:val="single" w:sz="4" w:space="0" w:color="auto"/>
            </w:tcBorders>
            <w:vAlign w:val="center"/>
          </w:tcPr>
          <w:p w14:paraId="3FB69C2D"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605" w:type="dxa"/>
            <w:tcBorders>
              <w:top w:val="single" w:sz="4" w:space="0" w:color="auto"/>
            </w:tcBorders>
            <w:shd w:val="clear" w:color="auto" w:fill="auto"/>
            <w:vAlign w:val="center"/>
          </w:tcPr>
          <w:p w14:paraId="5B9239FF"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r>
      <w:tr w:rsidR="00361C1D" w:rsidRPr="0044671D" w14:paraId="3A28ACEC" w14:textId="77777777" w:rsidTr="007248A1">
        <w:trPr>
          <w:trHeight w:val="288"/>
          <w:jc w:val="center"/>
        </w:trPr>
        <w:tc>
          <w:tcPr>
            <w:tcW w:w="499" w:type="dxa"/>
            <w:shd w:val="clear" w:color="auto" w:fill="auto"/>
          </w:tcPr>
          <w:p w14:paraId="726B456E"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185374F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54BADFB3"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shd w:val="clear" w:color="auto" w:fill="auto"/>
            <w:vAlign w:val="center"/>
          </w:tcPr>
          <w:p w14:paraId="2024CA2B"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3E6C9BED"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67A6B7CD"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01E6121C"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72517F74"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3B9389B1"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605" w:type="dxa"/>
            <w:shd w:val="clear" w:color="auto" w:fill="auto"/>
            <w:vAlign w:val="center"/>
          </w:tcPr>
          <w:p w14:paraId="26162225"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3</w:t>
            </w:r>
          </w:p>
        </w:tc>
      </w:tr>
      <w:tr w:rsidR="00361C1D" w:rsidRPr="0044671D" w14:paraId="7A0680EE" w14:textId="77777777" w:rsidTr="007248A1">
        <w:trPr>
          <w:trHeight w:val="288"/>
          <w:jc w:val="center"/>
        </w:trPr>
        <w:tc>
          <w:tcPr>
            <w:tcW w:w="499" w:type="dxa"/>
            <w:shd w:val="clear" w:color="auto" w:fill="auto"/>
          </w:tcPr>
          <w:p w14:paraId="457EBE83"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3</w:t>
            </w:r>
          </w:p>
        </w:tc>
        <w:tc>
          <w:tcPr>
            <w:tcW w:w="1059" w:type="dxa"/>
            <w:shd w:val="clear" w:color="auto" w:fill="auto"/>
            <w:vAlign w:val="center"/>
          </w:tcPr>
          <w:p w14:paraId="2A5F8D32"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shd w:val="clear" w:color="auto" w:fill="auto"/>
            <w:vAlign w:val="center"/>
          </w:tcPr>
          <w:p w14:paraId="2EB87654"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shd w:val="clear" w:color="auto" w:fill="auto"/>
            <w:vAlign w:val="center"/>
          </w:tcPr>
          <w:p w14:paraId="75A05312"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229FE296"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6AC45082"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0851780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38764E21"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2DA01A90"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605" w:type="dxa"/>
            <w:shd w:val="clear" w:color="auto" w:fill="auto"/>
            <w:vAlign w:val="center"/>
          </w:tcPr>
          <w:p w14:paraId="7227C03B"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r>
      <w:tr w:rsidR="00361C1D" w:rsidRPr="0044671D" w14:paraId="5B159BE6" w14:textId="77777777" w:rsidTr="007248A1">
        <w:trPr>
          <w:trHeight w:val="288"/>
          <w:jc w:val="center"/>
        </w:trPr>
        <w:tc>
          <w:tcPr>
            <w:tcW w:w="499" w:type="dxa"/>
            <w:shd w:val="clear" w:color="auto" w:fill="auto"/>
          </w:tcPr>
          <w:p w14:paraId="668D2112"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4</w:t>
            </w:r>
          </w:p>
        </w:tc>
        <w:tc>
          <w:tcPr>
            <w:tcW w:w="1059" w:type="dxa"/>
            <w:shd w:val="clear" w:color="auto" w:fill="auto"/>
            <w:vAlign w:val="center"/>
          </w:tcPr>
          <w:p w14:paraId="4F3A9E0F"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16CE7C38"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shd w:val="clear" w:color="auto" w:fill="auto"/>
            <w:vAlign w:val="center"/>
          </w:tcPr>
          <w:p w14:paraId="0A8030DC"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shd w:val="clear" w:color="auto" w:fill="auto"/>
            <w:vAlign w:val="center"/>
          </w:tcPr>
          <w:p w14:paraId="72DF2A75"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766CAFBB"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429E820F"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55F04D4B"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7ED219E6"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605" w:type="dxa"/>
            <w:shd w:val="clear" w:color="auto" w:fill="auto"/>
            <w:vAlign w:val="center"/>
          </w:tcPr>
          <w:p w14:paraId="5D387CB9"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3</w:t>
            </w:r>
          </w:p>
        </w:tc>
      </w:tr>
      <w:tr w:rsidR="00361C1D" w:rsidRPr="0044671D" w14:paraId="0C761CC3" w14:textId="77777777" w:rsidTr="007248A1">
        <w:trPr>
          <w:trHeight w:val="288"/>
          <w:jc w:val="center"/>
        </w:trPr>
        <w:tc>
          <w:tcPr>
            <w:tcW w:w="499" w:type="dxa"/>
            <w:shd w:val="clear" w:color="auto" w:fill="auto"/>
          </w:tcPr>
          <w:p w14:paraId="670AA676"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5</w:t>
            </w:r>
          </w:p>
        </w:tc>
        <w:tc>
          <w:tcPr>
            <w:tcW w:w="1059" w:type="dxa"/>
            <w:shd w:val="clear" w:color="auto" w:fill="auto"/>
            <w:vAlign w:val="center"/>
          </w:tcPr>
          <w:p w14:paraId="1EA0E9E4"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1E398E52"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2115A600"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568E090B"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21FDC9EF"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20388E9F"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34C4377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66909191"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605" w:type="dxa"/>
            <w:shd w:val="clear" w:color="auto" w:fill="auto"/>
            <w:vAlign w:val="center"/>
          </w:tcPr>
          <w:p w14:paraId="532D5080"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r>
      <w:tr w:rsidR="00361C1D" w:rsidRPr="0044671D" w14:paraId="2C63DAA5" w14:textId="77777777" w:rsidTr="007248A1">
        <w:trPr>
          <w:trHeight w:val="288"/>
          <w:jc w:val="center"/>
        </w:trPr>
        <w:tc>
          <w:tcPr>
            <w:tcW w:w="499" w:type="dxa"/>
            <w:shd w:val="clear" w:color="auto" w:fill="auto"/>
          </w:tcPr>
          <w:p w14:paraId="2A3A2BA6"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6</w:t>
            </w:r>
          </w:p>
        </w:tc>
        <w:tc>
          <w:tcPr>
            <w:tcW w:w="1059" w:type="dxa"/>
            <w:shd w:val="clear" w:color="auto" w:fill="auto"/>
            <w:vAlign w:val="center"/>
          </w:tcPr>
          <w:p w14:paraId="14A94BBC"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3DCB2943"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35FAD17F"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7243CD06"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2E1D61DB"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383FE002"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0581713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51E0FF34"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605" w:type="dxa"/>
            <w:shd w:val="clear" w:color="auto" w:fill="auto"/>
            <w:vAlign w:val="center"/>
          </w:tcPr>
          <w:p w14:paraId="3FAB5EE2"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r>
      <w:tr w:rsidR="00361C1D" w:rsidRPr="0044671D" w14:paraId="65472A1D" w14:textId="77777777" w:rsidTr="007248A1">
        <w:trPr>
          <w:trHeight w:val="288"/>
          <w:jc w:val="center"/>
        </w:trPr>
        <w:tc>
          <w:tcPr>
            <w:tcW w:w="499" w:type="dxa"/>
            <w:shd w:val="clear" w:color="auto" w:fill="auto"/>
          </w:tcPr>
          <w:p w14:paraId="0DC7BDEB"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7</w:t>
            </w:r>
          </w:p>
        </w:tc>
        <w:tc>
          <w:tcPr>
            <w:tcW w:w="1059" w:type="dxa"/>
            <w:shd w:val="clear" w:color="auto" w:fill="auto"/>
            <w:vAlign w:val="center"/>
          </w:tcPr>
          <w:p w14:paraId="42CD88E8"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shd w:val="clear" w:color="auto" w:fill="auto"/>
            <w:vAlign w:val="center"/>
          </w:tcPr>
          <w:p w14:paraId="620A1062"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shd w:val="clear" w:color="auto" w:fill="auto"/>
            <w:vAlign w:val="center"/>
          </w:tcPr>
          <w:p w14:paraId="3723733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shd w:val="clear" w:color="auto" w:fill="auto"/>
            <w:vAlign w:val="center"/>
          </w:tcPr>
          <w:p w14:paraId="6607E93C"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588B7DFC"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7A6D088E"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43EE31E3"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23FCA683"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605" w:type="dxa"/>
            <w:shd w:val="clear" w:color="auto" w:fill="auto"/>
            <w:vAlign w:val="center"/>
          </w:tcPr>
          <w:p w14:paraId="2E8CA949"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r>
      <w:tr w:rsidR="00361C1D" w:rsidRPr="0044671D" w14:paraId="4211E93D" w14:textId="77777777" w:rsidTr="007248A1">
        <w:trPr>
          <w:trHeight w:val="288"/>
          <w:jc w:val="center"/>
        </w:trPr>
        <w:tc>
          <w:tcPr>
            <w:tcW w:w="499" w:type="dxa"/>
            <w:shd w:val="clear" w:color="auto" w:fill="auto"/>
          </w:tcPr>
          <w:p w14:paraId="76277725"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8</w:t>
            </w:r>
          </w:p>
        </w:tc>
        <w:tc>
          <w:tcPr>
            <w:tcW w:w="1059" w:type="dxa"/>
            <w:shd w:val="clear" w:color="auto" w:fill="auto"/>
            <w:vAlign w:val="center"/>
          </w:tcPr>
          <w:p w14:paraId="6312B3C3"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5F871A4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5D07F8D9"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15E27B9F"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2CAD2D9F"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0ABC02B5"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69C09A5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1CEDEB7A"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605" w:type="dxa"/>
            <w:shd w:val="clear" w:color="auto" w:fill="auto"/>
            <w:vAlign w:val="center"/>
          </w:tcPr>
          <w:p w14:paraId="6E6F6210"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3</w:t>
            </w:r>
          </w:p>
        </w:tc>
      </w:tr>
      <w:tr w:rsidR="00361C1D" w:rsidRPr="0044671D" w14:paraId="3CF3A87C" w14:textId="77777777" w:rsidTr="007248A1">
        <w:trPr>
          <w:trHeight w:val="288"/>
          <w:jc w:val="center"/>
        </w:trPr>
        <w:tc>
          <w:tcPr>
            <w:tcW w:w="499" w:type="dxa"/>
            <w:shd w:val="clear" w:color="auto" w:fill="auto"/>
          </w:tcPr>
          <w:p w14:paraId="442D9284"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9</w:t>
            </w:r>
          </w:p>
        </w:tc>
        <w:tc>
          <w:tcPr>
            <w:tcW w:w="1059" w:type="dxa"/>
            <w:shd w:val="clear" w:color="auto" w:fill="auto"/>
            <w:vAlign w:val="center"/>
          </w:tcPr>
          <w:p w14:paraId="235AA520"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677D87ED"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55D47DFE"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53F24C85"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116E5C9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51E2D144"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0582F154"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0B70CBE8"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605" w:type="dxa"/>
            <w:shd w:val="clear" w:color="auto" w:fill="auto"/>
            <w:vAlign w:val="center"/>
          </w:tcPr>
          <w:p w14:paraId="014B331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r>
      <w:tr w:rsidR="00361C1D" w:rsidRPr="0044671D" w14:paraId="17FD957A" w14:textId="77777777" w:rsidTr="007248A1">
        <w:trPr>
          <w:trHeight w:val="288"/>
          <w:jc w:val="center"/>
        </w:trPr>
        <w:tc>
          <w:tcPr>
            <w:tcW w:w="499" w:type="dxa"/>
            <w:shd w:val="clear" w:color="auto" w:fill="auto"/>
          </w:tcPr>
          <w:p w14:paraId="6A93808D" w14:textId="77777777" w:rsidR="00361C1D" w:rsidRPr="007248A1" w:rsidRDefault="00361C1D" w:rsidP="00283279">
            <w:pPr>
              <w:jc w:val="center"/>
              <w:rPr>
                <w:rFonts w:ascii="SAS Monospace" w:hAnsi="SAS Monospace"/>
                <w:sz w:val="20"/>
                <w:szCs w:val="20"/>
              </w:rPr>
            </w:pPr>
            <w:r w:rsidRPr="007248A1">
              <w:rPr>
                <w:rFonts w:ascii="SAS Monospace" w:hAnsi="SAS Monospace"/>
                <w:sz w:val="20"/>
                <w:szCs w:val="20"/>
              </w:rPr>
              <w:t>10</w:t>
            </w:r>
          </w:p>
        </w:tc>
        <w:tc>
          <w:tcPr>
            <w:tcW w:w="1059" w:type="dxa"/>
            <w:shd w:val="clear" w:color="auto" w:fill="auto"/>
            <w:vAlign w:val="center"/>
          </w:tcPr>
          <w:p w14:paraId="37B78EEB"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17F2A43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52929976"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shd w:val="clear" w:color="auto" w:fill="auto"/>
            <w:vAlign w:val="center"/>
          </w:tcPr>
          <w:p w14:paraId="5D1628A5"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3622278C"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5753E506"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1059" w:type="dxa"/>
            <w:vAlign w:val="center"/>
          </w:tcPr>
          <w:p w14:paraId="4885F5BD"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2</w:t>
            </w:r>
          </w:p>
        </w:tc>
        <w:tc>
          <w:tcPr>
            <w:tcW w:w="1059" w:type="dxa"/>
            <w:vAlign w:val="center"/>
          </w:tcPr>
          <w:p w14:paraId="56313657"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c>
          <w:tcPr>
            <w:tcW w:w="605" w:type="dxa"/>
            <w:shd w:val="clear" w:color="auto" w:fill="auto"/>
            <w:vAlign w:val="center"/>
          </w:tcPr>
          <w:p w14:paraId="38FE89EA" w14:textId="77777777" w:rsidR="00361C1D" w:rsidRPr="007248A1" w:rsidRDefault="00361C1D" w:rsidP="00361C1D">
            <w:pPr>
              <w:jc w:val="center"/>
              <w:rPr>
                <w:rFonts w:ascii="SAS Monospace" w:hAnsi="SAS Monospace"/>
                <w:sz w:val="20"/>
                <w:szCs w:val="20"/>
              </w:rPr>
            </w:pPr>
            <w:r w:rsidRPr="007248A1">
              <w:rPr>
                <w:rFonts w:ascii="SAS Monospace" w:hAnsi="SAS Monospace"/>
                <w:sz w:val="20"/>
                <w:szCs w:val="20"/>
              </w:rPr>
              <w:t>1</w:t>
            </w:r>
          </w:p>
        </w:tc>
      </w:tr>
    </w:tbl>
    <w:p w14:paraId="765C1706" w14:textId="77777777" w:rsidR="00361C1D" w:rsidRDefault="00361C1D" w:rsidP="00361C1D"/>
    <w:p w14:paraId="45EC39BD" w14:textId="77777777" w:rsidR="00361C1D" w:rsidRDefault="00361C1D" w:rsidP="00F45876">
      <w:pPr>
        <w:spacing w:line="360" w:lineRule="auto"/>
        <w:ind w:left="720"/>
        <w:jc w:val="left"/>
        <w:rPr>
          <w:rFonts w:ascii="Times New Roman" w:hAnsi="Times New Roman" w:cs="Times New Roman"/>
        </w:rPr>
      </w:pPr>
      <w:r w:rsidRPr="00F45876">
        <w:rPr>
          <w:rFonts w:ascii="Arial" w:hAnsi="Arial"/>
          <w:b/>
          <w:bCs/>
        </w:rPr>
        <w:t>ID</w:t>
      </w:r>
      <w:r w:rsidRPr="00F45876">
        <w:rPr>
          <w:rFonts w:ascii="Arial" w:hAnsi="Arial"/>
        </w:rPr>
        <w:t>= subject’s identification variable</w:t>
      </w:r>
    </w:p>
    <w:p w14:paraId="126FEB8B" w14:textId="77777777" w:rsidR="00361C1D" w:rsidRPr="00F45876" w:rsidRDefault="00361C1D" w:rsidP="00F45876">
      <w:pPr>
        <w:spacing w:line="360" w:lineRule="auto"/>
        <w:ind w:left="720"/>
        <w:jc w:val="left"/>
        <w:rPr>
          <w:rFonts w:ascii="Arial" w:hAnsi="Arial"/>
          <w:bCs/>
        </w:rPr>
      </w:pPr>
      <w:r w:rsidRPr="00F45876">
        <w:rPr>
          <w:rFonts w:ascii="Arial" w:hAnsi="Arial"/>
          <w:b/>
          <w:bCs/>
        </w:rPr>
        <w:t>Item001,…, Item008</w:t>
      </w:r>
      <w:r w:rsidRPr="00F45876">
        <w:rPr>
          <w:rFonts w:ascii="Arial" w:hAnsi="Arial"/>
          <w:bCs/>
        </w:rPr>
        <w:t>= 8 items used to measure the latent class variable</w:t>
      </w:r>
    </w:p>
    <w:p w14:paraId="6AABEBD7" w14:textId="77777777" w:rsidR="00361C1D" w:rsidRDefault="00361C1D" w:rsidP="00F45876">
      <w:pPr>
        <w:spacing w:line="360" w:lineRule="auto"/>
        <w:ind w:left="720"/>
        <w:jc w:val="left"/>
        <w:rPr>
          <w:rFonts w:ascii="Times New Roman" w:hAnsi="Times New Roman" w:cs="Times New Roman"/>
        </w:rPr>
      </w:pPr>
      <w:r w:rsidRPr="00F45876">
        <w:rPr>
          <w:rFonts w:ascii="Arial" w:hAnsi="Arial"/>
          <w:b/>
          <w:bCs/>
          <w:i/>
        </w:rPr>
        <w:t>Z</w:t>
      </w:r>
      <w:r w:rsidRPr="00F45876">
        <w:rPr>
          <w:rFonts w:ascii="Arial" w:hAnsi="Arial"/>
        </w:rPr>
        <w:t>= the distal outcome (Note: The categorical distal outcome should be coded using 1, 2,</w:t>
      </w:r>
      <w:r w:rsidR="006F7552" w:rsidRPr="00F45876">
        <w:rPr>
          <w:rFonts w:ascii="Arial" w:hAnsi="Arial"/>
        </w:rPr>
        <w:t xml:space="preserve"> </w:t>
      </w:r>
      <w:r w:rsidRPr="00F45876">
        <w:rPr>
          <w:rFonts w:ascii="Arial" w:hAnsi="Arial"/>
        </w:rPr>
        <w:t>3,</w:t>
      </w:r>
      <w:r w:rsidR="006F7552" w:rsidRPr="00F45876">
        <w:rPr>
          <w:rFonts w:ascii="Arial" w:hAnsi="Arial"/>
        </w:rPr>
        <w:t xml:space="preserve"> </w:t>
      </w:r>
      <w:r w:rsidRPr="00F45876">
        <w:rPr>
          <w:rFonts w:ascii="Arial" w:hAnsi="Arial"/>
        </w:rPr>
        <w:t>…,</w:t>
      </w:r>
      <w:r w:rsidR="006F7552" w:rsidRPr="00F45876">
        <w:rPr>
          <w:rFonts w:ascii="Arial" w:hAnsi="Arial"/>
        </w:rPr>
        <w:t xml:space="preserve"> </w:t>
      </w:r>
      <w:r w:rsidRPr="00F45876">
        <w:rPr>
          <w:rFonts w:ascii="Arial" w:hAnsi="Arial"/>
        </w:rPr>
        <w:t>g</w:t>
      </w:r>
      <w:r w:rsidR="00554A7F" w:rsidRPr="00F45876">
        <w:rPr>
          <w:rFonts w:ascii="Arial" w:hAnsi="Arial"/>
        </w:rPr>
        <w:t>,</w:t>
      </w:r>
      <w:r w:rsidR="002C145B" w:rsidRPr="00F45876">
        <w:rPr>
          <w:rFonts w:ascii="Arial" w:hAnsi="Arial"/>
        </w:rPr>
        <w:t xml:space="preserve"> </w:t>
      </w:r>
      <w:r w:rsidR="00E3277D" w:rsidRPr="00F45876">
        <w:rPr>
          <w:rFonts w:ascii="Arial" w:hAnsi="Arial"/>
        </w:rPr>
        <w:t>where g = the number of categories</w:t>
      </w:r>
      <w:r w:rsidRPr="00F45876">
        <w:rPr>
          <w:rFonts w:ascii="Arial" w:hAnsi="Arial"/>
        </w:rPr>
        <w:t>.)</w:t>
      </w:r>
    </w:p>
    <w:p w14:paraId="608387B9" w14:textId="77777777" w:rsidR="00361C1D" w:rsidRDefault="00361C1D" w:rsidP="00361C1D">
      <w:pPr>
        <w:jc w:val="left"/>
      </w:pPr>
    </w:p>
    <w:p w14:paraId="30FA9E46" w14:textId="77777777" w:rsidR="00361C1D" w:rsidRDefault="00361C1D">
      <w:pPr>
        <w:pStyle w:val="Heading3"/>
      </w:pPr>
      <w:r>
        <w:t>Example Syntax</w:t>
      </w:r>
    </w:p>
    <w:p w14:paraId="323637B3" w14:textId="1108C9C7" w:rsidR="00361C1D" w:rsidRDefault="00361C1D" w:rsidP="00D44285">
      <w:pPr>
        <w:jc w:val="left"/>
      </w:pPr>
      <w:r>
        <w:tab/>
      </w:r>
      <w:r w:rsidR="00D44285">
        <w:t xml:space="preserve"> </w:t>
      </w:r>
    </w:p>
    <w:p w14:paraId="650392CF" w14:textId="659C74B1" w:rsidR="00361C1D" w:rsidRPr="00F45876" w:rsidRDefault="00361C1D" w:rsidP="00F45876">
      <w:pPr>
        <w:spacing w:line="360" w:lineRule="auto"/>
        <w:jc w:val="left"/>
        <w:rPr>
          <w:rFonts w:ascii="Arial" w:hAnsi="Arial"/>
        </w:rPr>
      </w:pPr>
      <w:r w:rsidRPr="00F45876">
        <w:rPr>
          <w:rFonts w:ascii="Arial" w:hAnsi="Arial"/>
        </w:rPr>
        <w:t>Once the LCA model has been identified, estimate the LCA model using PROC LCA.</w:t>
      </w:r>
      <w:r w:rsidR="006F7552" w:rsidRPr="00F45876">
        <w:rPr>
          <w:rFonts w:ascii="Arial" w:hAnsi="Arial"/>
        </w:rPr>
        <w:t xml:space="preserve"> </w:t>
      </w:r>
    </w:p>
    <w:p w14:paraId="45BA0477" w14:textId="77777777" w:rsidR="00F5530F" w:rsidRDefault="00F5530F" w:rsidP="00F5530F">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0C4A34C2" w14:textId="77777777" w:rsidR="00F5530F" w:rsidRDefault="00F5530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b/>
          <w:bCs/>
          <w:noProof w:val="0"/>
          <w:color w:val="000080"/>
          <w:sz w:val="20"/>
          <w:szCs w:val="20"/>
          <w:shd w:val="clear" w:color="auto" w:fill="FFFFFF"/>
        </w:rPr>
        <w:t>PROC</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0080"/>
          <w:sz w:val="20"/>
          <w:szCs w:val="20"/>
          <w:shd w:val="clear" w:color="auto" w:fill="FFFFFF"/>
        </w:rPr>
        <w:t>LCA</w:t>
      </w:r>
      <w:r>
        <w:rPr>
          <w:rFonts w:ascii="Courier New" w:hAnsi="Courier New" w:cs="Courier New"/>
          <w:noProof w:val="0"/>
          <w:color w:val="000000"/>
          <w:sz w:val="20"/>
          <w:szCs w:val="20"/>
          <w:shd w:val="clear" w:color="auto" w:fill="FFFFFF"/>
        </w:rPr>
        <w:t xml:space="preserve"> DATA = </w:t>
      </w:r>
      <w:proofErr w:type="spellStart"/>
      <w:r>
        <w:rPr>
          <w:rFonts w:ascii="Courier New" w:hAnsi="Courier New" w:cs="Courier New"/>
          <w:noProof w:val="0"/>
          <w:color w:val="000000"/>
          <w:sz w:val="20"/>
          <w:szCs w:val="20"/>
          <w:shd w:val="clear" w:color="auto" w:fill="FFFFFF"/>
        </w:rPr>
        <w:t>SimData_Categ</w:t>
      </w:r>
      <w:proofErr w:type="spellEnd"/>
      <w:r>
        <w:rPr>
          <w:rFonts w:ascii="Courier New" w:hAnsi="Courier New" w:cs="Courier New"/>
          <w:noProof w:val="0"/>
          <w:color w:val="000000"/>
          <w:sz w:val="20"/>
          <w:szCs w:val="20"/>
          <w:shd w:val="clear" w:color="auto" w:fill="FFFFFF"/>
        </w:rPr>
        <w:t xml:space="preserve"> OUTPARAM = </w:t>
      </w:r>
      <w:proofErr w:type="spellStart"/>
      <w:r>
        <w:rPr>
          <w:rFonts w:ascii="Courier New" w:hAnsi="Courier New" w:cs="Courier New"/>
          <w:noProof w:val="0"/>
          <w:color w:val="000000"/>
          <w:sz w:val="20"/>
          <w:szCs w:val="20"/>
          <w:shd w:val="clear" w:color="auto" w:fill="FFFFFF"/>
        </w:rPr>
        <w:t>Categ_param</w:t>
      </w:r>
      <w:proofErr w:type="spellEnd"/>
      <w:r>
        <w:rPr>
          <w:rFonts w:ascii="Courier New" w:hAnsi="Courier New" w:cs="Courier New"/>
          <w:noProof w:val="0"/>
          <w:color w:val="000000"/>
          <w:sz w:val="20"/>
          <w:szCs w:val="20"/>
          <w:shd w:val="clear" w:color="auto" w:fill="FFFFFF"/>
        </w:rPr>
        <w:t xml:space="preserve"> OUTPOST = </w:t>
      </w:r>
      <w:proofErr w:type="spellStart"/>
      <w:r>
        <w:rPr>
          <w:rFonts w:ascii="Courier New" w:hAnsi="Courier New" w:cs="Courier New"/>
          <w:noProof w:val="0"/>
          <w:color w:val="000000"/>
          <w:sz w:val="20"/>
          <w:szCs w:val="20"/>
          <w:shd w:val="clear" w:color="auto" w:fill="FFFFFF"/>
        </w:rPr>
        <w:t>Categ_post</w:t>
      </w:r>
      <w:proofErr w:type="spellEnd"/>
      <w:r>
        <w:rPr>
          <w:rFonts w:ascii="Courier New" w:hAnsi="Courier New" w:cs="Courier New"/>
          <w:noProof w:val="0"/>
          <w:color w:val="000000"/>
          <w:sz w:val="20"/>
          <w:szCs w:val="20"/>
          <w:shd w:val="clear" w:color="auto" w:fill="FFFFFF"/>
        </w:rPr>
        <w:t>;</w:t>
      </w:r>
    </w:p>
    <w:p w14:paraId="15D69CB1" w14:textId="77777777" w:rsidR="00F5530F" w:rsidRDefault="00F5530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FF"/>
          <w:sz w:val="20"/>
          <w:szCs w:val="20"/>
          <w:shd w:val="clear" w:color="auto" w:fill="FFFFFF"/>
        </w:rPr>
        <w:t>ID</w:t>
      </w:r>
      <w:r>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id</w:t>
      </w:r>
      <w:proofErr w:type="spellEnd"/>
      <w:r>
        <w:rPr>
          <w:rFonts w:ascii="Courier New" w:hAnsi="Courier New" w:cs="Courier New"/>
          <w:noProof w:val="0"/>
          <w:color w:val="000000"/>
          <w:sz w:val="20"/>
          <w:szCs w:val="20"/>
          <w:shd w:val="clear" w:color="auto" w:fill="FFFFFF"/>
        </w:rPr>
        <w:t>;</w:t>
      </w:r>
    </w:p>
    <w:p w14:paraId="6545FE34" w14:textId="77777777" w:rsidR="00F5530F" w:rsidRDefault="00F5530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NCLASS </w:t>
      </w:r>
      <w:r>
        <w:rPr>
          <w:rFonts w:ascii="Courier New" w:hAnsi="Courier New" w:cs="Courier New"/>
          <w:b/>
          <w:bCs/>
          <w:noProof w:val="0"/>
          <w:color w:val="008080"/>
          <w:sz w:val="20"/>
          <w:szCs w:val="20"/>
          <w:shd w:val="clear" w:color="auto" w:fill="FFFFFF"/>
        </w:rPr>
        <w:t>5</w:t>
      </w:r>
      <w:r>
        <w:rPr>
          <w:rFonts w:ascii="Courier New" w:hAnsi="Courier New" w:cs="Courier New"/>
          <w:noProof w:val="0"/>
          <w:color w:val="000000"/>
          <w:sz w:val="20"/>
          <w:szCs w:val="20"/>
          <w:shd w:val="clear" w:color="auto" w:fill="FFFFFF"/>
        </w:rPr>
        <w:t xml:space="preserve">; </w:t>
      </w:r>
    </w:p>
    <w:p w14:paraId="4935EACE" w14:textId="77777777" w:rsidR="00F5530F" w:rsidRDefault="00F5530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ITEMS item001-item008; </w:t>
      </w:r>
    </w:p>
    <w:p w14:paraId="259D8203" w14:textId="77777777" w:rsidR="00F45876" w:rsidRDefault="00F5530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CATEGORIES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sidR="00F45876">
        <w:rPr>
          <w:rFonts w:ascii="Courier New" w:hAnsi="Courier New" w:cs="Courier New"/>
          <w:noProof w:val="0"/>
          <w:color w:val="000000"/>
          <w:sz w:val="20"/>
          <w:szCs w:val="20"/>
          <w:shd w:val="clear" w:color="auto" w:fill="FFFFFF"/>
        </w:rPr>
        <w:t xml:space="preserve">; </w:t>
      </w:r>
    </w:p>
    <w:p w14:paraId="56415296" w14:textId="5954CF31" w:rsidR="00F5530F" w:rsidRDefault="00F5530F" w:rsidP="00F45876">
      <w:pPr>
        <w:widowControl/>
        <w:tabs>
          <w:tab w:val="clear" w:pos="720"/>
          <w:tab w:val="clear" w:pos="4800"/>
          <w:tab w:val="clear" w:pos="9500"/>
        </w:tabs>
        <w:spacing w:line="276" w:lineRule="auto"/>
        <w:ind w:left="990" w:firstLine="45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SEED </w:t>
      </w:r>
      <w:r>
        <w:rPr>
          <w:rFonts w:ascii="Courier New" w:hAnsi="Courier New" w:cs="Courier New"/>
          <w:b/>
          <w:bCs/>
          <w:noProof w:val="0"/>
          <w:color w:val="008080"/>
          <w:sz w:val="20"/>
          <w:szCs w:val="20"/>
          <w:shd w:val="clear" w:color="auto" w:fill="FFFFFF"/>
        </w:rPr>
        <w:t>12345</w:t>
      </w:r>
      <w:r>
        <w:rPr>
          <w:rFonts w:ascii="Courier New" w:hAnsi="Courier New" w:cs="Courier New"/>
          <w:noProof w:val="0"/>
          <w:color w:val="000000"/>
          <w:sz w:val="20"/>
          <w:szCs w:val="20"/>
          <w:shd w:val="clear" w:color="auto" w:fill="FFFFFF"/>
        </w:rPr>
        <w:t xml:space="preserve">;    </w:t>
      </w:r>
    </w:p>
    <w:p w14:paraId="230A3975" w14:textId="77777777" w:rsidR="00F5530F" w:rsidRDefault="00F5530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RHO PRIOR = </w:t>
      </w:r>
      <w:r>
        <w:rPr>
          <w:rFonts w:ascii="Courier New" w:hAnsi="Courier New" w:cs="Courier New"/>
          <w:b/>
          <w:bCs/>
          <w:noProof w:val="0"/>
          <w:color w:val="008080"/>
          <w:sz w:val="20"/>
          <w:szCs w:val="20"/>
          <w:shd w:val="clear" w:color="auto" w:fill="FFFFFF"/>
        </w:rPr>
        <w:t>1</w:t>
      </w:r>
      <w:r>
        <w:rPr>
          <w:rFonts w:ascii="Courier New" w:hAnsi="Courier New" w:cs="Courier New"/>
          <w:noProof w:val="0"/>
          <w:color w:val="000000"/>
          <w:sz w:val="20"/>
          <w:szCs w:val="20"/>
          <w:shd w:val="clear" w:color="auto" w:fill="FFFFFF"/>
        </w:rPr>
        <w:t xml:space="preserve">; </w:t>
      </w:r>
    </w:p>
    <w:p w14:paraId="7C38B949" w14:textId="77777777" w:rsidR="00F45876" w:rsidRDefault="00F5530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t xml:space="preserve">NSTARTS </w:t>
      </w:r>
      <w:r>
        <w:rPr>
          <w:rFonts w:ascii="Courier New" w:hAnsi="Courier New" w:cs="Courier New"/>
          <w:b/>
          <w:bCs/>
          <w:noProof w:val="0"/>
          <w:color w:val="008080"/>
          <w:sz w:val="20"/>
          <w:szCs w:val="20"/>
          <w:shd w:val="clear" w:color="auto" w:fill="FFFFFF"/>
        </w:rPr>
        <w:t>20</w:t>
      </w:r>
      <w:r w:rsidR="00F45876">
        <w:rPr>
          <w:rFonts w:ascii="Courier New" w:hAnsi="Courier New" w:cs="Courier New"/>
          <w:noProof w:val="0"/>
          <w:color w:val="000000"/>
          <w:sz w:val="20"/>
          <w:szCs w:val="20"/>
          <w:shd w:val="clear" w:color="auto" w:fill="FFFFFF"/>
        </w:rPr>
        <w:t>;</w:t>
      </w:r>
    </w:p>
    <w:p w14:paraId="0B27DB09" w14:textId="7DDC01A9" w:rsidR="00F5530F" w:rsidRDefault="00F5530F" w:rsidP="00F45876">
      <w:pPr>
        <w:widowControl/>
        <w:tabs>
          <w:tab w:val="clear" w:pos="720"/>
          <w:tab w:val="clear" w:pos="4800"/>
          <w:tab w:val="clear" w:pos="9500"/>
        </w:tabs>
        <w:spacing w:line="276" w:lineRule="auto"/>
        <w:ind w:left="990" w:firstLine="45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lastRenderedPageBreak/>
        <w:t xml:space="preserve">MAXITER </w:t>
      </w:r>
      <w:r>
        <w:rPr>
          <w:rFonts w:ascii="Courier New" w:hAnsi="Courier New" w:cs="Courier New"/>
          <w:b/>
          <w:bCs/>
          <w:noProof w:val="0"/>
          <w:color w:val="008080"/>
          <w:sz w:val="20"/>
          <w:szCs w:val="20"/>
          <w:shd w:val="clear" w:color="auto" w:fill="FFFFFF"/>
        </w:rPr>
        <w:t>5000</w:t>
      </w:r>
      <w:r>
        <w:rPr>
          <w:rFonts w:ascii="Courier New" w:hAnsi="Courier New" w:cs="Courier New"/>
          <w:noProof w:val="0"/>
          <w:color w:val="000000"/>
          <w:sz w:val="20"/>
          <w:szCs w:val="20"/>
          <w:shd w:val="clear" w:color="auto" w:fill="FFFFFF"/>
        </w:rPr>
        <w:t xml:space="preserve">;          </w:t>
      </w:r>
    </w:p>
    <w:p w14:paraId="130AA4AA" w14:textId="77777777" w:rsidR="00F5530F" w:rsidRDefault="00F5530F"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CRITERION </w:t>
      </w:r>
      <w:r>
        <w:rPr>
          <w:rFonts w:ascii="Courier New" w:hAnsi="Courier New" w:cs="Courier New"/>
          <w:b/>
          <w:bCs/>
          <w:noProof w:val="0"/>
          <w:color w:val="008080"/>
          <w:sz w:val="20"/>
          <w:szCs w:val="20"/>
          <w:shd w:val="clear" w:color="auto" w:fill="FFFFFF"/>
        </w:rPr>
        <w:t>0.000001</w:t>
      </w:r>
      <w:r>
        <w:rPr>
          <w:rFonts w:ascii="Courier New" w:hAnsi="Courier New" w:cs="Courier New"/>
          <w:noProof w:val="0"/>
          <w:color w:val="000000"/>
          <w:sz w:val="20"/>
          <w:szCs w:val="20"/>
          <w:shd w:val="clear" w:color="auto" w:fill="FFFFFF"/>
        </w:rPr>
        <w:t xml:space="preserve">; </w:t>
      </w:r>
    </w:p>
    <w:p w14:paraId="55C08CC6" w14:textId="06D809F5" w:rsidR="00361C1D" w:rsidRDefault="00F45876" w:rsidP="00F45876">
      <w:pPr>
        <w:tabs>
          <w:tab w:val="clear" w:pos="48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b/>
          <w:bCs/>
          <w:noProof w:val="0"/>
          <w:color w:val="000080"/>
          <w:sz w:val="20"/>
          <w:szCs w:val="20"/>
          <w:shd w:val="clear" w:color="auto" w:fill="FFFFFF"/>
        </w:rPr>
        <w:tab/>
      </w:r>
      <w:r w:rsidR="00F5530F">
        <w:rPr>
          <w:rFonts w:ascii="Courier New" w:hAnsi="Courier New" w:cs="Courier New"/>
          <w:b/>
          <w:bCs/>
          <w:noProof w:val="0"/>
          <w:color w:val="000080"/>
          <w:sz w:val="20"/>
          <w:szCs w:val="20"/>
          <w:shd w:val="clear" w:color="auto" w:fill="FFFFFF"/>
        </w:rPr>
        <w:t>RUN</w:t>
      </w:r>
      <w:r w:rsidR="00F5530F">
        <w:rPr>
          <w:rFonts w:ascii="Courier New" w:hAnsi="Courier New" w:cs="Courier New"/>
          <w:noProof w:val="0"/>
          <w:color w:val="000000"/>
          <w:sz w:val="20"/>
          <w:szCs w:val="20"/>
          <w:shd w:val="clear" w:color="auto" w:fill="FFFFFF"/>
        </w:rPr>
        <w:t>;</w:t>
      </w:r>
    </w:p>
    <w:p w14:paraId="4F6111D4" w14:textId="77777777" w:rsidR="00F5530F" w:rsidRPr="00464BB6" w:rsidRDefault="00F5530F" w:rsidP="00F45876">
      <w:pPr>
        <w:ind w:firstLine="2070"/>
        <w:jc w:val="left"/>
        <w:rPr>
          <w:rFonts w:ascii="SAS Monospace" w:hAnsi="SAS Monospace" w:cs="Courier New"/>
          <w:noProof w:val="0"/>
          <w:sz w:val="20"/>
          <w:szCs w:val="20"/>
          <w:shd w:val="clear" w:color="auto" w:fill="FFFFFF"/>
        </w:rPr>
      </w:pPr>
    </w:p>
    <w:p w14:paraId="56E5740D" w14:textId="5F01DF6F" w:rsidR="00361C1D" w:rsidRDefault="00361C1D" w:rsidP="00F45876">
      <w:pPr>
        <w:spacing w:line="360" w:lineRule="auto"/>
        <w:jc w:val="left"/>
        <w:rPr>
          <w:rFonts w:ascii="SAS Monospace" w:hAnsi="SAS Monospace" w:cs="Courier New"/>
          <w:noProof w:val="0"/>
          <w:color w:val="000000"/>
          <w:sz w:val="20"/>
          <w:szCs w:val="20"/>
          <w:shd w:val="clear" w:color="auto" w:fill="FFFFFF"/>
        </w:rPr>
      </w:pPr>
      <w:r w:rsidRPr="00F45876">
        <w:rPr>
          <w:rFonts w:ascii="Arial" w:hAnsi="Arial"/>
        </w:rPr>
        <w:t xml:space="preserve">The output is described in the </w:t>
      </w:r>
      <w:r w:rsidR="00421EEE" w:rsidRPr="00F45876">
        <w:rPr>
          <w:rFonts w:ascii="Arial" w:hAnsi="Arial"/>
          <w:i/>
        </w:rPr>
        <w:t>PROC LCA &amp; PROC LTA Users’ Guide</w:t>
      </w:r>
      <w:r w:rsidRPr="00F45876">
        <w:rPr>
          <w:rFonts w:ascii="Arial" w:hAnsi="Arial"/>
        </w:rPr>
        <w:t>.</w:t>
      </w:r>
    </w:p>
    <w:p w14:paraId="3BA1F4AF" w14:textId="77777777" w:rsidR="00361C1D" w:rsidRPr="00464BB6" w:rsidRDefault="00361C1D" w:rsidP="00F45876">
      <w:pPr>
        <w:jc w:val="left"/>
        <w:rPr>
          <w:rFonts w:ascii="SAS Monospace" w:hAnsi="SAS Monospace" w:cs="Courier New"/>
          <w:noProof w:val="0"/>
          <w:color w:val="000000"/>
          <w:sz w:val="20"/>
          <w:szCs w:val="20"/>
          <w:shd w:val="clear" w:color="auto" w:fill="FFFFFF"/>
        </w:rPr>
      </w:pPr>
    </w:p>
    <w:p w14:paraId="33257DED" w14:textId="4890CAD5" w:rsidR="00361C1D" w:rsidRPr="00F45876" w:rsidRDefault="00F5530F" w:rsidP="00F45876">
      <w:pPr>
        <w:spacing w:line="360" w:lineRule="auto"/>
        <w:jc w:val="left"/>
        <w:rPr>
          <w:rFonts w:ascii="Arial" w:hAnsi="Arial"/>
        </w:rPr>
      </w:pPr>
      <w:r w:rsidRPr="00F45876">
        <w:rPr>
          <w:rFonts w:ascii="Arial" w:hAnsi="Arial"/>
        </w:rPr>
        <w:t>Then, i</w:t>
      </w:r>
      <w:r w:rsidR="00361C1D" w:rsidRPr="00F45876">
        <w:rPr>
          <w:rFonts w:ascii="Arial" w:hAnsi="Arial"/>
        </w:rPr>
        <w:t xml:space="preserve">nclude </w:t>
      </w:r>
      <w:r w:rsidRPr="00F45876">
        <w:rPr>
          <w:rFonts w:ascii="Arial" w:hAnsi="Arial"/>
        </w:rPr>
        <w:t xml:space="preserve">and run </w:t>
      </w:r>
      <w:r w:rsidR="00361C1D" w:rsidRPr="00F45876">
        <w:rPr>
          <w:rFonts w:ascii="Arial" w:hAnsi="Arial"/>
        </w:rPr>
        <w:t>the macro</w:t>
      </w:r>
      <w:r w:rsidR="00F45876">
        <w:rPr>
          <w:rFonts w:ascii="Arial" w:hAnsi="Arial"/>
        </w:rPr>
        <w:t>.</w:t>
      </w:r>
    </w:p>
    <w:p w14:paraId="095DC414" w14:textId="77777777" w:rsidR="0016182F" w:rsidRDefault="0016182F"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p>
    <w:p w14:paraId="6D37E2EB" w14:textId="77777777" w:rsidR="0016182F" w:rsidRDefault="0016182F" w:rsidP="0041710C">
      <w:pPr>
        <w:widowControl/>
        <w:tabs>
          <w:tab w:val="clear" w:pos="720"/>
          <w:tab w:val="clear" w:pos="4800"/>
          <w:tab w:val="clear" w:pos="9500"/>
        </w:tabs>
        <w:spacing w:line="276" w:lineRule="auto"/>
        <w:ind w:firstLine="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SimData_Categ</w:t>
      </w:r>
      <w:proofErr w:type="spellEnd"/>
      <w:r>
        <w:rPr>
          <w:rFonts w:ascii="Courier New" w:hAnsi="Courier New" w:cs="Courier New"/>
          <w:noProof w:val="0"/>
          <w:color w:val="000000"/>
          <w:sz w:val="20"/>
          <w:szCs w:val="20"/>
          <w:shd w:val="clear" w:color="auto" w:fill="FFFFFF"/>
        </w:rPr>
        <w:t xml:space="preserve">,  </w:t>
      </w:r>
    </w:p>
    <w:p w14:paraId="14093F4B" w14:textId="06D4904E" w:rsidR="0016182F" w:rsidRDefault="0016182F"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param = </w:t>
      </w:r>
      <w:proofErr w:type="spellStart"/>
      <w:r>
        <w:rPr>
          <w:rFonts w:ascii="Courier New" w:hAnsi="Courier New" w:cs="Courier New"/>
          <w:noProof w:val="0"/>
          <w:color w:val="000000"/>
          <w:sz w:val="20"/>
          <w:szCs w:val="20"/>
          <w:shd w:val="clear" w:color="auto" w:fill="FFFFFF"/>
        </w:rPr>
        <w:t>Categ_param</w:t>
      </w:r>
      <w:proofErr w:type="spellEnd"/>
      <w:r>
        <w:rPr>
          <w:rFonts w:ascii="Courier New" w:hAnsi="Courier New" w:cs="Courier New"/>
          <w:noProof w:val="0"/>
          <w:color w:val="000000"/>
          <w:sz w:val="20"/>
          <w:szCs w:val="20"/>
          <w:shd w:val="clear" w:color="auto" w:fill="FFFFFF"/>
        </w:rPr>
        <w:t>,</w:t>
      </w:r>
    </w:p>
    <w:p w14:paraId="41CDE5B4" w14:textId="4685E22A" w:rsidR="0016182F" w:rsidRDefault="0016182F"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post = </w:t>
      </w:r>
      <w:proofErr w:type="spellStart"/>
      <w:r>
        <w:rPr>
          <w:rFonts w:ascii="Courier New" w:hAnsi="Courier New" w:cs="Courier New"/>
          <w:noProof w:val="0"/>
          <w:color w:val="000000"/>
          <w:sz w:val="20"/>
          <w:szCs w:val="20"/>
          <w:shd w:val="clear" w:color="auto" w:fill="FFFFFF"/>
        </w:rPr>
        <w:t>Categ_post</w:t>
      </w:r>
      <w:proofErr w:type="spellEnd"/>
      <w:r>
        <w:rPr>
          <w:rFonts w:ascii="Courier New" w:hAnsi="Courier New" w:cs="Courier New"/>
          <w:noProof w:val="0"/>
          <w:color w:val="000000"/>
          <w:sz w:val="20"/>
          <w:szCs w:val="20"/>
          <w:shd w:val="clear" w:color="auto" w:fill="FFFFFF"/>
        </w:rPr>
        <w:t xml:space="preserve">, </w:t>
      </w:r>
    </w:p>
    <w:p w14:paraId="12F212D8" w14:textId="6E0AC45A" w:rsidR="0016182F" w:rsidRDefault="0016182F"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id = id,</w:t>
      </w:r>
    </w:p>
    <w:p w14:paraId="6BC9A3E2" w14:textId="2FC2CDE5" w:rsidR="0016182F" w:rsidRDefault="0016182F"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distal = z, </w:t>
      </w:r>
    </w:p>
    <w:p w14:paraId="31A116E1" w14:textId="7ED3E124" w:rsidR="0016182F" w:rsidRDefault="0016182F"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metric = </w:t>
      </w:r>
      <w:proofErr w:type="gramStart"/>
      <w:r>
        <w:rPr>
          <w:rFonts w:ascii="Courier New" w:hAnsi="Courier New" w:cs="Courier New"/>
          <w:noProof w:val="0"/>
          <w:color w:val="000000"/>
          <w:sz w:val="20"/>
          <w:szCs w:val="20"/>
          <w:shd w:val="clear" w:color="auto" w:fill="FFFFFF"/>
        </w:rPr>
        <w:t>categorical )</w:t>
      </w:r>
      <w:proofErr w:type="gramEnd"/>
      <w:r>
        <w:rPr>
          <w:rFonts w:ascii="Courier New" w:hAnsi="Courier New" w:cs="Courier New"/>
          <w:noProof w:val="0"/>
          <w:color w:val="000000"/>
          <w:sz w:val="20"/>
          <w:szCs w:val="20"/>
          <w:shd w:val="clear" w:color="auto" w:fill="FFFFFF"/>
        </w:rPr>
        <w:t>;</w:t>
      </w:r>
    </w:p>
    <w:p w14:paraId="5FE1EDDE" w14:textId="2F6FF41C" w:rsidR="00361C1D" w:rsidRPr="00302011" w:rsidRDefault="00361C1D" w:rsidP="00F45876">
      <w:pPr>
        <w:jc w:val="left"/>
        <w:rPr>
          <w:rFonts w:ascii="Times New Roman" w:hAnsi="Times New Roman" w:cs="Times New Roman"/>
          <w:sz w:val="16"/>
          <w:szCs w:val="16"/>
        </w:rPr>
      </w:pPr>
      <w:r>
        <w:t xml:space="preserve"> </w:t>
      </w:r>
    </w:p>
    <w:p w14:paraId="796F3922" w14:textId="54446990" w:rsidR="00361C1D" w:rsidRPr="00F45876" w:rsidRDefault="00361C1D" w:rsidP="00F45876">
      <w:pPr>
        <w:spacing w:line="360" w:lineRule="auto"/>
        <w:jc w:val="left"/>
        <w:rPr>
          <w:rFonts w:ascii="Arial" w:hAnsi="Arial"/>
        </w:rPr>
      </w:pPr>
      <w:r w:rsidRPr="00F45876">
        <w:rPr>
          <w:rFonts w:ascii="Arial" w:hAnsi="Arial"/>
        </w:rPr>
        <w:t xml:space="preserve">The </w:t>
      </w:r>
      <w:r w:rsidRPr="00F45876">
        <w:rPr>
          <w:rFonts w:ascii="Courier New" w:hAnsi="Courier New" w:cs="Courier New"/>
        </w:rPr>
        <w:t>input_data</w:t>
      </w:r>
      <w:r w:rsidRPr="00F45876">
        <w:rPr>
          <w:rFonts w:ascii="Arial" w:hAnsi="Arial"/>
          <w:b/>
        </w:rPr>
        <w:t xml:space="preserve"> </w:t>
      </w:r>
      <w:r w:rsidRPr="00F45876">
        <w:rPr>
          <w:rFonts w:ascii="Arial" w:hAnsi="Arial"/>
        </w:rPr>
        <w:t xml:space="preserve">argument identifies the data file. The </w:t>
      </w:r>
      <w:r w:rsidRPr="00F45876">
        <w:rPr>
          <w:rFonts w:ascii="Courier New" w:hAnsi="Courier New" w:cs="Courier New"/>
        </w:rPr>
        <w:t>param</w:t>
      </w:r>
      <w:r w:rsidRPr="00F45876">
        <w:rPr>
          <w:rFonts w:ascii="Arial" w:hAnsi="Arial"/>
          <w:b/>
        </w:rPr>
        <w:t xml:space="preserve"> </w:t>
      </w:r>
      <w:r w:rsidRPr="00F45876">
        <w:rPr>
          <w:rFonts w:ascii="Arial" w:hAnsi="Arial"/>
        </w:rPr>
        <w:t xml:space="preserve">argument directs the macro to the parameters in the OUTPARAM file generated by PROC LCA. The </w:t>
      </w:r>
      <w:r w:rsidR="0016182F" w:rsidRPr="00F45876">
        <w:rPr>
          <w:rFonts w:ascii="Courier New" w:hAnsi="Courier New" w:cs="Courier New"/>
        </w:rPr>
        <w:t>id</w:t>
      </w:r>
      <w:r w:rsidR="0016182F" w:rsidRPr="00F45876">
        <w:rPr>
          <w:rFonts w:ascii="Arial" w:hAnsi="Arial"/>
        </w:rPr>
        <w:t xml:space="preserve"> and </w:t>
      </w:r>
      <w:r w:rsidRPr="00F45876">
        <w:rPr>
          <w:rFonts w:ascii="Courier New" w:hAnsi="Courier New" w:cs="Courier New"/>
        </w:rPr>
        <w:t xml:space="preserve">distal </w:t>
      </w:r>
      <w:r w:rsidR="0016182F" w:rsidRPr="00F45876">
        <w:rPr>
          <w:rFonts w:ascii="Arial" w:hAnsi="Arial"/>
        </w:rPr>
        <w:t>arguments</w:t>
      </w:r>
      <w:r w:rsidR="0016182F" w:rsidRPr="00F45876">
        <w:rPr>
          <w:rFonts w:ascii="Arial" w:hAnsi="Arial"/>
          <w:b/>
        </w:rPr>
        <w:t xml:space="preserve"> </w:t>
      </w:r>
      <w:r w:rsidRPr="00F45876">
        <w:rPr>
          <w:rFonts w:ascii="Arial" w:hAnsi="Arial"/>
        </w:rPr>
        <w:t xml:space="preserve">identifies the </w:t>
      </w:r>
      <w:r w:rsidR="0016182F" w:rsidRPr="00F45876">
        <w:rPr>
          <w:rFonts w:ascii="Arial" w:hAnsi="Arial"/>
        </w:rPr>
        <w:t xml:space="preserve">subject identification and </w:t>
      </w:r>
      <w:r w:rsidRPr="00F45876">
        <w:rPr>
          <w:rFonts w:ascii="Arial" w:hAnsi="Arial"/>
        </w:rPr>
        <w:t xml:space="preserve">distal outcome variable in the </w:t>
      </w:r>
      <w:r w:rsidR="002B6887" w:rsidRPr="00F45876">
        <w:rPr>
          <w:rFonts w:ascii="Arial" w:hAnsi="Arial"/>
        </w:rPr>
        <w:t>data set</w:t>
      </w:r>
      <w:r w:rsidRPr="00F45876">
        <w:rPr>
          <w:rFonts w:ascii="Arial" w:hAnsi="Arial"/>
        </w:rPr>
        <w:t xml:space="preserve">. The </w:t>
      </w:r>
      <w:r w:rsidRPr="00F45876">
        <w:rPr>
          <w:rFonts w:ascii="Courier New" w:hAnsi="Courier New" w:cs="Courier New"/>
        </w:rPr>
        <w:t>metric</w:t>
      </w:r>
      <w:r w:rsidRPr="00F45876">
        <w:rPr>
          <w:rFonts w:ascii="Arial" w:hAnsi="Arial"/>
        </w:rPr>
        <w:t xml:space="preserve"> argument indicates that the distal outcome is </w:t>
      </w:r>
      <w:r w:rsidR="00A42A4F" w:rsidRPr="00F45876">
        <w:rPr>
          <w:rFonts w:ascii="Arial" w:hAnsi="Arial"/>
        </w:rPr>
        <w:t>categorical</w:t>
      </w:r>
      <w:r w:rsidRPr="00F45876">
        <w:rPr>
          <w:rFonts w:ascii="Arial" w:hAnsi="Arial"/>
        </w:rPr>
        <w:t xml:space="preserve">, and </w:t>
      </w:r>
      <w:r w:rsidRPr="00F45876">
        <w:rPr>
          <w:rFonts w:ascii="Courier New" w:hAnsi="Courier New" w:cs="Courier New"/>
        </w:rPr>
        <w:t>output_dataset_name</w:t>
      </w:r>
      <w:r w:rsidRPr="00F45876">
        <w:rPr>
          <w:rFonts w:ascii="Arial" w:hAnsi="Arial"/>
        </w:rPr>
        <w:t xml:space="preserve"> names the macro’s output.</w:t>
      </w:r>
    </w:p>
    <w:p w14:paraId="3AB2A190" w14:textId="77777777" w:rsidR="007F38B4" w:rsidRDefault="00361C1D" w:rsidP="007F38B4">
      <w:pPr>
        <w:jc w:val="left"/>
      </w:pPr>
      <w:r w:rsidRPr="009A70FD">
        <w:t xml:space="preserve"> </w:t>
      </w:r>
    </w:p>
    <w:p w14:paraId="71ECE501" w14:textId="10B829A0" w:rsidR="007F38B4" w:rsidRPr="00F45876" w:rsidRDefault="007F38B4" w:rsidP="00F45876">
      <w:pPr>
        <w:spacing w:line="360" w:lineRule="auto"/>
        <w:jc w:val="left"/>
        <w:rPr>
          <w:rFonts w:ascii="Arial" w:hAnsi="Arial"/>
        </w:rPr>
      </w:pPr>
      <w:r w:rsidRPr="00F45876">
        <w:rPr>
          <w:rFonts w:ascii="Arial" w:hAnsi="Arial"/>
        </w:rPr>
        <w:t>In this example there were no survey weights.</w:t>
      </w:r>
      <w:r w:rsidR="0025514E" w:rsidRPr="00F45876">
        <w:rPr>
          <w:rFonts w:ascii="Arial" w:hAnsi="Arial"/>
        </w:rPr>
        <w:t xml:space="preserve"> </w:t>
      </w:r>
      <w:r w:rsidRPr="00F45876">
        <w:rPr>
          <w:rFonts w:ascii="Arial" w:hAnsi="Arial"/>
        </w:rPr>
        <w:t>If there had been, it would be necessary to add a</w:t>
      </w:r>
      <w:r w:rsidR="0025514E" w:rsidRPr="00F45876">
        <w:rPr>
          <w:rFonts w:ascii="Arial" w:hAnsi="Arial"/>
        </w:rPr>
        <w:t xml:space="preserve"> </w:t>
      </w:r>
      <w:r w:rsidRPr="00F45876">
        <w:rPr>
          <w:rFonts w:ascii="Arial" w:hAnsi="Arial"/>
        </w:rPr>
        <w:t xml:space="preserve">line such as </w:t>
      </w:r>
    </w:p>
    <w:p w14:paraId="281A5372" w14:textId="77777777" w:rsidR="007F38B4" w:rsidRDefault="007F38B4"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15000E77" w14:textId="3BF3E8DB" w:rsidR="007F38B4" w:rsidRDefault="007F38B4" w:rsidP="007F38B4">
      <w:pPr>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FF"/>
          <w:sz w:val="20"/>
          <w:szCs w:val="20"/>
          <w:shd w:val="clear" w:color="auto" w:fill="FFFFFF"/>
        </w:rPr>
        <w:t>WEIGHT</w:t>
      </w:r>
      <w:r>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w:t>
      </w:r>
    </w:p>
    <w:p w14:paraId="1738E2EB" w14:textId="77777777" w:rsidR="00F45876" w:rsidRDefault="00F45876" w:rsidP="007F38B4">
      <w:pPr>
        <w:jc w:val="left"/>
        <w:rPr>
          <w:rFonts w:ascii="Courier New" w:hAnsi="Courier New" w:cs="Courier New"/>
          <w:noProof w:val="0"/>
          <w:color w:val="000000"/>
          <w:sz w:val="20"/>
          <w:szCs w:val="20"/>
          <w:shd w:val="clear" w:color="auto" w:fill="FFFFFF"/>
        </w:rPr>
      </w:pPr>
    </w:p>
    <w:p w14:paraId="3E379ABC" w14:textId="77777777" w:rsidR="007F38B4" w:rsidRPr="00F45876"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 xml:space="preserve">to the PROC LCA syntax, and a line such as </w:t>
      </w:r>
    </w:p>
    <w:p w14:paraId="7637FE47" w14:textId="77777777" w:rsidR="007F38B4" w:rsidRDefault="007F38B4" w:rsidP="00F45876">
      <w:pPr>
        <w:widowControl/>
        <w:tabs>
          <w:tab w:val="clear" w:pos="720"/>
          <w:tab w:val="clear" w:pos="4800"/>
          <w:tab w:val="clear" w:pos="9500"/>
        </w:tabs>
        <w:spacing w:line="360" w:lineRule="auto"/>
        <w:jc w:val="left"/>
        <w:rPr>
          <w:rFonts w:ascii="Courier New" w:hAnsi="Courier New" w:cs="Courier New"/>
          <w:noProof w:val="0"/>
          <w:color w:val="000000"/>
          <w:sz w:val="20"/>
          <w:szCs w:val="20"/>
          <w:shd w:val="clear" w:color="auto" w:fill="FFFFFF"/>
        </w:rPr>
      </w:pPr>
      <w:r w:rsidRPr="00F45876">
        <w:rPr>
          <w:rFonts w:ascii="Arial" w:hAnsi="Arial"/>
        </w:rPr>
        <w:t xml:space="preserve"> </w:t>
      </w:r>
    </w:p>
    <w:p w14:paraId="5D22DDC8" w14:textId="77777777" w:rsidR="007F38B4" w:rsidRDefault="007F38B4" w:rsidP="00F45876">
      <w:pPr>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Pr>
          <w:rFonts w:ascii="Courier New" w:hAnsi="Courier New" w:cs="Courier New"/>
          <w:noProof w:val="0"/>
          <w:color w:val="000000"/>
          <w:sz w:val="20"/>
          <w:szCs w:val="20"/>
          <w:shd w:val="clear" w:color="auto" w:fill="FFFFFF"/>
        </w:rPr>
        <w:tab/>
      </w:r>
      <w:proofErr w:type="spellStart"/>
      <w:r>
        <w:rPr>
          <w:rFonts w:ascii="Courier New" w:hAnsi="Courier New" w:cs="Courier New"/>
          <w:noProof w:val="0"/>
          <w:color w:val="000000"/>
          <w:sz w:val="20"/>
          <w:szCs w:val="20"/>
          <w:shd w:val="clear" w:color="auto" w:fill="FFFFFF"/>
        </w:rPr>
        <w:t>sampling_weight</w:t>
      </w:r>
      <w:proofErr w:type="spellEnd"/>
      <w:r>
        <w:rPr>
          <w:rFonts w:ascii="Courier New" w:hAnsi="Courier New" w:cs="Courier New"/>
          <w:noProof w:val="0"/>
          <w:color w:val="000000"/>
          <w:sz w:val="20"/>
          <w:szCs w:val="20"/>
          <w:shd w:val="clear" w:color="auto" w:fill="FFFFFF"/>
        </w:rPr>
        <w:t>=</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 xml:space="preserve">, </w:t>
      </w:r>
    </w:p>
    <w:p w14:paraId="1DA32264" w14:textId="77777777" w:rsidR="007F38B4" w:rsidRDefault="007F38B4" w:rsidP="00F45876">
      <w:pPr>
        <w:jc w:val="left"/>
        <w:rPr>
          <w:rFonts w:ascii="Courier New" w:hAnsi="Courier New" w:cs="Courier New"/>
          <w:noProof w:val="0"/>
          <w:color w:val="000000"/>
          <w:sz w:val="20"/>
          <w:szCs w:val="20"/>
          <w:shd w:val="clear" w:color="auto" w:fill="FFFFFF"/>
        </w:rPr>
      </w:pPr>
    </w:p>
    <w:p w14:paraId="166B1CEA" w14:textId="1F87D5E1" w:rsidR="007F38B4" w:rsidRPr="00F45876" w:rsidRDefault="007F38B4" w:rsidP="00F45876">
      <w:pPr>
        <w:tabs>
          <w:tab w:val="clear" w:pos="4800"/>
          <w:tab w:val="clear" w:pos="9500"/>
          <w:tab w:val="left" w:pos="3780"/>
        </w:tabs>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to the macro syntax.</w:t>
      </w:r>
      <w:r w:rsidR="0025514E" w:rsidRPr="00F45876">
        <w:rPr>
          <w:rFonts w:ascii="Arial" w:hAnsi="Arial" w:cs="Courier New"/>
          <w:noProof w:val="0"/>
          <w:color w:val="000000"/>
          <w:szCs w:val="22"/>
          <w:shd w:val="clear" w:color="auto" w:fill="FFFFFF"/>
        </w:rPr>
        <w:tab/>
      </w:r>
    </w:p>
    <w:p w14:paraId="1B6E809E" w14:textId="109EB509" w:rsidR="00361C1D" w:rsidRPr="00F45876" w:rsidRDefault="00361C1D" w:rsidP="00F45876">
      <w:pPr>
        <w:spacing w:line="360" w:lineRule="auto"/>
        <w:jc w:val="left"/>
        <w:rPr>
          <w:rFonts w:ascii="Arial" w:hAnsi="Arial"/>
          <w:sz w:val="16"/>
          <w:szCs w:val="16"/>
        </w:rPr>
      </w:pPr>
    </w:p>
    <w:p w14:paraId="7948DD80" w14:textId="77777777" w:rsidR="00361C1D" w:rsidRDefault="00361C1D">
      <w:pPr>
        <w:pStyle w:val="Heading3"/>
      </w:pPr>
      <w:r>
        <w:t xml:space="preserve"> Example Output</w:t>
      </w:r>
    </w:p>
    <w:p w14:paraId="6C3EB769" w14:textId="1397F1A6" w:rsidR="0016182F" w:rsidRPr="00F45876" w:rsidRDefault="007F1E4B" w:rsidP="00F45876">
      <w:pPr>
        <w:spacing w:line="360" w:lineRule="auto"/>
        <w:jc w:val="left"/>
        <w:rPr>
          <w:rFonts w:ascii="Arial" w:hAnsi="Arial"/>
        </w:rPr>
      </w:pPr>
      <w:r w:rsidRPr="00F45876">
        <w:rPr>
          <w:rFonts w:ascii="Arial" w:hAnsi="Arial"/>
        </w:rPr>
        <w:t xml:space="preserve">The onscreen output contains the </w:t>
      </w:r>
      <w:r w:rsidR="0016182F" w:rsidRPr="00F45876">
        <w:rPr>
          <w:rFonts w:ascii="Arial" w:hAnsi="Arial"/>
        </w:rPr>
        <w:t xml:space="preserve">estimated proportions of each response category within each latent class.  </w:t>
      </w:r>
    </w:p>
    <w:p w14:paraId="471AA3D3" w14:textId="54AFAB90" w:rsidR="0016182F" w:rsidRDefault="00D0571E" w:rsidP="00F45876">
      <w:pPr>
        <w:jc w:val="center"/>
      </w:pPr>
      <w:r>
        <w:lastRenderedPageBreak/>
        <w:drawing>
          <wp:inline distT="0" distB="0" distL="0" distR="0" wp14:anchorId="7B78E0E0" wp14:editId="6E901A75">
            <wp:extent cx="4869828" cy="5786563"/>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1218" cy="5788214"/>
                    </a:xfrm>
                    <a:prstGeom prst="rect">
                      <a:avLst/>
                    </a:prstGeom>
                    <a:noFill/>
                    <a:ln>
                      <a:noFill/>
                    </a:ln>
                  </pic:spPr>
                </pic:pic>
              </a:graphicData>
            </a:graphic>
          </wp:inline>
        </w:drawing>
      </w:r>
    </w:p>
    <w:p w14:paraId="2953FED4" w14:textId="77777777" w:rsidR="00D0571E" w:rsidRDefault="00D0571E" w:rsidP="0016182F"/>
    <w:p w14:paraId="1663DC77" w14:textId="6F04623A" w:rsidR="00D0571E" w:rsidRPr="00F45876" w:rsidRDefault="00D0571E" w:rsidP="00F45876">
      <w:pPr>
        <w:spacing w:line="360" w:lineRule="auto"/>
        <w:jc w:val="left"/>
        <w:rPr>
          <w:rFonts w:ascii="Arial" w:hAnsi="Arial"/>
        </w:rPr>
      </w:pPr>
      <w:r w:rsidRPr="00F45876">
        <w:rPr>
          <w:rFonts w:ascii="Arial" w:hAnsi="Arial"/>
        </w:rPr>
        <w:t>The contents of the output are stored in the distal_estimates and distal_tests datasets, respectively.</w:t>
      </w:r>
    </w:p>
    <w:p w14:paraId="100D85B8" w14:textId="77777777" w:rsidR="00D0571E" w:rsidRDefault="00D0571E" w:rsidP="00F45876">
      <w:pPr>
        <w:jc w:val="left"/>
      </w:pPr>
    </w:p>
    <w:p w14:paraId="08A40E2D" w14:textId="77777777" w:rsidR="00DE4E57" w:rsidRDefault="00DE4E57">
      <w:pPr>
        <w:pStyle w:val="Heading3"/>
      </w:pPr>
      <w:r>
        <w:t xml:space="preserve">Overall Response </w:t>
      </w:r>
      <w:r w:rsidRPr="005A2878">
        <w:t>Proportions</w:t>
      </w:r>
    </w:p>
    <w:p w14:paraId="36582581" w14:textId="3E359BE4" w:rsidR="007B23AF" w:rsidRDefault="00DE4E57" w:rsidP="00F45876">
      <w:pPr>
        <w:spacing w:line="360" w:lineRule="auto"/>
        <w:jc w:val="left"/>
        <w:rPr>
          <w:rFonts w:ascii="Arial" w:hAnsi="Arial"/>
        </w:rPr>
      </w:pPr>
      <w:r w:rsidRPr="00F45876">
        <w:rPr>
          <w:rFonts w:ascii="Arial" w:hAnsi="Arial"/>
        </w:rPr>
        <w:t>When interpreting the estimated response proportions within each of the latent classes, it may be useful to compare them to the overall estimated response proportion</w:t>
      </w:r>
      <w:r w:rsidR="005A2878">
        <w:rPr>
          <w:rFonts w:ascii="Arial" w:hAnsi="Arial"/>
        </w:rPr>
        <w:t>,</w:t>
      </w:r>
      <w:r w:rsidRPr="00F45876">
        <w:rPr>
          <w:rFonts w:ascii="Arial" w:hAnsi="Arial"/>
        </w:rPr>
        <w:t xml:space="preserve"> ignoring latent class.</w:t>
      </w:r>
      <w:r w:rsidR="00F45876">
        <w:rPr>
          <w:rFonts w:ascii="Arial" w:hAnsi="Arial"/>
        </w:rPr>
        <w:t xml:space="preserve"> </w:t>
      </w:r>
      <w:r w:rsidRPr="00F45876">
        <w:rPr>
          <w:rFonts w:ascii="Arial" w:hAnsi="Arial"/>
        </w:rPr>
        <w:t xml:space="preserve">This can be </w:t>
      </w:r>
      <w:r w:rsidR="00111B76">
        <w:rPr>
          <w:rFonts w:ascii="Arial" w:hAnsi="Arial"/>
        </w:rPr>
        <w:t>accomplishe</w:t>
      </w:r>
      <w:r w:rsidR="00111B76" w:rsidRPr="00F45876">
        <w:rPr>
          <w:rFonts w:ascii="Arial" w:hAnsi="Arial"/>
        </w:rPr>
        <w:t xml:space="preserve">d </w:t>
      </w:r>
      <w:r w:rsidRPr="00F45876">
        <w:rPr>
          <w:rFonts w:ascii="Arial" w:hAnsi="Arial"/>
        </w:rPr>
        <w:t xml:space="preserve">in the usual way using PROC FREQ (if survey weights are not used) or by using PROC SURVEYFREQS with the </w:t>
      </w:r>
      <w:r w:rsidR="0041710C" w:rsidRPr="0041710C">
        <w:rPr>
          <w:rFonts w:ascii="Courier New" w:hAnsi="Courier New" w:cs="Courier New"/>
        </w:rPr>
        <w:t xml:space="preserve">weight </w:t>
      </w:r>
      <w:r w:rsidRPr="00F45876">
        <w:rPr>
          <w:rFonts w:ascii="Arial" w:hAnsi="Arial"/>
        </w:rPr>
        <w:t>statement (if survey weights are being used).</w:t>
      </w:r>
      <w:r w:rsidR="0025514E" w:rsidRPr="00F45876">
        <w:rPr>
          <w:rFonts w:ascii="Arial" w:hAnsi="Arial"/>
        </w:rPr>
        <w:t xml:space="preserve"> </w:t>
      </w:r>
      <w:r w:rsidRPr="00F45876">
        <w:rPr>
          <w:rFonts w:ascii="Arial" w:hAnsi="Arial"/>
        </w:rPr>
        <w:t>This is described further in the corresponding subsection for binary outcomes;</w:t>
      </w:r>
      <w:r w:rsidR="0025514E" w:rsidRPr="00F45876">
        <w:rPr>
          <w:rFonts w:ascii="Arial" w:hAnsi="Arial"/>
        </w:rPr>
        <w:t xml:space="preserve"> </w:t>
      </w:r>
      <w:r w:rsidRPr="00F45876">
        <w:rPr>
          <w:rFonts w:ascii="Arial" w:hAnsi="Arial"/>
        </w:rPr>
        <w:t xml:space="preserve">it is not </w:t>
      </w:r>
      <w:r w:rsidRPr="00F45876">
        <w:rPr>
          <w:rFonts w:ascii="Arial" w:hAnsi="Arial"/>
        </w:rPr>
        <w:lastRenderedPageBreak/>
        <w:t>necessary to specify to PROC FREQ or PROC SURVEYFREQ that the response is count rather than continuous.</w:t>
      </w:r>
    </w:p>
    <w:p w14:paraId="26E04EF6" w14:textId="26BC2C05" w:rsidR="00F45876" w:rsidRDefault="00F45876">
      <w:pPr>
        <w:widowControl/>
        <w:tabs>
          <w:tab w:val="clear" w:pos="720"/>
          <w:tab w:val="clear" w:pos="4800"/>
          <w:tab w:val="clear" w:pos="9500"/>
        </w:tabs>
        <w:autoSpaceDE/>
        <w:autoSpaceDN/>
        <w:adjustRightInd/>
        <w:jc w:val="left"/>
        <w:rPr>
          <w:rFonts w:ascii="Arial" w:hAnsi="Arial"/>
        </w:rPr>
      </w:pPr>
      <w:r>
        <w:rPr>
          <w:rFonts w:ascii="Arial" w:hAnsi="Arial"/>
        </w:rPr>
        <w:br w:type="page"/>
      </w:r>
    </w:p>
    <w:p w14:paraId="1BF1900A" w14:textId="77777777" w:rsidR="00F45876" w:rsidRPr="00F45876" w:rsidRDefault="00F45876" w:rsidP="00F45876">
      <w:pPr>
        <w:spacing w:line="360" w:lineRule="auto"/>
        <w:jc w:val="left"/>
        <w:rPr>
          <w:rFonts w:ascii="Arial" w:hAnsi="Arial"/>
        </w:rPr>
      </w:pPr>
    </w:p>
    <w:p w14:paraId="7BA3CF88" w14:textId="0CE485C9" w:rsidR="005414DA" w:rsidRDefault="005414DA">
      <w:pPr>
        <w:pStyle w:val="Heading1"/>
      </w:pPr>
      <w:bookmarkStart w:id="95" w:name="_Toc32828700"/>
      <w:r>
        <w:t>D</w:t>
      </w:r>
      <w:r w:rsidRPr="007D2694">
        <w:t xml:space="preserve">emonstration of </w:t>
      </w:r>
      <w:r>
        <w:t xml:space="preserve">the </w:t>
      </w:r>
      <w:r w:rsidRPr="007D2694">
        <w:t>%</w:t>
      </w:r>
      <w:r w:rsidR="00133819">
        <w:t>LCA_Covariates_3Step</w:t>
      </w:r>
      <w:r w:rsidR="00FC37F1">
        <w:t xml:space="preserve"> </w:t>
      </w:r>
      <w:r>
        <w:t>M</w:t>
      </w:r>
      <w:r w:rsidRPr="007D2694">
        <w:t>acro</w:t>
      </w:r>
      <w:r>
        <w:t xml:space="preserve"> for </w:t>
      </w:r>
      <w:r w:rsidR="008C0DE0">
        <w:t>Multiple</w:t>
      </w:r>
      <w:r>
        <w:t xml:space="preserve"> Group</w:t>
      </w:r>
      <w:r w:rsidR="00B45497">
        <w:t>s</w:t>
      </w:r>
      <w:bookmarkEnd w:id="95"/>
      <w:r>
        <w:t xml:space="preserve"> </w:t>
      </w:r>
    </w:p>
    <w:p w14:paraId="5D7409ED" w14:textId="67717A0C" w:rsidR="00F45876" w:rsidRDefault="005414DA" w:rsidP="00F45876">
      <w:pPr>
        <w:widowControl/>
        <w:tabs>
          <w:tab w:val="clear" w:pos="720"/>
          <w:tab w:val="clear" w:pos="4800"/>
          <w:tab w:val="clear" w:pos="9500"/>
        </w:tabs>
        <w:autoSpaceDE/>
        <w:autoSpaceDN/>
        <w:adjustRightInd/>
        <w:spacing w:after="200" w:line="360" w:lineRule="auto"/>
        <w:jc w:val="left"/>
        <w:rPr>
          <w:rFonts w:ascii="Arial" w:hAnsi="Arial"/>
        </w:rPr>
      </w:pPr>
      <w:r w:rsidRPr="00F45876">
        <w:rPr>
          <w:rFonts w:ascii="Arial" w:hAnsi="Arial"/>
        </w:rPr>
        <w:t xml:space="preserve">In this section, we first describe the structure of the data sets and the variables to be analyzed when there are multiple groups. Then, we illustrate how </w:t>
      </w:r>
      <w:r w:rsidR="000628C1" w:rsidRPr="00F45876">
        <w:rPr>
          <w:rFonts w:ascii="Arial" w:hAnsi="Arial"/>
        </w:rPr>
        <w:t>to estimate the distribution of the distal outcome within each latent class</w:t>
      </w:r>
      <w:r w:rsidRPr="00F45876">
        <w:rPr>
          <w:rFonts w:ascii="Arial" w:hAnsi="Arial"/>
        </w:rPr>
        <w:t xml:space="preserve"> using the %</w:t>
      </w:r>
      <w:r w:rsidR="00133819">
        <w:rPr>
          <w:rFonts w:ascii="Arial" w:hAnsi="Arial"/>
        </w:rPr>
        <w:t>LCA_Covariates_3Step</w:t>
      </w:r>
      <w:r w:rsidR="00FC37F1">
        <w:rPr>
          <w:rFonts w:ascii="Arial" w:hAnsi="Arial"/>
        </w:rPr>
        <w:t xml:space="preserve"> </w:t>
      </w:r>
      <w:r w:rsidRPr="00F45876">
        <w:rPr>
          <w:rFonts w:ascii="Arial" w:hAnsi="Arial"/>
        </w:rPr>
        <w:t xml:space="preserve">macro and </w:t>
      </w:r>
      <w:r w:rsidR="00F632B9" w:rsidRPr="00F45876">
        <w:rPr>
          <w:rFonts w:ascii="Arial" w:hAnsi="Arial"/>
        </w:rPr>
        <w:t xml:space="preserve">describe </w:t>
      </w:r>
      <w:r w:rsidRPr="00F45876">
        <w:rPr>
          <w:rFonts w:ascii="Arial" w:hAnsi="Arial"/>
        </w:rPr>
        <w:t>the output of the macro.</w:t>
      </w:r>
      <w:r w:rsidR="00AA6FF2" w:rsidRPr="00F45876">
        <w:rPr>
          <w:rFonts w:ascii="Arial" w:hAnsi="Arial"/>
        </w:rPr>
        <w:t xml:space="preserve"> This section</w:t>
      </w:r>
      <w:r w:rsidR="0025514E" w:rsidRPr="00F45876">
        <w:rPr>
          <w:rFonts w:ascii="Arial" w:hAnsi="Arial"/>
        </w:rPr>
        <w:t xml:space="preserve"> </w:t>
      </w:r>
      <w:r w:rsidRPr="00F45876">
        <w:rPr>
          <w:rFonts w:ascii="Arial" w:hAnsi="Arial"/>
        </w:rPr>
        <w:t>describes use of the macro with a binary distal outcome.</w:t>
      </w:r>
      <w:r w:rsidR="0025514E" w:rsidRPr="00F45876">
        <w:rPr>
          <w:rFonts w:ascii="Arial" w:hAnsi="Arial"/>
        </w:rPr>
        <w:t xml:space="preserve"> </w:t>
      </w:r>
      <w:r w:rsidR="00AA6FF2" w:rsidRPr="00F45876">
        <w:rPr>
          <w:rFonts w:ascii="Arial" w:hAnsi="Arial"/>
        </w:rPr>
        <w:t>The results with other outcomes are very similar.</w:t>
      </w:r>
      <w:r w:rsidR="0025514E" w:rsidRPr="00F45876">
        <w:rPr>
          <w:rFonts w:ascii="Arial" w:hAnsi="Arial"/>
        </w:rPr>
        <w:t xml:space="preserve"> </w:t>
      </w:r>
      <w:r w:rsidR="00C30F99" w:rsidRPr="00F45876">
        <w:rPr>
          <w:rFonts w:ascii="Arial" w:hAnsi="Arial"/>
        </w:rPr>
        <w:t xml:space="preserve">Before attempting to complete the following example, please download the file </w:t>
      </w:r>
      <w:r w:rsidR="00C30F99" w:rsidRPr="00F45876">
        <w:rPr>
          <w:rFonts w:ascii="Arial" w:hAnsi="Arial"/>
          <w:bCs/>
          <w:i/>
        </w:rPr>
        <w:t>%LCA_Distal Examples</w:t>
      </w:r>
      <w:r w:rsidR="00C30F99" w:rsidRPr="00F45876">
        <w:rPr>
          <w:rFonts w:ascii="Arial" w:hAnsi="Arial"/>
          <w:bCs/>
        </w:rPr>
        <w:t xml:space="preserve"> </w:t>
      </w:r>
      <w:r w:rsidR="00C30F99" w:rsidRPr="00F45876">
        <w:rPr>
          <w:rFonts w:ascii="Arial" w:hAnsi="Arial"/>
        </w:rPr>
        <w:t>from the %LCA_Distal macro</w:t>
      </w:r>
      <w:r w:rsidR="0041710C">
        <w:rPr>
          <w:rFonts w:ascii="Arial" w:hAnsi="Arial"/>
        </w:rPr>
        <w:t>s</w:t>
      </w:r>
      <w:r w:rsidR="00C30F99" w:rsidRPr="00F45876">
        <w:rPr>
          <w:rFonts w:ascii="Arial" w:hAnsi="Arial"/>
        </w:rPr>
        <w:t xml:space="preserve"> download page.</w:t>
      </w:r>
      <w:r w:rsidR="007F1E4B" w:rsidRPr="00F45876">
        <w:rPr>
          <w:rFonts w:ascii="Arial" w:hAnsi="Arial"/>
        </w:rPr>
        <w:t xml:space="preserve"> Also, verify that you are running PROC LCA v.1.3.2 or higher.</w:t>
      </w:r>
    </w:p>
    <w:p w14:paraId="44DEF9FD" w14:textId="77777777" w:rsidR="0041710C" w:rsidRPr="00F45876" w:rsidRDefault="0041710C" w:rsidP="00F45876">
      <w:pPr>
        <w:widowControl/>
        <w:tabs>
          <w:tab w:val="clear" w:pos="720"/>
          <w:tab w:val="clear" w:pos="4800"/>
          <w:tab w:val="clear" w:pos="9500"/>
        </w:tabs>
        <w:autoSpaceDE/>
        <w:autoSpaceDN/>
        <w:adjustRightInd/>
        <w:spacing w:after="200" w:line="360" w:lineRule="auto"/>
        <w:jc w:val="left"/>
        <w:rPr>
          <w:rFonts w:ascii="Arial" w:hAnsi="Arial"/>
        </w:rPr>
      </w:pPr>
    </w:p>
    <w:p w14:paraId="58231FC6" w14:textId="77777777" w:rsidR="00C30F99" w:rsidRPr="00942C5B" w:rsidRDefault="00C30F99" w:rsidP="00AA6FF2">
      <w:pPr>
        <w:pStyle w:val="Heading2"/>
      </w:pPr>
      <w:bookmarkStart w:id="96" w:name="_Toc32828701"/>
      <w:r w:rsidRPr="00942C5B">
        <w:t>Example Data</w:t>
      </w:r>
      <w:bookmarkEnd w:id="96"/>
    </w:p>
    <w:p w14:paraId="074512D0" w14:textId="77777777" w:rsidR="00F45876" w:rsidRDefault="00F45876" w:rsidP="00F45876">
      <w:pPr>
        <w:widowControl/>
        <w:tabs>
          <w:tab w:val="clear" w:pos="720"/>
          <w:tab w:val="clear" w:pos="4800"/>
          <w:tab w:val="clear" w:pos="9500"/>
        </w:tabs>
        <w:autoSpaceDE/>
        <w:autoSpaceDN/>
        <w:adjustRightInd/>
        <w:spacing w:after="200" w:line="360" w:lineRule="auto"/>
        <w:jc w:val="left"/>
        <w:rPr>
          <w:rFonts w:ascii="Arial" w:hAnsi="Arial"/>
        </w:rPr>
      </w:pPr>
    </w:p>
    <w:p w14:paraId="5686DD26" w14:textId="4E434F46" w:rsidR="007A58FA" w:rsidRPr="00F45876" w:rsidRDefault="00C30F99" w:rsidP="00F45876">
      <w:pPr>
        <w:widowControl/>
        <w:tabs>
          <w:tab w:val="clear" w:pos="720"/>
          <w:tab w:val="clear" w:pos="4800"/>
          <w:tab w:val="clear" w:pos="9500"/>
        </w:tabs>
        <w:autoSpaceDE/>
        <w:autoSpaceDN/>
        <w:adjustRightInd/>
        <w:spacing w:after="200" w:line="360" w:lineRule="auto"/>
        <w:jc w:val="left"/>
        <w:rPr>
          <w:rFonts w:ascii="Arial" w:hAnsi="Arial"/>
          <w:bCs/>
        </w:rPr>
      </w:pPr>
      <w:r w:rsidRPr="00F45876">
        <w:rPr>
          <w:rFonts w:ascii="Arial" w:hAnsi="Arial"/>
        </w:rPr>
        <w:t xml:space="preserve">Below are 10 </w:t>
      </w:r>
      <w:r w:rsidR="007A58FA" w:rsidRPr="00F45876">
        <w:rPr>
          <w:rFonts w:ascii="Arial" w:hAnsi="Arial"/>
        </w:rPr>
        <w:t xml:space="preserve">putative </w:t>
      </w:r>
      <w:r w:rsidRPr="00F45876">
        <w:rPr>
          <w:rFonts w:ascii="Arial" w:hAnsi="Arial"/>
        </w:rPr>
        <w:t xml:space="preserve">observations from the SAS data set </w:t>
      </w:r>
      <w:r w:rsidRPr="00F45876">
        <w:rPr>
          <w:rFonts w:ascii="Arial" w:hAnsi="Arial"/>
          <w:b/>
          <w:bCs/>
        </w:rPr>
        <w:t>simdata_binary_group.sas7bdat</w:t>
      </w:r>
      <w:r w:rsidRPr="00F45876">
        <w:rPr>
          <w:rFonts w:ascii="Arial" w:hAnsi="Arial"/>
          <w:bCs/>
        </w:rPr>
        <w:t>, which is contained</w:t>
      </w:r>
      <w:r w:rsidRPr="00F45876">
        <w:rPr>
          <w:rFonts w:ascii="Arial" w:hAnsi="Arial"/>
          <w:bCs/>
          <w:i/>
        </w:rPr>
        <w:t xml:space="preserve"> </w:t>
      </w:r>
      <w:r w:rsidRPr="00F45876">
        <w:rPr>
          <w:rFonts w:ascii="Arial" w:hAnsi="Arial"/>
          <w:bCs/>
        </w:rPr>
        <w:t xml:space="preserve">in the </w:t>
      </w:r>
      <w:r w:rsidRPr="00F45876">
        <w:rPr>
          <w:rFonts w:ascii="Arial" w:hAnsi="Arial"/>
          <w:bCs/>
          <w:i/>
        </w:rPr>
        <w:t>%LCA_Distal Examples</w:t>
      </w:r>
      <w:r w:rsidRPr="00F45876">
        <w:rPr>
          <w:rFonts w:ascii="Arial" w:hAnsi="Arial"/>
          <w:bCs/>
        </w:rPr>
        <w:t xml:space="preserve"> file available at </w:t>
      </w:r>
      <w:hyperlink r:id="rId27" w:history="1">
        <w:r w:rsidRPr="00F45876">
          <w:rPr>
            <w:rStyle w:val="Hyperlink"/>
            <w:rFonts w:ascii="Arial" w:hAnsi="Arial"/>
            <w:bCs/>
          </w:rPr>
          <w:t>http://methodology.psu.edu</w:t>
        </w:r>
      </w:hyperlink>
      <w:r w:rsidRPr="00F45876">
        <w:rPr>
          <w:rFonts w:ascii="Arial" w:hAnsi="Arial"/>
          <w:bCs/>
        </w:rPr>
        <w:t>.</w:t>
      </w:r>
    </w:p>
    <w:tbl>
      <w:tblPr>
        <w:tblW w:w="4404" w:type="pct"/>
        <w:jc w:val="center"/>
        <w:tblCellMar>
          <w:left w:w="58" w:type="dxa"/>
          <w:right w:w="58" w:type="dxa"/>
        </w:tblCellMar>
        <w:tblLook w:val="04A0" w:firstRow="1" w:lastRow="0" w:firstColumn="1" w:lastColumn="0" w:noHBand="0" w:noVBand="1"/>
      </w:tblPr>
      <w:tblGrid>
        <w:gridCol w:w="384"/>
        <w:gridCol w:w="873"/>
        <w:gridCol w:w="873"/>
        <w:gridCol w:w="873"/>
        <w:gridCol w:w="873"/>
        <w:gridCol w:w="873"/>
        <w:gridCol w:w="873"/>
        <w:gridCol w:w="873"/>
        <w:gridCol w:w="873"/>
        <w:gridCol w:w="275"/>
        <w:gridCol w:w="601"/>
      </w:tblGrid>
      <w:tr w:rsidR="007A58FA" w:rsidRPr="00F45876" w14:paraId="3AC030EB" w14:textId="77777777" w:rsidTr="0060717B">
        <w:trPr>
          <w:trHeight w:val="288"/>
          <w:jc w:val="center"/>
        </w:trPr>
        <w:tc>
          <w:tcPr>
            <w:tcW w:w="264" w:type="pct"/>
            <w:tcBorders>
              <w:bottom w:val="single" w:sz="4" w:space="0" w:color="auto"/>
            </w:tcBorders>
            <w:shd w:val="clear" w:color="auto" w:fill="auto"/>
          </w:tcPr>
          <w:p w14:paraId="0EDEDC1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ID</w:t>
            </w:r>
          </w:p>
        </w:tc>
        <w:tc>
          <w:tcPr>
            <w:tcW w:w="518" w:type="pct"/>
            <w:tcBorders>
              <w:bottom w:val="single" w:sz="4" w:space="0" w:color="auto"/>
            </w:tcBorders>
            <w:shd w:val="clear" w:color="auto" w:fill="auto"/>
          </w:tcPr>
          <w:p w14:paraId="16AD22D0"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Item001</w:t>
            </w:r>
          </w:p>
        </w:tc>
        <w:tc>
          <w:tcPr>
            <w:tcW w:w="518" w:type="pct"/>
            <w:tcBorders>
              <w:bottom w:val="single" w:sz="4" w:space="0" w:color="auto"/>
            </w:tcBorders>
            <w:shd w:val="clear" w:color="auto" w:fill="auto"/>
          </w:tcPr>
          <w:p w14:paraId="0B1D469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Item002</w:t>
            </w:r>
          </w:p>
        </w:tc>
        <w:tc>
          <w:tcPr>
            <w:tcW w:w="518" w:type="pct"/>
            <w:tcBorders>
              <w:bottom w:val="single" w:sz="4" w:space="0" w:color="auto"/>
            </w:tcBorders>
            <w:shd w:val="clear" w:color="auto" w:fill="auto"/>
          </w:tcPr>
          <w:p w14:paraId="7D2A4EE5"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Item003</w:t>
            </w:r>
          </w:p>
        </w:tc>
        <w:tc>
          <w:tcPr>
            <w:tcW w:w="518" w:type="pct"/>
            <w:tcBorders>
              <w:bottom w:val="single" w:sz="4" w:space="0" w:color="auto"/>
            </w:tcBorders>
            <w:shd w:val="clear" w:color="auto" w:fill="auto"/>
          </w:tcPr>
          <w:p w14:paraId="5B2195EF"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Item004</w:t>
            </w:r>
          </w:p>
        </w:tc>
        <w:tc>
          <w:tcPr>
            <w:tcW w:w="518" w:type="pct"/>
            <w:tcBorders>
              <w:bottom w:val="single" w:sz="4" w:space="0" w:color="auto"/>
            </w:tcBorders>
          </w:tcPr>
          <w:p w14:paraId="3281DDA6"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Item005</w:t>
            </w:r>
          </w:p>
        </w:tc>
        <w:tc>
          <w:tcPr>
            <w:tcW w:w="518" w:type="pct"/>
            <w:tcBorders>
              <w:bottom w:val="single" w:sz="4" w:space="0" w:color="auto"/>
            </w:tcBorders>
          </w:tcPr>
          <w:p w14:paraId="3B20EB6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Item006</w:t>
            </w:r>
          </w:p>
        </w:tc>
        <w:tc>
          <w:tcPr>
            <w:tcW w:w="518" w:type="pct"/>
            <w:tcBorders>
              <w:bottom w:val="single" w:sz="4" w:space="0" w:color="auto"/>
            </w:tcBorders>
          </w:tcPr>
          <w:p w14:paraId="78F33D1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Item007</w:t>
            </w:r>
          </w:p>
        </w:tc>
        <w:tc>
          <w:tcPr>
            <w:tcW w:w="518" w:type="pct"/>
            <w:tcBorders>
              <w:bottom w:val="single" w:sz="4" w:space="0" w:color="auto"/>
            </w:tcBorders>
          </w:tcPr>
          <w:p w14:paraId="267C3696"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Item008</w:t>
            </w:r>
          </w:p>
        </w:tc>
        <w:tc>
          <w:tcPr>
            <w:tcW w:w="197" w:type="pct"/>
            <w:tcBorders>
              <w:bottom w:val="single" w:sz="4" w:space="0" w:color="auto"/>
            </w:tcBorders>
            <w:shd w:val="clear" w:color="auto" w:fill="auto"/>
          </w:tcPr>
          <w:p w14:paraId="0646E30D"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Z</w:t>
            </w:r>
          </w:p>
        </w:tc>
        <w:tc>
          <w:tcPr>
            <w:tcW w:w="398" w:type="pct"/>
            <w:tcBorders>
              <w:bottom w:val="single" w:sz="4" w:space="0" w:color="auto"/>
            </w:tcBorders>
          </w:tcPr>
          <w:p w14:paraId="688112EE" w14:textId="77777777" w:rsidR="007A58FA" w:rsidRPr="00F45876" w:rsidRDefault="00A41A92" w:rsidP="00551DF3">
            <w:pPr>
              <w:jc w:val="center"/>
              <w:rPr>
                <w:rFonts w:ascii="Courier New" w:hAnsi="Courier New" w:cs="Courier New"/>
                <w:sz w:val="18"/>
                <w:szCs w:val="18"/>
              </w:rPr>
            </w:pPr>
            <w:r w:rsidRPr="00F45876">
              <w:rPr>
                <w:rFonts w:ascii="Courier New" w:hAnsi="Courier New" w:cs="Courier New"/>
                <w:sz w:val="18"/>
                <w:szCs w:val="18"/>
              </w:rPr>
              <w:t>Educ</w:t>
            </w:r>
          </w:p>
        </w:tc>
      </w:tr>
      <w:tr w:rsidR="007A58FA" w:rsidRPr="00F45876" w14:paraId="555FEE08" w14:textId="77777777" w:rsidTr="0060717B">
        <w:trPr>
          <w:trHeight w:val="288"/>
          <w:jc w:val="center"/>
        </w:trPr>
        <w:tc>
          <w:tcPr>
            <w:tcW w:w="264" w:type="pct"/>
            <w:tcBorders>
              <w:top w:val="single" w:sz="4" w:space="0" w:color="auto"/>
            </w:tcBorders>
            <w:shd w:val="clear" w:color="auto" w:fill="auto"/>
          </w:tcPr>
          <w:p w14:paraId="7A2175E5"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tcBorders>
              <w:top w:val="single" w:sz="4" w:space="0" w:color="auto"/>
            </w:tcBorders>
            <w:shd w:val="clear" w:color="auto" w:fill="auto"/>
          </w:tcPr>
          <w:p w14:paraId="70B4B9D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Borders>
              <w:top w:val="single" w:sz="4" w:space="0" w:color="auto"/>
            </w:tcBorders>
            <w:shd w:val="clear" w:color="auto" w:fill="auto"/>
          </w:tcPr>
          <w:p w14:paraId="604968D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Borders>
              <w:top w:val="single" w:sz="4" w:space="0" w:color="auto"/>
            </w:tcBorders>
            <w:shd w:val="clear" w:color="auto" w:fill="auto"/>
          </w:tcPr>
          <w:p w14:paraId="7B4882F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tcBorders>
              <w:top w:val="single" w:sz="4" w:space="0" w:color="auto"/>
            </w:tcBorders>
            <w:shd w:val="clear" w:color="auto" w:fill="auto"/>
          </w:tcPr>
          <w:p w14:paraId="27D5C6D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Borders>
              <w:top w:val="single" w:sz="4" w:space="0" w:color="auto"/>
            </w:tcBorders>
          </w:tcPr>
          <w:p w14:paraId="4F397F5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Borders>
              <w:top w:val="single" w:sz="4" w:space="0" w:color="auto"/>
            </w:tcBorders>
          </w:tcPr>
          <w:p w14:paraId="6BD8168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Borders>
              <w:top w:val="single" w:sz="4" w:space="0" w:color="auto"/>
            </w:tcBorders>
          </w:tcPr>
          <w:p w14:paraId="5BE45F8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Borders>
              <w:top w:val="single" w:sz="4" w:space="0" w:color="auto"/>
            </w:tcBorders>
          </w:tcPr>
          <w:p w14:paraId="6330AF7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tcBorders>
              <w:top w:val="single" w:sz="4" w:space="0" w:color="auto"/>
            </w:tcBorders>
            <w:shd w:val="clear" w:color="auto" w:fill="auto"/>
          </w:tcPr>
          <w:p w14:paraId="5DC7DBF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398" w:type="pct"/>
            <w:tcBorders>
              <w:top w:val="single" w:sz="4" w:space="0" w:color="auto"/>
            </w:tcBorders>
          </w:tcPr>
          <w:p w14:paraId="574D8E7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r>
      <w:tr w:rsidR="007A58FA" w:rsidRPr="00F45876" w14:paraId="75264092" w14:textId="77777777" w:rsidTr="0060717B">
        <w:trPr>
          <w:trHeight w:val="288"/>
          <w:jc w:val="center"/>
        </w:trPr>
        <w:tc>
          <w:tcPr>
            <w:tcW w:w="264" w:type="pct"/>
            <w:shd w:val="clear" w:color="auto" w:fill="auto"/>
          </w:tcPr>
          <w:p w14:paraId="5C3B919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744CD173"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shd w:val="clear" w:color="auto" w:fill="auto"/>
          </w:tcPr>
          <w:p w14:paraId="420C1E3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shd w:val="clear" w:color="auto" w:fill="auto"/>
          </w:tcPr>
          <w:p w14:paraId="65EF098D"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1E4E589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3EA86D3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5E71EBAF"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536B6E37"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5B70256C"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shd w:val="clear" w:color="auto" w:fill="auto"/>
          </w:tcPr>
          <w:p w14:paraId="78587A38"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0</w:t>
            </w:r>
          </w:p>
        </w:tc>
        <w:tc>
          <w:tcPr>
            <w:tcW w:w="398" w:type="pct"/>
          </w:tcPr>
          <w:p w14:paraId="7555BC50"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r>
      <w:tr w:rsidR="007A58FA" w:rsidRPr="00F45876" w14:paraId="74FEF2E2" w14:textId="77777777" w:rsidTr="0060717B">
        <w:trPr>
          <w:trHeight w:val="288"/>
          <w:jc w:val="center"/>
        </w:trPr>
        <w:tc>
          <w:tcPr>
            <w:tcW w:w="264" w:type="pct"/>
            <w:shd w:val="clear" w:color="auto" w:fill="auto"/>
          </w:tcPr>
          <w:p w14:paraId="57881673"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3</w:t>
            </w:r>
          </w:p>
        </w:tc>
        <w:tc>
          <w:tcPr>
            <w:tcW w:w="518" w:type="pct"/>
            <w:shd w:val="clear" w:color="auto" w:fill="auto"/>
          </w:tcPr>
          <w:p w14:paraId="1AD22BE5"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0BEABC2C"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shd w:val="clear" w:color="auto" w:fill="auto"/>
          </w:tcPr>
          <w:p w14:paraId="47419E8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3B6A8F6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tcPr>
          <w:p w14:paraId="020B7840"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tcPr>
          <w:p w14:paraId="0D10D3F8"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tcPr>
          <w:p w14:paraId="59A084B8"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tcPr>
          <w:p w14:paraId="7E107D7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197" w:type="pct"/>
            <w:shd w:val="clear" w:color="auto" w:fill="auto"/>
          </w:tcPr>
          <w:p w14:paraId="59A95D9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0</w:t>
            </w:r>
          </w:p>
        </w:tc>
        <w:tc>
          <w:tcPr>
            <w:tcW w:w="398" w:type="pct"/>
          </w:tcPr>
          <w:p w14:paraId="51779E4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r>
      <w:tr w:rsidR="007A58FA" w:rsidRPr="00F45876" w14:paraId="2EB8ECA9" w14:textId="77777777" w:rsidTr="0060717B">
        <w:trPr>
          <w:trHeight w:val="288"/>
          <w:jc w:val="center"/>
        </w:trPr>
        <w:tc>
          <w:tcPr>
            <w:tcW w:w="264" w:type="pct"/>
            <w:shd w:val="clear" w:color="auto" w:fill="auto"/>
          </w:tcPr>
          <w:p w14:paraId="73B8CF0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4</w:t>
            </w:r>
          </w:p>
        </w:tc>
        <w:tc>
          <w:tcPr>
            <w:tcW w:w="518" w:type="pct"/>
            <w:shd w:val="clear" w:color="auto" w:fill="auto"/>
          </w:tcPr>
          <w:p w14:paraId="13EBDE7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5AC18238"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4CAD912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39A5A9A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236B5A5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6876A00A"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29E67BF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0A2DC45D"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shd w:val="clear" w:color="auto" w:fill="auto"/>
          </w:tcPr>
          <w:p w14:paraId="18D2E846"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398" w:type="pct"/>
          </w:tcPr>
          <w:p w14:paraId="6E2579A7"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r>
      <w:tr w:rsidR="007A58FA" w:rsidRPr="00F45876" w14:paraId="66C0D799" w14:textId="77777777" w:rsidTr="0060717B">
        <w:trPr>
          <w:trHeight w:val="288"/>
          <w:jc w:val="center"/>
        </w:trPr>
        <w:tc>
          <w:tcPr>
            <w:tcW w:w="264" w:type="pct"/>
            <w:shd w:val="clear" w:color="auto" w:fill="auto"/>
          </w:tcPr>
          <w:p w14:paraId="075BE5F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5</w:t>
            </w:r>
          </w:p>
        </w:tc>
        <w:tc>
          <w:tcPr>
            <w:tcW w:w="518" w:type="pct"/>
            <w:shd w:val="clear" w:color="auto" w:fill="auto"/>
          </w:tcPr>
          <w:p w14:paraId="6B90FA28"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33D9C5CC"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4485E0ED"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5F12B85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6C35DB8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6934D88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2B62F23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0DF396B5"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shd w:val="clear" w:color="auto" w:fill="auto"/>
          </w:tcPr>
          <w:p w14:paraId="54E945FD"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398" w:type="pct"/>
          </w:tcPr>
          <w:p w14:paraId="142EE98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r>
      <w:tr w:rsidR="007A58FA" w:rsidRPr="00F45876" w14:paraId="24405DB8" w14:textId="77777777" w:rsidTr="0060717B">
        <w:trPr>
          <w:trHeight w:val="288"/>
          <w:jc w:val="center"/>
        </w:trPr>
        <w:tc>
          <w:tcPr>
            <w:tcW w:w="264" w:type="pct"/>
            <w:shd w:val="clear" w:color="auto" w:fill="auto"/>
          </w:tcPr>
          <w:p w14:paraId="0F1BEB57"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6</w:t>
            </w:r>
          </w:p>
        </w:tc>
        <w:tc>
          <w:tcPr>
            <w:tcW w:w="518" w:type="pct"/>
            <w:shd w:val="clear" w:color="auto" w:fill="auto"/>
          </w:tcPr>
          <w:p w14:paraId="3D202B8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shd w:val="clear" w:color="auto" w:fill="auto"/>
          </w:tcPr>
          <w:p w14:paraId="163248AA"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shd w:val="clear" w:color="auto" w:fill="auto"/>
          </w:tcPr>
          <w:p w14:paraId="221A4FD7"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shd w:val="clear" w:color="auto" w:fill="auto"/>
          </w:tcPr>
          <w:p w14:paraId="6675B9C7"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4D64FCD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3645372C"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1862761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145A1C4A"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shd w:val="clear" w:color="auto" w:fill="auto"/>
          </w:tcPr>
          <w:p w14:paraId="5FFC0FF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398" w:type="pct"/>
          </w:tcPr>
          <w:p w14:paraId="63FE0CDD"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r>
      <w:tr w:rsidR="007A58FA" w:rsidRPr="00F45876" w14:paraId="6602498A" w14:textId="77777777" w:rsidTr="0060717B">
        <w:trPr>
          <w:trHeight w:val="288"/>
          <w:jc w:val="center"/>
        </w:trPr>
        <w:tc>
          <w:tcPr>
            <w:tcW w:w="264" w:type="pct"/>
            <w:shd w:val="clear" w:color="auto" w:fill="auto"/>
          </w:tcPr>
          <w:p w14:paraId="545810B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7</w:t>
            </w:r>
          </w:p>
        </w:tc>
        <w:tc>
          <w:tcPr>
            <w:tcW w:w="518" w:type="pct"/>
            <w:shd w:val="clear" w:color="auto" w:fill="auto"/>
          </w:tcPr>
          <w:p w14:paraId="51872C01"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49AFFA2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7F1D8C0D"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shd w:val="clear" w:color="auto" w:fill="auto"/>
          </w:tcPr>
          <w:p w14:paraId="2B92CAA8"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3975534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650929ED"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2B9A667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5D59458F"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shd w:val="clear" w:color="auto" w:fill="auto"/>
          </w:tcPr>
          <w:p w14:paraId="44CE5B7C"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398" w:type="pct"/>
          </w:tcPr>
          <w:p w14:paraId="3B988A66"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3</w:t>
            </w:r>
          </w:p>
        </w:tc>
      </w:tr>
      <w:tr w:rsidR="007A58FA" w:rsidRPr="00F45876" w14:paraId="5DAB1FAE" w14:textId="77777777" w:rsidTr="0060717B">
        <w:trPr>
          <w:trHeight w:val="288"/>
          <w:jc w:val="center"/>
        </w:trPr>
        <w:tc>
          <w:tcPr>
            <w:tcW w:w="264" w:type="pct"/>
            <w:shd w:val="clear" w:color="auto" w:fill="auto"/>
          </w:tcPr>
          <w:p w14:paraId="00CC0ED9"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8</w:t>
            </w:r>
          </w:p>
        </w:tc>
        <w:tc>
          <w:tcPr>
            <w:tcW w:w="518" w:type="pct"/>
            <w:shd w:val="clear" w:color="auto" w:fill="auto"/>
          </w:tcPr>
          <w:p w14:paraId="2F625AE6"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6B45E8A5"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73FAE508"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7B315977"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2F422A49"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185CF655"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4162DD1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08C9914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shd w:val="clear" w:color="auto" w:fill="auto"/>
          </w:tcPr>
          <w:p w14:paraId="37D63DC9"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398" w:type="pct"/>
          </w:tcPr>
          <w:p w14:paraId="310D1353"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3</w:t>
            </w:r>
          </w:p>
        </w:tc>
      </w:tr>
      <w:tr w:rsidR="007A58FA" w:rsidRPr="00F45876" w14:paraId="6C205AE7" w14:textId="77777777" w:rsidTr="0060717B">
        <w:trPr>
          <w:trHeight w:val="288"/>
          <w:jc w:val="center"/>
        </w:trPr>
        <w:tc>
          <w:tcPr>
            <w:tcW w:w="264" w:type="pct"/>
            <w:shd w:val="clear" w:color="auto" w:fill="auto"/>
          </w:tcPr>
          <w:p w14:paraId="08EB4FD3"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9</w:t>
            </w:r>
          </w:p>
        </w:tc>
        <w:tc>
          <w:tcPr>
            <w:tcW w:w="518" w:type="pct"/>
            <w:shd w:val="clear" w:color="auto" w:fill="auto"/>
          </w:tcPr>
          <w:p w14:paraId="4661FD8F"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384941B9"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6D6B29D3"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433078C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3595CD7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4EF76AE0"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04CBF2C3"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1F2CDF16"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shd w:val="clear" w:color="auto" w:fill="auto"/>
          </w:tcPr>
          <w:p w14:paraId="177703F8"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398" w:type="pct"/>
          </w:tcPr>
          <w:p w14:paraId="4BE004AE"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3</w:t>
            </w:r>
          </w:p>
        </w:tc>
      </w:tr>
      <w:tr w:rsidR="007A58FA" w:rsidRPr="00F45876" w14:paraId="2C2057FB" w14:textId="77777777" w:rsidTr="0060717B">
        <w:trPr>
          <w:trHeight w:val="288"/>
          <w:jc w:val="center"/>
        </w:trPr>
        <w:tc>
          <w:tcPr>
            <w:tcW w:w="264" w:type="pct"/>
            <w:shd w:val="clear" w:color="auto" w:fill="auto"/>
          </w:tcPr>
          <w:p w14:paraId="304C4C00"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10</w:t>
            </w:r>
          </w:p>
        </w:tc>
        <w:tc>
          <w:tcPr>
            <w:tcW w:w="518" w:type="pct"/>
            <w:shd w:val="clear" w:color="auto" w:fill="auto"/>
          </w:tcPr>
          <w:p w14:paraId="7A0C6E0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49E6983A"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2E6AC93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shd w:val="clear" w:color="auto" w:fill="auto"/>
          </w:tcPr>
          <w:p w14:paraId="51B5AB74"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417F59A2"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518" w:type="pct"/>
          </w:tcPr>
          <w:p w14:paraId="4D9E632F"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504FD8EA"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518" w:type="pct"/>
          </w:tcPr>
          <w:p w14:paraId="224176DB"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2</w:t>
            </w:r>
          </w:p>
        </w:tc>
        <w:tc>
          <w:tcPr>
            <w:tcW w:w="197" w:type="pct"/>
            <w:shd w:val="clear" w:color="auto" w:fill="auto"/>
          </w:tcPr>
          <w:p w14:paraId="44796DF9"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1</w:t>
            </w:r>
          </w:p>
        </w:tc>
        <w:tc>
          <w:tcPr>
            <w:tcW w:w="398" w:type="pct"/>
          </w:tcPr>
          <w:p w14:paraId="017CCF10" w14:textId="77777777" w:rsidR="007A58FA" w:rsidRPr="00F45876" w:rsidRDefault="007A58FA" w:rsidP="00551DF3">
            <w:pPr>
              <w:jc w:val="center"/>
              <w:rPr>
                <w:rFonts w:ascii="Courier New" w:hAnsi="Courier New" w:cs="Courier New"/>
                <w:sz w:val="18"/>
                <w:szCs w:val="18"/>
              </w:rPr>
            </w:pPr>
            <w:r w:rsidRPr="00F45876">
              <w:rPr>
                <w:rFonts w:ascii="Courier New" w:hAnsi="Courier New" w:cs="Courier New"/>
                <w:sz w:val="18"/>
                <w:szCs w:val="18"/>
              </w:rPr>
              <w:t>3</w:t>
            </w:r>
          </w:p>
        </w:tc>
      </w:tr>
    </w:tbl>
    <w:p w14:paraId="6FDBF061" w14:textId="77777777" w:rsidR="007A58FA" w:rsidRDefault="007A58FA" w:rsidP="00F45876">
      <w:pPr>
        <w:widowControl/>
        <w:tabs>
          <w:tab w:val="clear" w:pos="720"/>
          <w:tab w:val="clear" w:pos="4800"/>
          <w:tab w:val="clear" w:pos="9500"/>
        </w:tabs>
        <w:autoSpaceDE/>
        <w:autoSpaceDN/>
        <w:adjustRightInd/>
        <w:spacing w:after="200" w:line="276" w:lineRule="auto"/>
        <w:ind w:firstLine="432"/>
        <w:jc w:val="left"/>
      </w:pPr>
    </w:p>
    <w:p w14:paraId="63A1A76B" w14:textId="50F5E0C2" w:rsidR="007A58FA" w:rsidRPr="00D0427E" w:rsidRDefault="007A58FA" w:rsidP="00F45876">
      <w:pPr>
        <w:spacing w:line="360" w:lineRule="auto"/>
        <w:ind w:left="720"/>
        <w:jc w:val="left"/>
        <w:rPr>
          <w:rFonts w:ascii="Times New Roman" w:hAnsi="Times New Roman" w:cs="Times New Roman"/>
        </w:rPr>
      </w:pPr>
      <w:r w:rsidRPr="00111B76">
        <w:rPr>
          <w:rFonts w:ascii="Arial" w:hAnsi="Arial"/>
          <w:bCs/>
        </w:rPr>
        <w:t>ID</w:t>
      </w:r>
      <w:r w:rsidRPr="00D0427E">
        <w:rPr>
          <w:rFonts w:ascii="Arial" w:hAnsi="Arial"/>
        </w:rPr>
        <w:t>= subject’s identification variable,</w:t>
      </w:r>
    </w:p>
    <w:p w14:paraId="4BA0A4F0" w14:textId="77777777" w:rsidR="007A58FA" w:rsidRPr="00D0427E" w:rsidRDefault="007A58FA" w:rsidP="00F45876">
      <w:pPr>
        <w:spacing w:line="360" w:lineRule="auto"/>
        <w:ind w:left="720"/>
        <w:jc w:val="left"/>
        <w:rPr>
          <w:rFonts w:ascii="Arial" w:hAnsi="Arial"/>
          <w:bCs/>
        </w:rPr>
      </w:pPr>
      <w:r w:rsidRPr="00111B76">
        <w:rPr>
          <w:rFonts w:ascii="Arial" w:hAnsi="Arial"/>
          <w:bCs/>
        </w:rPr>
        <w:t>Item001,…, Item008</w:t>
      </w:r>
      <w:r w:rsidRPr="00D0427E">
        <w:rPr>
          <w:rFonts w:ascii="Arial" w:hAnsi="Arial"/>
          <w:bCs/>
        </w:rPr>
        <w:t>= 8 items used to measure the latent class variable,</w:t>
      </w:r>
    </w:p>
    <w:p w14:paraId="6CE468B2" w14:textId="77777777" w:rsidR="007A58FA" w:rsidRPr="00D0427E" w:rsidRDefault="007A58FA" w:rsidP="00F45876">
      <w:pPr>
        <w:widowControl/>
        <w:tabs>
          <w:tab w:val="clear" w:pos="720"/>
          <w:tab w:val="clear" w:pos="4800"/>
          <w:tab w:val="clear" w:pos="9500"/>
        </w:tabs>
        <w:autoSpaceDE/>
        <w:autoSpaceDN/>
        <w:adjustRightInd/>
        <w:spacing w:line="360" w:lineRule="auto"/>
        <w:ind w:firstLine="720"/>
        <w:jc w:val="left"/>
        <w:rPr>
          <w:rFonts w:ascii="Arial" w:hAnsi="Arial"/>
        </w:rPr>
      </w:pPr>
      <w:r w:rsidRPr="00111B76">
        <w:rPr>
          <w:rFonts w:ascii="Arial" w:hAnsi="Arial"/>
          <w:bCs/>
          <w:i/>
        </w:rPr>
        <w:t>Z</w:t>
      </w:r>
      <w:r w:rsidRPr="00D0427E">
        <w:rPr>
          <w:rFonts w:ascii="Arial" w:hAnsi="Arial"/>
        </w:rPr>
        <w:t xml:space="preserve">= the distal outcome (Note: binary distal outcome should be coded using 0s and 1s.) </w:t>
      </w:r>
    </w:p>
    <w:p w14:paraId="119168E2" w14:textId="77777777" w:rsidR="007A58FA" w:rsidRDefault="007A58FA" w:rsidP="00F45876">
      <w:pPr>
        <w:widowControl/>
        <w:tabs>
          <w:tab w:val="clear" w:pos="720"/>
          <w:tab w:val="clear" w:pos="4800"/>
          <w:tab w:val="clear" w:pos="9500"/>
        </w:tabs>
        <w:autoSpaceDE/>
        <w:autoSpaceDN/>
        <w:adjustRightInd/>
        <w:spacing w:line="360" w:lineRule="auto"/>
        <w:ind w:firstLine="432"/>
        <w:jc w:val="left"/>
      </w:pPr>
      <w:r w:rsidRPr="00D0427E">
        <w:rPr>
          <w:rFonts w:ascii="Arial" w:hAnsi="Arial"/>
        </w:rPr>
        <w:t xml:space="preserve"> </w:t>
      </w:r>
      <w:r w:rsidR="00505BEF" w:rsidRPr="00D0427E">
        <w:rPr>
          <w:rFonts w:ascii="Arial" w:hAnsi="Arial"/>
        </w:rPr>
        <w:tab/>
      </w:r>
      <w:r w:rsidR="00A41A92" w:rsidRPr="00111B76">
        <w:rPr>
          <w:rFonts w:ascii="Arial" w:hAnsi="Arial"/>
        </w:rPr>
        <w:t>Educ</w:t>
      </w:r>
      <w:r w:rsidRPr="00D0427E">
        <w:rPr>
          <w:rFonts w:ascii="Arial" w:hAnsi="Arial"/>
        </w:rPr>
        <w:t>=the</w:t>
      </w:r>
      <w:r w:rsidRPr="00F45876">
        <w:rPr>
          <w:rFonts w:ascii="Arial" w:hAnsi="Arial"/>
        </w:rPr>
        <w:t xml:space="preserve"> variable for multiple groups</w:t>
      </w:r>
      <w:r>
        <w:t>.</w:t>
      </w:r>
    </w:p>
    <w:p w14:paraId="12714F17" w14:textId="77777777" w:rsidR="009B7A9C" w:rsidRDefault="009B7A9C" w:rsidP="00F45876">
      <w:pPr>
        <w:widowControl/>
        <w:tabs>
          <w:tab w:val="clear" w:pos="720"/>
          <w:tab w:val="clear" w:pos="4800"/>
          <w:tab w:val="clear" w:pos="9500"/>
        </w:tabs>
        <w:autoSpaceDE/>
        <w:autoSpaceDN/>
        <w:adjustRightInd/>
        <w:ind w:firstLine="432"/>
        <w:jc w:val="left"/>
      </w:pPr>
    </w:p>
    <w:p w14:paraId="1FF3E68C" w14:textId="77777777" w:rsidR="009457CC" w:rsidRPr="00942C5B" w:rsidRDefault="009457CC" w:rsidP="00AA6FF2">
      <w:pPr>
        <w:pStyle w:val="Heading2"/>
      </w:pPr>
      <w:bookmarkStart w:id="97" w:name="_Toc32828702"/>
      <w:r w:rsidRPr="00942C5B">
        <w:lastRenderedPageBreak/>
        <w:t>Example Syntax</w:t>
      </w:r>
      <w:bookmarkEnd w:id="97"/>
    </w:p>
    <w:p w14:paraId="0F8930D6" w14:textId="77777777" w:rsidR="0041710C" w:rsidRDefault="0041710C" w:rsidP="00F45876">
      <w:pPr>
        <w:spacing w:line="360" w:lineRule="auto"/>
        <w:jc w:val="left"/>
        <w:rPr>
          <w:rFonts w:ascii="Arial" w:hAnsi="Arial"/>
        </w:rPr>
      </w:pPr>
    </w:p>
    <w:p w14:paraId="6AE03D62" w14:textId="130DB298" w:rsidR="009457CC" w:rsidRPr="00F45876" w:rsidRDefault="009457CC" w:rsidP="00F45876">
      <w:pPr>
        <w:spacing w:line="360" w:lineRule="auto"/>
        <w:jc w:val="left"/>
        <w:rPr>
          <w:rFonts w:ascii="Arial" w:hAnsi="Arial"/>
        </w:rPr>
      </w:pPr>
      <w:r w:rsidRPr="00F45876">
        <w:rPr>
          <w:rFonts w:ascii="Arial" w:hAnsi="Arial"/>
        </w:rPr>
        <w:t>Include a “libname” statement prior to running the macro to direct SAS to the data file.</w:t>
      </w:r>
    </w:p>
    <w:p w14:paraId="379FBF1B" w14:textId="77777777" w:rsidR="009457CC" w:rsidRDefault="009457CC" w:rsidP="009457CC">
      <w:pPr>
        <w:ind w:left="2160"/>
        <w:jc w:val="left"/>
        <w:rPr>
          <w:rFonts w:ascii="SAS Monospace" w:hAnsi="SAS Monospace"/>
          <w:sz w:val="20"/>
          <w:szCs w:val="20"/>
        </w:rPr>
      </w:pPr>
    </w:p>
    <w:p w14:paraId="067334DF" w14:textId="77777777" w:rsidR="009457CC" w:rsidRPr="00F45876" w:rsidRDefault="009457CC" w:rsidP="009457CC">
      <w:pPr>
        <w:ind w:left="2160"/>
        <w:jc w:val="left"/>
        <w:rPr>
          <w:rFonts w:ascii="Courier New" w:hAnsi="Courier New" w:cs="Courier New"/>
          <w:sz w:val="20"/>
          <w:szCs w:val="20"/>
        </w:rPr>
      </w:pPr>
      <w:r w:rsidRPr="00F45876">
        <w:rPr>
          <w:rFonts w:ascii="Courier New" w:hAnsi="Courier New" w:cs="Courier New"/>
          <w:sz w:val="20"/>
          <w:szCs w:val="20"/>
        </w:rPr>
        <w:t>libname sasf "S:\myfolder\";</w:t>
      </w:r>
    </w:p>
    <w:p w14:paraId="0CBFFC1F" w14:textId="77777777" w:rsidR="009457CC" w:rsidRDefault="009457CC" w:rsidP="009457CC">
      <w:pPr>
        <w:jc w:val="left"/>
      </w:pPr>
    </w:p>
    <w:p w14:paraId="3C37F213" w14:textId="1AD480E6" w:rsidR="009457CC" w:rsidRPr="00F45876" w:rsidRDefault="009457CC" w:rsidP="00F45876">
      <w:pPr>
        <w:spacing w:line="360" w:lineRule="auto"/>
        <w:jc w:val="left"/>
        <w:rPr>
          <w:rFonts w:ascii="Arial" w:hAnsi="Arial"/>
        </w:rPr>
      </w:pPr>
      <w:r w:rsidRPr="00F45876">
        <w:rPr>
          <w:rFonts w:ascii="Arial" w:hAnsi="Arial"/>
        </w:rPr>
        <w:t xml:space="preserve">Note: we suppose that the SAS </w:t>
      </w:r>
      <w:r w:rsidR="002B6887" w:rsidRPr="00F45876">
        <w:rPr>
          <w:rFonts w:ascii="Arial" w:hAnsi="Arial"/>
        </w:rPr>
        <w:t>data set</w:t>
      </w:r>
      <w:r w:rsidRPr="00F45876">
        <w:rPr>
          <w:rFonts w:ascii="Arial" w:hAnsi="Arial"/>
        </w:rPr>
        <w:t xml:space="preserve"> exists in the folder </w:t>
      </w:r>
      <w:r w:rsidRPr="00F45876">
        <w:rPr>
          <w:rFonts w:ascii="Courier New" w:hAnsi="Courier New" w:cs="Courier New"/>
        </w:rPr>
        <w:t>S:\myfolder\.</w:t>
      </w:r>
      <w:r w:rsidRPr="00F45876">
        <w:rPr>
          <w:rFonts w:ascii="Arial" w:hAnsi="Arial"/>
        </w:rPr>
        <w:t xml:space="preserve"> This path represents any user-specified folder. </w:t>
      </w:r>
    </w:p>
    <w:p w14:paraId="494EA150" w14:textId="77777777" w:rsidR="009457CC" w:rsidRDefault="009457CC" w:rsidP="009457CC">
      <w:pPr>
        <w:jc w:val="left"/>
      </w:pPr>
    </w:p>
    <w:p w14:paraId="688F4ECE" w14:textId="0875007C" w:rsidR="009457CC" w:rsidRPr="00F45876" w:rsidRDefault="009457CC" w:rsidP="00F45876">
      <w:pPr>
        <w:spacing w:line="360" w:lineRule="auto"/>
        <w:jc w:val="left"/>
        <w:rPr>
          <w:rFonts w:ascii="Arial" w:hAnsi="Arial"/>
        </w:rPr>
      </w:pPr>
      <w:r w:rsidRPr="00F45876">
        <w:rPr>
          <w:rFonts w:ascii="Arial" w:hAnsi="Arial"/>
        </w:rPr>
        <w:t xml:space="preserve">Once the LCA model has been identified, estimate the LCA model including the distal outcome </w:t>
      </w:r>
      <w:r w:rsidRPr="00F45876">
        <w:rPr>
          <w:rFonts w:ascii="Arial" w:hAnsi="Arial"/>
          <w:i/>
        </w:rPr>
        <w:t xml:space="preserve">Z </w:t>
      </w:r>
      <w:r w:rsidRPr="00F45876">
        <w:rPr>
          <w:rFonts w:ascii="Arial" w:hAnsi="Arial"/>
        </w:rPr>
        <w:t>as a covariate</w:t>
      </w:r>
      <w:r w:rsidR="002C145B" w:rsidRPr="00F45876">
        <w:rPr>
          <w:rFonts w:ascii="Arial" w:hAnsi="Arial"/>
        </w:rPr>
        <w:t xml:space="preserve"> </w:t>
      </w:r>
      <w:r w:rsidR="007F18BB" w:rsidRPr="00F45876">
        <w:rPr>
          <w:rFonts w:ascii="Arial" w:hAnsi="Arial"/>
        </w:rPr>
        <w:t xml:space="preserve">and </w:t>
      </w:r>
      <w:r w:rsidR="00A41A92" w:rsidRPr="0041710C">
        <w:rPr>
          <w:rFonts w:ascii="Arial" w:hAnsi="Arial"/>
          <w:i/>
        </w:rPr>
        <w:t>Educ</w:t>
      </w:r>
      <w:r w:rsidR="007F18BB" w:rsidRPr="00F45876">
        <w:rPr>
          <w:rFonts w:ascii="Arial" w:hAnsi="Arial"/>
        </w:rPr>
        <w:t xml:space="preserve"> as the grouping variable </w:t>
      </w:r>
      <w:r w:rsidRPr="00F45876">
        <w:rPr>
          <w:rFonts w:ascii="Arial" w:hAnsi="Arial"/>
        </w:rPr>
        <w:t>using PROC LCA.</w:t>
      </w:r>
    </w:p>
    <w:p w14:paraId="5CCF1F62" w14:textId="77777777" w:rsidR="009457CC" w:rsidRPr="00464BB6" w:rsidRDefault="009457CC" w:rsidP="00F45876">
      <w:pPr>
        <w:jc w:val="left"/>
        <w:rPr>
          <w:rFonts w:ascii="SAS Monospace" w:hAnsi="SAS Monospace"/>
        </w:rPr>
      </w:pPr>
    </w:p>
    <w:p w14:paraId="7258A4AB"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b/>
          <w:bCs/>
          <w:noProof w:val="0"/>
          <w:color w:val="000080"/>
          <w:sz w:val="20"/>
          <w:szCs w:val="20"/>
          <w:shd w:val="clear" w:color="auto" w:fill="FFFFFF"/>
        </w:rPr>
        <w:t>PROC</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0080"/>
          <w:sz w:val="20"/>
          <w:szCs w:val="20"/>
          <w:shd w:val="clear" w:color="auto" w:fill="FFFFFF"/>
        </w:rPr>
        <w:t>LCA</w:t>
      </w:r>
      <w:r>
        <w:rPr>
          <w:rFonts w:ascii="Courier New" w:hAnsi="Courier New" w:cs="Courier New"/>
          <w:noProof w:val="0"/>
          <w:color w:val="000000"/>
          <w:sz w:val="20"/>
          <w:szCs w:val="20"/>
          <w:shd w:val="clear" w:color="auto" w:fill="FFFFFF"/>
        </w:rPr>
        <w:t xml:space="preserve"> DATA = </w:t>
      </w:r>
      <w:proofErr w:type="spellStart"/>
      <w:r>
        <w:rPr>
          <w:rFonts w:ascii="Courier New" w:hAnsi="Courier New" w:cs="Courier New"/>
          <w:noProof w:val="0"/>
          <w:color w:val="000000"/>
          <w:sz w:val="20"/>
          <w:szCs w:val="20"/>
          <w:shd w:val="clear" w:color="auto" w:fill="FFFFFF"/>
        </w:rPr>
        <w:t>simdata_Binary_group</w:t>
      </w:r>
      <w:proofErr w:type="spellEnd"/>
      <w:r>
        <w:rPr>
          <w:rFonts w:ascii="Courier New" w:hAnsi="Courier New" w:cs="Courier New"/>
          <w:noProof w:val="0"/>
          <w:color w:val="000000"/>
          <w:sz w:val="20"/>
          <w:szCs w:val="20"/>
          <w:shd w:val="clear" w:color="auto" w:fill="FFFFFF"/>
        </w:rPr>
        <w:t xml:space="preserve"> OUTPARAM = </w:t>
      </w:r>
      <w:proofErr w:type="spellStart"/>
      <w:r>
        <w:rPr>
          <w:rFonts w:ascii="Courier New" w:hAnsi="Courier New" w:cs="Courier New"/>
          <w:noProof w:val="0"/>
          <w:color w:val="000000"/>
          <w:sz w:val="20"/>
          <w:szCs w:val="20"/>
          <w:shd w:val="clear" w:color="auto" w:fill="FFFFFF"/>
        </w:rPr>
        <w:t>Binary_param</w:t>
      </w:r>
      <w:proofErr w:type="spellEnd"/>
      <w:r>
        <w:rPr>
          <w:rFonts w:ascii="Courier New" w:hAnsi="Courier New" w:cs="Courier New"/>
          <w:noProof w:val="0"/>
          <w:color w:val="000000"/>
          <w:sz w:val="20"/>
          <w:szCs w:val="20"/>
          <w:shd w:val="clear" w:color="auto" w:fill="FFFFFF"/>
        </w:rPr>
        <w:t xml:space="preserve"> OUTPOST = </w:t>
      </w:r>
      <w:proofErr w:type="spellStart"/>
      <w:r>
        <w:rPr>
          <w:rFonts w:ascii="Courier New" w:hAnsi="Courier New" w:cs="Courier New"/>
          <w:noProof w:val="0"/>
          <w:color w:val="000000"/>
          <w:sz w:val="20"/>
          <w:szCs w:val="20"/>
          <w:shd w:val="clear" w:color="auto" w:fill="FFFFFF"/>
        </w:rPr>
        <w:t>Binary_</w:t>
      </w:r>
      <w:proofErr w:type="gramStart"/>
      <w:r>
        <w:rPr>
          <w:rFonts w:ascii="Courier New" w:hAnsi="Courier New" w:cs="Courier New"/>
          <w:noProof w:val="0"/>
          <w:color w:val="000000"/>
          <w:sz w:val="20"/>
          <w:szCs w:val="20"/>
          <w:shd w:val="clear" w:color="auto" w:fill="FFFFFF"/>
        </w:rPr>
        <w:t>post</w:t>
      </w:r>
      <w:proofErr w:type="spellEnd"/>
      <w:r>
        <w:rPr>
          <w:rFonts w:ascii="Courier New" w:hAnsi="Courier New" w:cs="Courier New"/>
          <w:noProof w:val="0"/>
          <w:color w:val="000000"/>
          <w:sz w:val="20"/>
          <w:szCs w:val="20"/>
          <w:shd w:val="clear" w:color="auto" w:fill="FFFFFF"/>
        </w:rPr>
        <w:t xml:space="preserve"> ;</w:t>
      </w:r>
      <w:proofErr w:type="gramEnd"/>
    </w:p>
    <w:p w14:paraId="4DB21F0B"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FF"/>
          <w:sz w:val="20"/>
          <w:szCs w:val="20"/>
          <w:shd w:val="clear" w:color="auto" w:fill="FFFFFF"/>
        </w:rPr>
        <w:t>ID</w:t>
      </w:r>
      <w:r>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id</w:t>
      </w:r>
      <w:proofErr w:type="spellEnd"/>
      <w:r>
        <w:rPr>
          <w:rFonts w:ascii="Courier New" w:hAnsi="Courier New" w:cs="Courier New"/>
          <w:noProof w:val="0"/>
          <w:color w:val="000000"/>
          <w:sz w:val="20"/>
          <w:szCs w:val="20"/>
          <w:shd w:val="clear" w:color="auto" w:fill="FFFFFF"/>
        </w:rPr>
        <w:t>;</w:t>
      </w:r>
    </w:p>
    <w:p w14:paraId="455DCAA1"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FF0000"/>
          <w:sz w:val="20"/>
          <w:szCs w:val="20"/>
          <w:shd w:val="clear" w:color="auto" w:fill="FFFFFF"/>
        </w:rPr>
        <w:t>NCLASS</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5</w:t>
      </w:r>
      <w:r>
        <w:rPr>
          <w:rFonts w:ascii="Courier New" w:hAnsi="Courier New" w:cs="Courier New"/>
          <w:noProof w:val="0"/>
          <w:color w:val="000000"/>
          <w:sz w:val="20"/>
          <w:szCs w:val="20"/>
          <w:shd w:val="clear" w:color="auto" w:fill="FFFFFF"/>
        </w:rPr>
        <w:t xml:space="preserve">; </w:t>
      </w:r>
    </w:p>
    <w:p w14:paraId="3A334FF7"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FF0000"/>
          <w:sz w:val="20"/>
          <w:szCs w:val="20"/>
          <w:shd w:val="clear" w:color="auto" w:fill="FFFFFF"/>
        </w:rPr>
        <w:t>ITEMS</w:t>
      </w:r>
      <w:r>
        <w:rPr>
          <w:rFonts w:ascii="Courier New" w:hAnsi="Courier New" w:cs="Courier New"/>
          <w:noProof w:val="0"/>
          <w:color w:val="000000"/>
          <w:sz w:val="20"/>
          <w:szCs w:val="20"/>
          <w:shd w:val="clear" w:color="auto" w:fill="FFFFFF"/>
        </w:rPr>
        <w:t xml:space="preserve"> item001-item008; </w:t>
      </w:r>
    </w:p>
    <w:p w14:paraId="656037C0" w14:textId="77777777" w:rsidR="00F45876"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FF0000"/>
          <w:sz w:val="20"/>
          <w:szCs w:val="20"/>
          <w:shd w:val="clear" w:color="auto" w:fill="FFFFFF"/>
        </w:rPr>
        <w:t>CATEGORIES</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w:t>
      </w:r>
      <w:r>
        <w:rPr>
          <w:rFonts w:ascii="Courier New" w:hAnsi="Courier New" w:cs="Courier New"/>
          <w:noProof w:val="0"/>
          <w:color w:val="000000"/>
          <w:sz w:val="20"/>
          <w:szCs w:val="20"/>
          <w:shd w:val="clear" w:color="auto" w:fill="FFFFFF"/>
        </w:rPr>
        <w:t xml:space="preserve">; </w:t>
      </w:r>
    </w:p>
    <w:p w14:paraId="669BCEDE" w14:textId="0015F4E2" w:rsidR="00AA6FF2" w:rsidRDefault="00AA6FF2" w:rsidP="00F45876">
      <w:pPr>
        <w:widowControl/>
        <w:tabs>
          <w:tab w:val="clear" w:pos="720"/>
          <w:tab w:val="clear" w:pos="4800"/>
          <w:tab w:val="clear" w:pos="9500"/>
        </w:tabs>
        <w:spacing w:line="276" w:lineRule="auto"/>
        <w:ind w:left="990" w:firstLine="450"/>
        <w:jc w:val="left"/>
        <w:rPr>
          <w:rFonts w:ascii="Courier New" w:hAnsi="Courier New" w:cs="Courier New"/>
          <w:noProof w:val="0"/>
          <w:color w:val="000000"/>
          <w:sz w:val="20"/>
          <w:szCs w:val="20"/>
          <w:shd w:val="clear" w:color="auto" w:fill="FFFFFF"/>
        </w:rPr>
      </w:pPr>
      <w:r>
        <w:rPr>
          <w:rFonts w:ascii="Courier New" w:hAnsi="Courier New" w:cs="Courier New"/>
          <w:noProof w:val="0"/>
          <w:color w:val="FF0000"/>
          <w:sz w:val="20"/>
          <w:szCs w:val="20"/>
          <w:shd w:val="clear" w:color="auto" w:fill="FFFFFF"/>
        </w:rPr>
        <w:t>SEED</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12345</w:t>
      </w:r>
      <w:r>
        <w:rPr>
          <w:rFonts w:ascii="Courier New" w:hAnsi="Courier New" w:cs="Courier New"/>
          <w:noProof w:val="0"/>
          <w:color w:val="000000"/>
          <w:sz w:val="20"/>
          <w:szCs w:val="20"/>
          <w:shd w:val="clear" w:color="auto" w:fill="FFFFFF"/>
        </w:rPr>
        <w:t xml:space="preserve">;    </w:t>
      </w:r>
    </w:p>
    <w:p w14:paraId="025BF7CA"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FF0000"/>
          <w:sz w:val="20"/>
          <w:szCs w:val="20"/>
          <w:shd w:val="clear" w:color="auto" w:fill="FFFFFF"/>
        </w:rPr>
        <w:t>RHO</w:t>
      </w:r>
      <w:r>
        <w:rPr>
          <w:rFonts w:ascii="Courier New" w:hAnsi="Courier New" w:cs="Courier New"/>
          <w:noProof w:val="0"/>
          <w:color w:val="000000"/>
          <w:sz w:val="20"/>
          <w:szCs w:val="20"/>
          <w:shd w:val="clear" w:color="auto" w:fill="FFFFFF"/>
        </w:rPr>
        <w:t xml:space="preserve"> PRIOR = </w:t>
      </w:r>
      <w:r>
        <w:rPr>
          <w:rFonts w:ascii="Courier New" w:hAnsi="Courier New" w:cs="Courier New"/>
          <w:b/>
          <w:bCs/>
          <w:noProof w:val="0"/>
          <w:color w:val="008080"/>
          <w:sz w:val="20"/>
          <w:szCs w:val="20"/>
          <w:shd w:val="clear" w:color="auto" w:fill="FFFFFF"/>
        </w:rPr>
        <w:t>1</w:t>
      </w:r>
      <w:r>
        <w:rPr>
          <w:rFonts w:ascii="Courier New" w:hAnsi="Courier New" w:cs="Courier New"/>
          <w:noProof w:val="0"/>
          <w:color w:val="000000"/>
          <w:sz w:val="20"/>
          <w:szCs w:val="20"/>
          <w:shd w:val="clear" w:color="auto" w:fill="FFFFFF"/>
        </w:rPr>
        <w:t xml:space="preserve">;  </w:t>
      </w:r>
    </w:p>
    <w:p w14:paraId="1D3DAB65"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FF0000"/>
          <w:sz w:val="20"/>
          <w:szCs w:val="20"/>
          <w:shd w:val="clear" w:color="auto" w:fill="FFFFFF"/>
        </w:rPr>
        <w:t>NSTARTS</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20</w:t>
      </w:r>
      <w:r>
        <w:rPr>
          <w:rFonts w:ascii="Courier New" w:hAnsi="Courier New" w:cs="Courier New"/>
          <w:noProof w:val="0"/>
          <w:color w:val="000000"/>
          <w:sz w:val="20"/>
          <w:szCs w:val="20"/>
          <w:shd w:val="clear" w:color="auto" w:fill="FFFFFF"/>
        </w:rPr>
        <w:t>;</w:t>
      </w:r>
    </w:p>
    <w:p w14:paraId="61E4FF35"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FF0000"/>
          <w:sz w:val="20"/>
          <w:szCs w:val="20"/>
          <w:shd w:val="clear" w:color="auto" w:fill="FFFFFF"/>
        </w:rPr>
        <w:t>GROUP</w:t>
      </w:r>
      <w:r>
        <w:rPr>
          <w:rFonts w:ascii="Courier New" w:hAnsi="Courier New" w:cs="Courier New"/>
          <w:noProof w:val="0"/>
          <w:color w:val="000000"/>
          <w:sz w:val="20"/>
          <w:szCs w:val="20"/>
          <w:shd w:val="clear" w:color="auto" w:fill="FFFFFF"/>
        </w:rPr>
        <w:t xml:space="preserve"> educ;</w:t>
      </w:r>
    </w:p>
    <w:p w14:paraId="291F89F8"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Pr>
          <w:rFonts w:ascii="Courier New" w:hAnsi="Courier New" w:cs="Courier New"/>
          <w:noProof w:val="0"/>
          <w:color w:val="FF0000"/>
          <w:sz w:val="20"/>
          <w:szCs w:val="20"/>
          <w:shd w:val="clear" w:color="auto" w:fill="FFFFFF"/>
        </w:rPr>
        <w:t>MAXITER</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5000</w:t>
      </w:r>
      <w:r>
        <w:rPr>
          <w:rFonts w:ascii="Courier New" w:hAnsi="Courier New" w:cs="Courier New"/>
          <w:noProof w:val="0"/>
          <w:color w:val="000000"/>
          <w:sz w:val="20"/>
          <w:szCs w:val="20"/>
          <w:shd w:val="clear" w:color="auto" w:fill="FFFFFF"/>
        </w:rPr>
        <w:t xml:space="preserve">;          </w:t>
      </w:r>
    </w:p>
    <w:p w14:paraId="39FCB048" w14:textId="77777777" w:rsidR="00AA6FF2" w:rsidRDefault="00AA6FF2" w:rsidP="00F45876">
      <w:pPr>
        <w:widowControl/>
        <w:tabs>
          <w:tab w:val="clear" w:pos="720"/>
          <w:tab w:val="clear" w:pos="4800"/>
          <w:tab w:val="clear" w:pos="9500"/>
        </w:tabs>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Pr>
          <w:rFonts w:ascii="Courier New" w:hAnsi="Courier New" w:cs="Courier New"/>
          <w:noProof w:val="0"/>
          <w:color w:val="FF0000"/>
          <w:sz w:val="20"/>
          <w:szCs w:val="20"/>
          <w:shd w:val="clear" w:color="auto" w:fill="FFFFFF"/>
        </w:rPr>
        <w:t>CRITERION</w:t>
      </w:r>
      <w:r>
        <w:rPr>
          <w:rFonts w:ascii="Courier New" w:hAnsi="Courier New" w:cs="Courier New"/>
          <w:noProof w:val="0"/>
          <w:color w:val="000000"/>
          <w:sz w:val="20"/>
          <w:szCs w:val="20"/>
          <w:shd w:val="clear" w:color="auto" w:fill="FFFFFF"/>
        </w:rPr>
        <w:t xml:space="preserve"> </w:t>
      </w:r>
      <w:r>
        <w:rPr>
          <w:rFonts w:ascii="Courier New" w:hAnsi="Courier New" w:cs="Courier New"/>
          <w:b/>
          <w:bCs/>
          <w:noProof w:val="0"/>
          <w:color w:val="008080"/>
          <w:sz w:val="20"/>
          <w:szCs w:val="20"/>
          <w:shd w:val="clear" w:color="auto" w:fill="FFFFFF"/>
        </w:rPr>
        <w:t>0.000001</w:t>
      </w:r>
      <w:r>
        <w:rPr>
          <w:rFonts w:ascii="Courier New" w:hAnsi="Courier New" w:cs="Courier New"/>
          <w:noProof w:val="0"/>
          <w:color w:val="000000"/>
          <w:sz w:val="20"/>
          <w:szCs w:val="20"/>
          <w:shd w:val="clear" w:color="auto" w:fill="FFFFFF"/>
        </w:rPr>
        <w:t xml:space="preserve">; </w:t>
      </w:r>
    </w:p>
    <w:p w14:paraId="2F453E8E" w14:textId="2E03950C" w:rsidR="000E2E50" w:rsidRDefault="00AA6FF2" w:rsidP="00F45876">
      <w:pPr>
        <w:spacing w:line="276" w:lineRule="auto"/>
        <w:ind w:left="990"/>
        <w:jc w:val="left"/>
        <w:rPr>
          <w:rFonts w:ascii="Courier New" w:hAnsi="Courier New" w:cs="Courier New"/>
          <w:noProof w:val="0"/>
          <w:color w:val="000000"/>
          <w:sz w:val="20"/>
          <w:szCs w:val="20"/>
          <w:shd w:val="clear" w:color="auto" w:fill="FFFFFF"/>
        </w:rPr>
      </w:pPr>
      <w:r>
        <w:rPr>
          <w:rFonts w:ascii="Courier New" w:hAnsi="Courier New" w:cs="Courier New"/>
          <w:b/>
          <w:bCs/>
          <w:noProof w:val="0"/>
          <w:color w:val="000080"/>
          <w:sz w:val="20"/>
          <w:szCs w:val="20"/>
          <w:shd w:val="clear" w:color="auto" w:fill="FFFFFF"/>
        </w:rPr>
        <w:t>RUN</w:t>
      </w:r>
      <w:r>
        <w:rPr>
          <w:rFonts w:ascii="Courier New" w:hAnsi="Courier New" w:cs="Courier New"/>
          <w:noProof w:val="0"/>
          <w:color w:val="000000"/>
          <w:sz w:val="20"/>
          <w:szCs w:val="20"/>
          <w:shd w:val="clear" w:color="auto" w:fill="FFFFFF"/>
        </w:rPr>
        <w:t>;</w:t>
      </w:r>
    </w:p>
    <w:p w14:paraId="0E7D9512" w14:textId="77777777" w:rsidR="000E2E50" w:rsidRPr="00464BB6" w:rsidRDefault="000E2E50" w:rsidP="00F45876">
      <w:pPr>
        <w:ind w:firstLine="2070"/>
        <w:jc w:val="left"/>
        <w:rPr>
          <w:rFonts w:ascii="SAS Monospace" w:hAnsi="SAS Monospace" w:cs="Courier New"/>
          <w:noProof w:val="0"/>
          <w:sz w:val="20"/>
          <w:szCs w:val="20"/>
          <w:shd w:val="clear" w:color="auto" w:fill="FFFFFF"/>
        </w:rPr>
      </w:pPr>
    </w:p>
    <w:p w14:paraId="2243493D" w14:textId="006B3818" w:rsidR="009457CC" w:rsidRDefault="009457CC" w:rsidP="00F45876">
      <w:pPr>
        <w:spacing w:line="360" w:lineRule="auto"/>
        <w:jc w:val="left"/>
        <w:rPr>
          <w:rFonts w:ascii="SAS Monospace" w:hAnsi="SAS Monospace" w:cs="Courier New"/>
          <w:noProof w:val="0"/>
          <w:color w:val="000000"/>
          <w:sz w:val="20"/>
          <w:szCs w:val="20"/>
          <w:shd w:val="clear" w:color="auto" w:fill="FFFFFF"/>
        </w:rPr>
      </w:pPr>
      <w:r w:rsidRPr="00F45876">
        <w:rPr>
          <w:rFonts w:ascii="Arial" w:hAnsi="Arial"/>
        </w:rPr>
        <w:t xml:space="preserve">The output is described in the </w:t>
      </w:r>
      <w:r w:rsidR="00421EEE" w:rsidRPr="00F45876">
        <w:rPr>
          <w:rFonts w:ascii="Arial" w:hAnsi="Arial"/>
          <w:i/>
        </w:rPr>
        <w:t>PROC LCA &amp; PROC LTA Users’ Guide</w:t>
      </w:r>
      <w:r w:rsidRPr="00F45876">
        <w:rPr>
          <w:rFonts w:ascii="Arial" w:hAnsi="Arial"/>
        </w:rPr>
        <w:t>.</w:t>
      </w:r>
      <w:r w:rsidR="00B12725" w:rsidRPr="00F45876">
        <w:rPr>
          <w:rFonts w:ascii="Arial" w:hAnsi="Arial"/>
        </w:rPr>
        <w:t xml:space="preserve">  </w:t>
      </w:r>
    </w:p>
    <w:p w14:paraId="0A5D8028" w14:textId="77777777" w:rsidR="009457CC" w:rsidRPr="00464BB6" w:rsidRDefault="009457CC" w:rsidP="00F45876">
      <w:pPr>
        <w:jc w:val="left"/>
        <w:rPr>
          <w:rFonts w:ascii="SAS Monospace" w:hAnsi="SAS Monospace" w:cs="Courier New"/>
          <w:noProof w:val="0"/>
          <w:color w:val="000000"/>
          <w:sz w:val="20"/>
          <w:szCs w:val="20"/>
          <w:shd w:val="clear" w:color="auto" w:fill="FFFFFF"/>
        </w:rPr>
      </w:pPr>
    </w:p>
    <w:p w14:paraId="400A2D96" w14:textId="085D6095" w:rsidR="009457CC" w:rsidRPr="00F45876" w:rsidRDefault="009457CC" w:rsidP="00F45876">
      <w:pPr>
        <w:spacing w:line="360" w:lineRule="auto"/>
        <w:jc w:val="left"/>
        <w:rPr>
          <w:rFonts w:ascii="Arial" w:hAnsi="Arial"/>
        </w:rPr>
      </w:pPr>
      <w:r w:rsidRPr="00F45876">
        <w:rPr>
          <w:rFonts w:ascii="Arial" w:hAnsi="Arial"/>
        </w:rPr>
        <w:t>The output will also include th</w:t>
      </w:r>
      <w:r w:rsidRPr="00F45876">
        <w:rPr>
          <w:rFonts w:ascii="Arial" w:hAnsi="Arial"/>
          <w:szCs w:val="22"/>
        </w:rPr>
        <w:t>e file</w:t>
      </w:r>
      <w:r w:rsidR="006A48B1" w:rsidRPr="00F45876">
        <w:rPr>
          <w:rFonts w:ascii="Arial" w:hAnsi="Arial"/>
          <w:szCs w:val="22"/>
        </w:rPr>
        <w:t>s</w:t>
      </w:r>
      <w:r w:rsidRPr="00F45876">
        <w:rPr>
          <w:rFonts w:ascii="Arial" w:hAnsi="Arial"/>
          <w:szCs w:val="22"/>
        </w:rPr>
        <w:t xml:space="preserve"> </w:t>
      </w:r>
      <w:proofErr w:type="spellStart"/>
      <w:r w:rsidRPr="00F45876">
        <w:rPr>
          <w:rFonts w:ascii="Arial" w:hAnsi="Arial" w:cs="Courier New"/>
          <w:noProof w:val="0"/>
          <w:color w:val="000000"/>
          <w:szCs w:val="22"/>
          <w:shd w:val="clear" w:color="auto" w:fill="FFFFFF"/>
        </w:rPr>
        <w:t>Binary_param</w:t>
      </w:r>
      <w:proofErr w:type="spellEnd"/>
      <w:r w:rsidRPr="00F45876">
        <w:rPr>
          <w:rFonts w:ascii="Arial" w:hAnsi="Arial"/>
          <w:szCs w:val="22"/>
        </w:rPr>
        <w:t xml:space="preserve"> </w:t>
      </w:r>
      <w:r w:rsidR="006A48B1" w:rsidRPr="00F45876">
        <w:rPr>
          <w:rFonts w:ascii="Arial" w:hAnsi="Arial"/>
          <w:szCs w:val="22"/>
        </w:rPr>
        <w:t xml:space="preserve">and </w:t>
      </w:r>
      <w:proofErr w:type="spellStart"/>
      <w:r w:rsidR="006A48B1" w:rsidRPr="00F45876">
        <w:rPr>
          <w:rFonts w:ascii="Arial" w:hAnsi="Arial" w:cs="Courier New"/>
          <w:noProof w:val="0"/>
          <w:color w:val="000000"/>
          <w:szCs w:val="22"/>
          <w:shd w:val="clear" w:color="auto" w:fill="FFFFFF"/>
        </w:rPr>
        <w:t>Binary_</w:t>
      </w:r>
      <w:r w:rsidR="00B12725" w:rsidRPr="00F45876">
        <w:rPr>
          <w:rFonts w:ascii="Arial" w:hAnsi="Arial" w:cs="Courier New"/>
          <w:noProof w:val="0"/>
          <w:color w:val="000000"/>
          <w:szCs w:val="22"/>
          <w:shd w:val="clear" w:color="auto" w:fill="FFFFFF"/>
        </w:rPr>
        <w:t>post</w:t>
      </w:r>
      <w:proofErr w:type="spellEnd"/>
      <w:r w:rsidR="006A48B1" w:rsidRPr="00F45876">
        <w:rPr>
          <w:rFonts w:ascii="Arial" w:hAnsi="Arial"/>
          <w:szCs w:val="22"/>
        </w:rPr>
        <w:t xml:space="preserve"> </w:t>
      </w:r>
      <w:r w:rsidRPr="00F45876">
        <w:rPr>
          <w:rFonts w:ascii="Arial" w:hAnsi="Arial"/>
          <w:szCs w:val="22"/>
        </w:rPr>
        <w:t xml:space="preserve">in </w:t>
      </w:r>
      <w:r w:rsidRPr="00F45876">
        <w:rPr>
          <w:rFonts w:ascii="Arial" w:hAnsi="Arial"/>
        </w:rPr>
        <w:t xml:space="preserve">the </w:t>
      </w:r>
      <w:r w:rsidR="0041710C" w:rsidRPr="00F45876">
        <w:rPr>
          <w:rFonts w:ascii="Arial" w:hAnsi="Arial"/>
        </w:rPr>
        <w:t xml:space="preserve">WORK </w:t>
      </w:r>
      <w:r w:rsidRPr="00F45876">
        <w:rPr>
          <w:rFonts w:ascii="Arial" w:hAnsi="Arial"/>
        </w:rPr>
        <w:t xml:space="preserve">directory. </w:t>
      </w:r>
    </w:p>
    <w:p w14:paraId="6183B007" w14:textId="0BFFFE17" w:rsidR="00E2446B" w:rsidRPr="00F45876" w:rsidRDefault="00B12725" w:rsidP="00F45876">
      <w:pPr>
        <w:spacing w:line="360" w:lineRule="auto"/>
        <w:jc w:val="center"/>
        <w:rPr>
          <w:rFonts w:ascii="Arial" w:hAnsi="Arial"/>
        </w:rPr>
      </w:pPr>
      <w:r w:rsidRPr="00F45876">
        <w:rPr>
          <w:rFonts w:ascii="Arial" w:hAnsi="Arial"/>
        </w:rPr>
        <w:lastRenderedPageBreak/>
        <w:drawing>
          <wp:inline distT="0" distB="0" distL="0" distR="0" wp14:anchorId="0F13E4F2" wp14:editId="2DF430C7">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0CC7B4F2" w14:textId="21CF1757" w:rsidR="001F459D" w:rsidRPr="00F45876" w:rsidRDefault="001F459D" w:rsidP="00F45876">
      <w:pPr>
        <w:spacing w:line="360" w:lineRule="auto"/>
        <w:jc w:val="center"/>
        <w:rPr>
          <w:rFonts w:ascii="Arial" w:hAnsi="Arial"/>
        </w:rPr>
      </w:pPr>
      <w:r w:rsidRPr="00F45876">
        <w:rPr>
          <w:rFonts w:ascii="Arial" w:hAnsi="Arial"/>
        </w:rPr>
        <w:t>Binary_param</w:t>
      </w:r>
    </w:p>
    <w:p w14:paraId="03670247" w14:textId="77777777" w:rsidR="001F459D" w:rsidRDefault="001F459D" w:rsidP="00957BC1">
      <w:pPr>
        <w:jc w:val="center"/>
      </w:pPr>
    </w:p>
    <w:p w14:paraId="20BF2B44" w14:textId="77777777" w:rsidR="001F459D" w:rsidRDefault="001F459D" w:rsidP="00957BC1">
      <w:pPr>
        <w:jc w:val="center"/>
      </w:pPr>
    </w:p>
    <w:p w14:paraId="66584FEB" w14:textId="10843325" w:rsidR="001F459D" w:rsidRDefault="00B12725" w:rsidP="00957BC1">
      <w:pPr>
        <w:jc w:val="center"/>
      </w:pPr>
      <w:r>
        <w:lastRenderedPageBreak/>
        <w:drawing>
          <wp:inline distT="0" distB="0" distL="0" distR="0" wp14:anchorId="508AF6A3" wp14:editId="0E09295B">
            <wp:extent cx="5932805" cy="4220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4220845"/>
                    </a:xfrm>
                    <a:prstGeom prst="rect">
                      <a:avLst/>
                    </a:prstGeom>
                    <a:noFill/>
                    <a:ln>
                      <a:noFill/>
                    </a:ln>
                  </pic:spPr>
                </pic:pic>
              </a:graphicData>
            </a:graphic>
          </wp:inline>
        </w:drawing>
      </w:r>
    </w:p>
    <w:p w14:paraId="64754F10" w14:textId="26A217C9" w:rsidR="001F459D" w:rsidRPr="00F45876" w:rsidRDefault="00B12725" w:rsidP="00F45876">
      <w:pPr>
        <w:spacing w:line="360" w:lineRule="auto"/>
        <w:jc w:val="center"/>
        <w:rPr>
          <w:rFonts w:ascii="Arial" w:hAnsi="Arial"/>
        </w:rPr>
      </w:pPr>
      <w:r w:rsidRPr="00F45876">
        <w:rPr>
          <w:rFonts w:ascii="Arial" w:hAnsi="Arial"/>
        </w:rPr>
        <w:t>Binary_post</w:t>
      </w:r>
    </w:p>
    <w:p w14:paraId="3AAAD6ED" w14:textId="77777777" w:rsidR="00B12725" w:rsidRDefault="00B12725" w:rsidP="00F45876">
      <w:pPr>
        <w:jc w:val="left"/>
      </w:pPr>
    </w:p>
    <w:p w14:paraId="1A8149AE" w14:textId="7F82AF12" w:rsidR="00C508DA" w:rsidRPr="00F45876" w:rsidRDefault="00EC35B2" w:rsidP="00F45876">
      <w:pPr>
        <w:spacing w:line="360" w:lineRule="auto"/>
        <w:jc w:val="left"/>
        <w:rPr>
          <w:rFonts w:ascii="Arial" w:hAnsi="Arial"/>
        </w:rPr>
      </w:pPr>
      <w:r w:rsidRPr="00F45876">
        <w:rPr>
          <w:rFonts w:ascii="Arial" w:hAnsi="Arial"/>
        </w:rPr>
        <w:t>Now, i</w:t>
      </w:r>
      <w:r w:rsidR="00C508DA" w:rsidRPr="00F45876">
        <w:rPr>
          <w:rFonts w:ascii="Arial" w:hAnsi="Arial"/>
        </w:rPr>
        <w:t xml:space="preserve">nclude </w:t>
      </w:r>
      <w:r w:rsidRPr="00F45876">
        <w:rPr>
          <w:rFonts w:ascii="Arial" w:hAnsi="Arial"/>
        </w:rPr>
        <w:t xml:space="preserve">and run </w:t>
      </w:r>
      <w:r w:rsidR="00C508DA" w:rsidRPr="00F45876">
        <w:rPr>
          <w:rFonts w:ascii="Arial" w:hAnsi="Arial"/>
        </w:rPr>
        <w:t>the</w:t>
      </w:r>
      <w:r w:rsidRPr="00F45876">
        <w:rPr>
          <w:rFonts w:ascii="Arial" w:hAnsi="Arial"/>
        </w:rPr>
        <w:t xml:space="preserve"> macro:</w:t>
      </w:r>
      <w:r w:rsidR="00C508DA">
        <w:t xml:space="preserve"> </w:t>
      </w:r>
    </w:p>
    <w:p w14:paraId="37A7F600" w14:textId="77777777" w:rsidR="00EC35B2" w:rsidRDefault="00EC35B2" w:rsidP="00EC35B2">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41952508" w14:textId="77777777" w:rsidR="00EC35B2" w:rsidRDefault="00EC35B2" w:rsidP="0041710C">
      <w:pPr>
        <w:widowControl/>
        <w:tabs>
          <w:tab w:val="clear" w:pos="720"/>
          <w:tab w:val="clear" w:pos="4800"/>
          <w:tab w:val="clear" w:pos="9500"/>
        </w:tabs>
        <w:spacing w:line="276" w:lineRule="auto"/>
        <w:ind w:firstLine="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simdata_Binary_group</w:t>
      </w:r>
      <w:proofErr w:type="spellEnd"/>
      <w:r>
        <w:rPr>
          <w:rFonts w:ascii="Courier New" w:hAnsi="Courier New" w:cs="Courier New"/>
          <w:noProof w:val="0"/>
          <w:color w:val="000000"/>
          <w:sz w:val="20"/>
          <w:szCs w:val="20"/>
          <w:shd w:val="clear" w:color="auto" w:fill="FFFFFF"/>
        </w:rPr>
        <w:t xml:space="preserve">,  </w:t>
      </w:r>
    </w:p>
    <w:p w14:paraId="11BA853E" w14:textId="5414CF81" w:rsidR="00EC35B2" w:rsidRDefault="00EC35B2"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param = </w:t>
      </w:r>
      <w:proofErr w:type="spellStart"/>
      <w:r>
        <w:rPr>
          <w:rFonts w:ascii="Courier New" w:hAnsi="Courier New" w:cs="Courier New"/>
          <w:noProof w:val="0"/>
          <w:color w:val="000000"/>
          <w:sz w:val="20"/>
          <w:szCs w:val="20"/>
          <w:shd w:val="clear" w:color="auto" w:fill="FFFFFF"/>
        </w:rPr>
        <w:t>Binary_param</w:t>
      </w:r>
      <w:proofErr w:type="spellEnd"/>
      <w:r>
        <w:rPr>
          <w:rFonts w:ascii="Courier New" w:hAnsi="Courier New" w:cs="Courier New"/>
          <w:noProof w:val="0"/>
          <w:color w:val="000000"/>
          <w:sz w:val="20"/>
          <w:szCs w:val="20"/>
          <w:shd w:val="clear" w:color="auto" w:fill="FFFFFF"/>
        </w:rPr>
        <w:t>,</w:t>
      </w:r>
    </w:p>
    <w:p w14:paraId="3B964D20" w14:textId="3875956A" w:rsidR="00EC35B2" w:rsidRDefault="00EC35B2"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post = </w:t>
      </w:r>
      <w:proofErr w:type="spellStart"/>
      <w:r>
        <w:rPr>
          <w:rFonts w:ascii="Courier New" w:hAnsi="Courier New" w:cs="Courier New"/>
          <w:noProof w:val="0"/>
          <w:color w:val="000000"/>
          <w:sz w:val="20"/>
          <w:szCs w:val="20"/>
          <w:shd w:val="clear" w:color="auto" w:fill="FFFFFF"/>
        </w:rPr>
        <w:t>Binary_post</w:t>
      </w:r>
      <w:proofErr w:type="spellEnd"/>
      <w:r>
        <w:rPr>
          <w:rFonts w:ascii="Courier New" w:hAnsi="Courier New" w:cs="Courier New"/>
          <w:noProof w:val="0"/>
          <w:color w:val="000000"/>
          <w:sz w:val="20"/>
          <w:szCs w:val="20"/>
          <w:shd w:val="clear" w:color="auto" w:fill="FFFFFF"/>
        </w:rPr>
        <w:t xml:space="preserve">, </w:t>
      </w:r>
    </w:p>
    <w:p w14:paraId="1019A7E9" w14:textId="4C60D279" w:rsidR="00EC35B2" w:rsidRDefault="00EC35B2"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id = id,</w:t>
      </w:r>
    </w:p>
    <w:p w14:paraId="434B3C9B" w14:textId="677F42A9" w:rsidR="00EC35B2" w:rsidRDefault="00EC35B2"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group = educ,</w:t>
      </w:r>
    </w:p>
    <w:p w14:paraId="4B20A533" w14:textId="61D82647" w:rsidR="00EC35B2" w:rsidRDefault="00EC35B2"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distal = z, </w:t>
      </w:r>
    </w:p>
    <w:p w14:paraId="58E4B032" w14:textId="12EFAE47" w:rsidR="00C508DA" w:rsidRDefault="00EC35B2"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metric = </w:t>
      </w:r>
      <w:proofErr w:type="gramStart"/>
      <w:r>
        <w:rPr>
          <w:rFonts w:ascii="Courier New" w:hAnsi="Courier New" w:cs="Courier New"/>
          <w:noProof w:val="0"/>
          <w:color w:val="000000"/>
          <w:sz w:val="20"/>
          <w:szCs w:val="20"/>
          <w:shd w:val="clear" w:color="auto" w:fill="FFFFFF"/>
        </w:rPr>
        <w:t>Binary )</w:t>
      </w:r>
      <w:proofErr w:type="gramEnd"/>
      <w:r>
        <w:rPr>
          <w:rFonts w:ascii="Courier New" w:hAnsi="Courier New" w:cs="Courier New"/>
          <w:noProof w:val="0"/>
          <w:color w:val="000000"/>
          <w:sz w:val="20"/>
          <w:szCs w:val="20"/>
          <w:shd w:val="clear" w:color="auto" w:fill="FFFFFF"/>
        </w:rPr>
        <w:t>;</w:t>
      </w:r>
    </w:p>
    <w:p w14:paraId="098A8F59" w14:textId="77777777" w:rsidR="00EC35B2" w:rsidRDefault="00EC35B2" w:rsidP="00F45876">
      <w:pPr>
        <w:jc w:val="left"/>
      </w:pPr>
    </w:p>
    <w:p w14:paraId="58485231" w14:textId="48B8BFCE" w:rsidR="009457CC" w:rsidRPr="009457CC" w:rsidRDefault="00E2446B" w:rsidP="00F45876">
      <w:pPr>
        <w:widowControl/>
        <w:tabs>
          <w:tab w:val="clear" w:pos="720"/>
          <w:tab w:val="clear" w:pos="4800"/>
          <w:tab w:val="clear" w:pos="9500"/>
        </w:tabs>
        <w:autoSpaceDE/>
        <w:autoSpaceDN/>
        <w:adjustRightInd/>
        <w:spacing w:line="360" w:lineRule="auto"/>
        <w:jc w:val="left"/>
        <w:rPr>
          <w:rFonts w:ascii="Calibri" w:hAnsi="Calibri" w:cs="Times New Roman"/>
          <w:b/>
          <w:bCs/>
          <w:noProof w:val="0"/>
          <w:color w:val="4F81BD"/>
          <w:sz w:val="24"/>
          <w:lang w:eastAsia="x-none"/>
        </w:rPr>
      </w:pPr>
      <w:r w:rsidRPr="00F45876">
        <w:rPr>
          <w:rFonts w:ascii="Arial" w:hAnsi="Arial"/>
        </w:rPr>
        <w:t xml:space="preserve">The </w:t>
      </w:r>
      <w:r w:rsidRPr="00F45876">
        <w:rPr>
          <w:rFonts w:ascii="Courier New" w:hAnsi="Courier New" w:cs="Courier New"/>
        </w:rPr>
        <w:t>input_data</w:t>
      </w:r>
      <w:r w:rsidRPr="00F45876">
        <w:rPr>
          <w:rFonts w:ascii="Arial" w:hAnsi="Arial"/>
          <w:b/>
        </w:rPr>
        <w:t xml:space="preserve"> </w:t>
      </w:r>
      <w:r w:rsidRPr="00F45876">
        <w:rPr>
          <w:rFonts w:ascii="Arial" w:hAnsi="Arial"/>
        </w:rPr>
        <w:t>argument identifies the data file. The</w:t>
      </w:r>
      <w:r w:rsidRPr="00F45876">
        <w:rPr>
          <w:rFonts w:ascii="Courier New" w:hAnsi="Courier New" w:cs="Courier New"/>
        </w:rPr>
        <w:t xml:space="preserve"> param </w:t>
      </w:r>
      <w:r w:rsidRPr="00F45876">
        <w:rPr>
          <w:rFonts w:ascii="Arial" w:hAnsi="Arial"/>
        </w:rPr>
        <w:t>argument directs the macro to the parameters in the OUTPARAM file generated by PROC LCA. The</w:t>
      </w:r>
      <w:r w:rsidR="00EC35B2" w:rsidRPr="00F45876">
        <w:rPr>
          <w:rFonts w:ascii="Arial" w:hAnsi="Arial"/>
        </w:rPr>
        <w:t xml:space="preserve"> </w:t>
      </w:r>
      <w:r w:rsidR="00EC35B2" w:rsidRPr="00F45876">
        <w:rPr>
          <w:rFonts w:ascii="Courier New" w:hAnsi="Courier New" w:cs="Courier New"/>
        </w:rPr>
        <w:t xml:space="preserve">id </w:t>
      </w:r>
      <w:r w:rsidR="00EC35B2" w:rsidRPr="00F45876">
        <w:rPr>
          <w:rFonts w:ascii="Arial" w:hAnsi="Arial"/>
        </w:rPr>
        <w:t>and</w:t>
      </w:r>
      <w:r w:rsidR="0025514E" w:rsidRPr="00F45876">
        <w:rPr>
          <w:rFonts w:ascii="Arial" w:hAnsi="Arial"/>
        </w:rPr>
        <w:t xml:space="preserve"> </w:t>
      </w:r>
      <w:r w:rsidRPr="00F45876">
        <w:rPr>
          <w:rFonts w:ascii="Courier New" w:hAnsi="Courier New" w:cs="Courier New"/>
        </w:rPr>
        <w:t xml:space="preserve">distal </w:t>
      </w:r>
      <w:r w:rsidR="00EC35B2" w:rsidRPr="00F45876">
        <w:rPr>
          <w:rFonts w:ascii="Arial" w:hAnsi="Arial"/>
        </w:rPr>
        <w:t>argument identify</w:t>
      </w:r>
      <w:r w:rsidRPr="00F45876">
        <w:rPr>
          <w:rFonts w:ascii="Arial" w:hAnsi="Arial"/>
        </w:rPr>
        <w:t xml:space="preserve"> the </w:t>
      </w:r>
      <w:r w:rsidR="00EC35B2" w:rsidRPr="00F45876">
        <w:rPr>
          <w:rFonts w:ascii="Arial" w:hAnsi="Arial"/>
        </w:rPr>
        <w:t xml:space="preserve">subject identification variable and </w:t>
      </w:r>
      <w:r w:rsidRPr="00F45876">
        <w:rPr>
          <w:rFonts w:ascii="Arial" w:hAnsi="Arial"/>
        </w:rPr>
        <w:t xml:space="preserve">distal outcome variable in the </w:t>
      </w:r>
      <w:r w:rsidR="002B6887" w:rsidRPr="00F45876">
        <w:rPr>
          <w:rFonts w:ascii="Arial" w:hAnsi="Arial"/>
        </w:rPr>
        <w:t>data set</w:t>
      </w:r>
      <w:r w:rsidRPr="00F45876">
        <w:rPr>
          <w:rFonts w:ascii="Arial" w:hAnsi="Arial"/>
        </w:rPr>
        <w:t xml:space="preserve">. </w:t>
      </w:r>
      <w:r w:rsidR="00450222" w:rsidRPr="00F45876">
        <w:rPr>
          <w:rFonts w:ascii="Arial" w:hAnsi="Arial"/>
        </w:rPr>
        <w:t xml:space="preserve">The </w:t>
      </w:r>
      <w:r w:rsidR="00450222" w:rsidRPr="00F45876">
        <w:rPr>
          <w:rFonts w:ascii="Courier New" w:hAnsi="Courier New" w:cs="Courier New"/>
        </w:rPr>
        <w:t>group</w:t>
      </w:r>
      <w:r w:rsidR="00450222" w:rsidRPr="00F45876">
        <w:rPr>
          <w:rFonts w:ascii="Arial" w:hAnsi="Arial"/>
        </w:rPr>
        <w:t xml:space="preserve"> argument identifies the variable for multiple groups. </w:t>
      </w:r>
      <w:r w:rsidRPr="00F45876">
        <w:rPr>
          <w:rFonts w:ascii="Arial" w:hAnsi="Arial"/>
        </w:rPr>
        <w:t xml:space="preserve">The </w:t>
      </w:r>
      <w:r w:rsidRPr="00F45876">
        <w:rPr>
          <w:rFonts w:ascii="Courier New" w:hAnsi="Courier New" w:cs="Courier New"/>
        </w:rPr>
        <w:t>metric</w:t>
      </w:r>
      <w:r w:rsidRPr="00F45876">
        <w:rPr>
          <w:rFonts w:ascii="Arial" w:hAnsi="Arial"/>
        </w:rPr>
        <w:t xml:space="preserve"> argument indicates that the distal outcome is binary</w:t>
      </w:r>
      <w:r w:rsidR="006A48B1" w:rsidRPr="00F45876">
        <w:rPr>
          <w:rFonts w:ascii="Arial" w:hAnsi="Arial"/>
        </w:rPr>
        <w:t xml:space="preserve">. </w:t>
      </w:r>
    </w:p>
    <w:p w14:paraId="2640F488" w14:textId="77777777" w:rsidR="007F38B4" w:rsidRDefault="007F38B4" w:rsidP="007F38B4">
      <w:pPr>
        <w:jc w:val="left"/>
      </w:pPr>
    </w:p>
    <w:p w14:paraId="24F1CFBD" w14:textId="5CA8E936" w:rsidR="007F38B4" w:rsidRPr="00F45876" w:rsidRDefault="007F38B4" w:rsidP="00F45876">
      <w:pPr>
        <w:spacing w:line="360" w:lineRule="auto"/>
        <w:jc w:val="left"/>
        <w:rPr>
          <w:rFonts w:ascii="Arial" w:hAnsi="Arial"/>
        </w:rPr>
      </w:pPr>
      <w:r w:rsidRPr="00F45876">
        <w:rPr>
          <w:rFonts w:ascii="Arial" w:hAnsi="Arial"/>
        </w:rPr>
        <w:t>In this example there were no survey weights.</w:t>
      </w:r>
      <w:r w:rsidR="0025514E" w:rsidRPr="00F45876">
        <w:rPr>
          <w:rFonts w:ascii="Arial" w:hAnsi="Arial"/>
        </w:rPr>
        <w:t xml:space="preserve"> </w:t>
      </w:r>
      <w:r w:rsidRPr="00F45876">
        <w:rPr>
          <w:rFonts w:ascii="Arial" w:hAnsi="Arial"/>
        </w:rPr>
        <w:t>If there had been, it would be necessary to add a</w:t>
      </w:r>
      <w:r w:rsidR="0025514E" w:rsidRPr="00F45876">
        <w:rPr>
          <w:rFonts w:ascii="Arial" w:hAnsi="Arial"/>
        </w:rPr>
        <w:t xml:space="preserve"> </w:t>
      </w:r>
      <w:r w:rsidRPr="00F45876">
        <w:rPr>
          <w:rFonts w:ascii="Arial" w:hAnsi="Arial"/>
        </w:rPr>
        <w:t xml:space="preserve">line such as </w:t>
      </w:r>
    </w:p>
    <w:p w14:paraId="6BBB4054" w14:textId="77777777" w:rsidR="007F38B4" w:rsidRDefault="007F38B4"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099FB8FA" w14:textId="202999A9" w:rsidR="007F38B4" w:rsidRDefault="007F38B4" w:rsidP="007F38B4">
      <w:pPr>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FF"/>
          <w:sz w:val="20"/>
          <w:szCs w:val="20"/>
          <w:shd w:val="clear" w:color="auto" w:fill="FFFFFF"/>
        </w:rPr>
        <w:t>WEIGHT</w:t>
      </w:r>
      <w:r>
        <w:rPr>
          <w:rFonts w:ascii="Courier New" w:hAnsi="Courier New" w:cs="Courier New"/>
          <w:noProof w:val="0"/>
          <w:color w:val="000000"/>
          <w:sz w:val="20"/>
          <w:szCs w:val="20"/>
          <w:shd w:val="clear" w:color="auto" w:fill="FFFFFF"/>
        </w:rPr>
        <w:t xml:space="preserve"> </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w:t>
      </w:r>
    </w:p>
    <w:p w14:paraId="76F8B378" w14:textId="77777777" w:rsidR="00F45876" w:rsidRDefault="00F45876" w:rsidP="007F38B4">
      <w:pPr>
        <w:jc w:val="left"/>
        <w:rPr>
          <w:rFonts w:ascii="Courier New" w:hAnsi="Courier New" w:cs="Courier New"/>
          <w:noProof w:val="0"/>
          <w:color w:val="000000"/>
          <w:sz w:val="20"/>
          <w:szCs w:val="20"/>
          <w:shd w:val="clear" w:color="auto" w:fill="FFFFFF"/>
        </w:rPr>
      </w:pPr>
    </w:p>
    <w:p w14:paraId="4F87F602" w14:textId="77777777" w:rsidR="007F38B4" w:rsidRPr="00F45876"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 xml:space="preserve">to the PROC LCA syntax, and a line such as </w:t>
      </w:r>
    </w:p>
    <w:p w14:paraId="2DF5847E" w14:textId="77777777" w:rsidR="007F38B4" w:rsidRDefault="007F38B4" w:rsidP="007F38B4">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r w:rsidRPr="009A70FD">
        <w:t xml:space="preserve"> </w:t>
      </w:r>
    </w:p>
    <w:p w14:paraId="3EE8A07A" w14:textId="77777777" w:rsidR="007F38B4" w:rsidRDefault="007F38B4" w:rsidP="00F45876">
      <w:pPr>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Pr>
          <w:rFonts w:ascii="Courier New" w:hAnsi="Courier New" w:cs="Courier New"/>
          <w:noProof w:val="0"/>
          <w:color w:val="000000"/>
          <w:sz w:val="20"/>
          <w:szCs w:val="20"/>
          <w:shd w:val="clear" w:color="auto" w:fill="FFFFFF"/>
        </w:rPr>
        <w:tab/>
      </w:r>
      <w:proofErr w:type="spellStart"/>
      <w:r>
        <w:rPr>
          <w:rFonts w:ascii="Courier New" w:hAnsi="Courier New" w:cs="Courier New"/>
          <w:noProof w:val="0"/>
          <w:color w:val="000000"/>
          <w:sz w:val="20"/>
          <w:szCs w:val="20"/>
          <w:shd w:val="clear" w:color="auto" w:fill="FFFFFF"/>
        </w:rPr>
        <w:t>sampling_weight</w:t>
      </w:r>
      <w:proofErr w:type="spellEnd"/>
      <w:r>
        <w:rPr>
          <w:rFonts w:ascii="Courier New" w:hAnsi="Courier New" w:cs="Courier New"/>
          <w:noProof w:val="0"/>
          <w:color w:val="000000"/>
          <w:sz w:val="20"/>
          <w:szCs w:val="20"/>
          <w:shd w:val="clear" w:color="auto" w:fill="FFFFFF"/>
        </w:rPr>
        <w:t>=</w:t>
      </w:r>
      <w:proofErr w:type="spellStart"/>
      <w:r>
        <w:rPr>
          <w:rFonts w:ascii="Courier New" w:hAnsi="Courier New" w:cs="Courier New"/>
          <w:noProof w:val="0"/>
          <w:color w:val="000000"/>
          <w:sz w:val="20"/>
          <w:szCs w:val="20"/>
          <w:shd w:val="clear" w:color="auto" w:fill="FFFFFF"/>
        </w:rPr>
        <w:t>SurveyWeight</w:t>
      </w:r>
      <w:proofErr w:type="spellEnd"/>
      <w:r>
        <w:rPr>
          <w:rFonts w:ascii="Courier New" w:hAnsi="Courier New" w:cs="Courier New"/>
          <w:noProof w:val="0"/>
          <w:color w:val="000000"/>
          <w:sz w:val="20"/>
          <w:szCs w:val="20"/>
          <w:shd w:val="clear" w:color="auto" w:fill="FFFFFF"/>
        </w:rPr>
        <w:t xml:space="preserve">, </w:t>
      </w:r>
    </w:p>
    <w:p w14:paraId="7D6145D4" w14:textId="77777777" w:rsidR="007F38B4" w:rsidRDefault="007F38B4" w:rsidP="00F45876">
      <w:pPr>
        <w:jc w:val="left"/>
        <w:rPr>
          <w:rFonts w:ascii="Courier New" w:hAnsi="Courier New" w:cs="Courier New"/>
          <w:noProof w:val="0"/>
          <w:color w:val="000000"/>
          <w:sz w:val="20"/>
          <w:szCs w:val="20"/>
          <w:shd w:val="clear" w:color="auto" w:fill="FFFFFF"/>
        </w:rPr>
      </w:pPr>
    </w:p>
    <w:p w14:paraId="17C0CA3B" w14:textId="77777777" w:rsidR="007F38B4" w:rsidRPr="00F45876" w:rsidRDefault="007F38B4" w:rsidP="00F45876">
      <w:pPr>
        <w:spacing w:line="360" w:lineRule="auto"/>
        <w:jc w:val="left"/>
        <w:rPr>
          <w:rFonts w:ascii="Arial" w:hAnsi="Arial" w:cs="Courier New"/>
          <w:noProof w:val="0"/>
          <w:color w:val="000000"/>
          <w:szCs w:val="22"/>
          <w:shd w:val="clear" w:color="auto" w:fill="FFFFFF"/>
        </w:rPr>
      </w:pPr>
      <w:r w:rsidRPr="00F45876">
        <w:rPr>
          <w:rFonts w:ascii="Arial" w:hAnsi="Arial" w:cs="Courier New"/>
          <w:noProof w:val="0"/>
          <w:color w:val="000000"/>
          <w:szCs w:val="22"/>
          <w:shd w:val="clear" w:color="auto" w:fill="FFFFFF"/>
        </w:rPr>
        <w:t>to the macro syntax.</w:t>
      </w:r>
    </w:p>
    <w:p w14:paraId="69860E72" w14:textId="77777777" w:rsidR="00E2446B" w:rsidRPr="007D5119" w:rsidRDefault="00E2446B" w:rsidP="00E2446B">
      <w:pPr>
        <w:widowControl/>
        <w:tabs>
          <w:tab w:val="clear" w:pos="720"/>
          <w:tab w:val="clear" w:pos="4800"/>
          <w:tab w:val="clear" w:pos="9500"/>
        </w:tabs>
        <w:autoSpaceDE/>
        <w:autoSpaceDN/>
        <w:adjustRightInd/>
        <w:jc w:val="left"/>
      </w:pPr>
    </w:p>
    <w:p w14:paraId="56E513CA" w14:textId="77777777" w:rsidR="00E2446B" w:rsidRPr="00D2695E" w:rsidRDefault="00E2446B">
      <w:pPr>
        <w:pStyle w:val="Heading3"/>
      </w:pPr>
      <w:r w:rsidRPr="007D5119">
        <w:t>Example Output</w:t>
      </w:r>
    </w:p>
    <w:p w14:paraId="141A9B0D" w14:textId="640054FC" w:rsidR="00CE2804" w:rsidRPr="00F45876" w:rsidRDefault="001F459D" w:rsidP="00F45876">
      <w:pPr>
        <w:spacing w:line="360" w:lineRule="auto"/>
        <w:jc w:val="left"/>
        <w:rPr>
          <w:rFonts w:ascii="Arial" w:hAnsi="Arial"/>
        </w:rPr>
      </w:pPr>
      <w:r w:rsidRPr="00F45876">
        <w:rPr>
          <w:rFonts w:ascii="Arial" w:hAnsi="Arial"/>
        </w:rPr>
        <w:t>Below is the onscreen output</w:t>
      </w:r>
      <w:r w:rsidR="00EC35B2" w:rsidRPr="00F45876">
        <w:rPr>
          <w:rFonts w:ascii="Arial" w:hAnsi="Arial"/>
        </w:rPr>
        <w:t xml:space="preserve"> for the first group on the </w:t>
      </w:r>
      <w:r w:rsidR="00EC35B2" w:rsidRPr="00F45876">
        <w:rPr>
          <w:rFonts w:ascii="Courier New" w:hAnsi="Courier New" w:cs="Courier New"/>
        </w:rPr>
        <w:t>educ</w:t>
      </w:r>
      <w:r w:rsidR="0041710C">
        <w:rPr>
          <w:rFonts w:ascii="Arial" w:hAnsi="Arial"/>
        </w:rPr>
        <w:t xml:space="preserve"> variable.</w:t>
      </w:r>
      <w:r w:rsidR="00EC35B2" w:rsidRPr="00F45876">
        <w:rPr>
          <w:rFonts w:ascii="Arial" w:hAnsi="Arial"/>
        </w:rPr>
        <w:t xml:space="preserve"> Similar output follow</w:t>
      </w:r>
      <w:r w:rsidR="00601361" w:rsidRPr="00F45876">
        <w:rPr>
          <w:rFonts w:ascii="Arial" w:hAnsi="Arial"/>
        </w:rPr>
        <w:t>s</w:t>
      </w:r>
      <w:r w:rsidR="00EC35B2" w:rsidRPr="00F45876">
        <w:rPr>
          <w:rFonts w:ascii="Arial" w:hAnsi="Arial"/>
        </w:rPr>
        <w:t xml:space="preserve"> for the second and third groups</w:t>
      </w:r>
      <w:r w:rsidRPr="00F45876">
        <w:rPr>
          <w:rFonts w:ascii="Arial" w:hAnsi="Arial"/>
        </w:rPr>
        <w:t xml:space="preserve">. </w:t>
      </w:r>
    </w:p>
    <w:p w14:paraId="485F6C29" w14:textId="09DC2D6F" w:rsidR="00601361" w:rsidRDefault="00601361">
      <w:pPr>
        <w:widowControl/>
        <w:tabs>
          <w:tab w:val="clear" w:pos="720"/>
          <w:tab w:val="clear" w:pos="4800"/>
          <w:tab w:val="clear" w:pos="9500"/>
        </w:tabs>
        <w:autoSpaceDE/>
        <w:autoSpaceDN/>
        <w:adjustRightInd/>
        <w:jc w:val="left"/>
      </w:pPr>
    </w:p>
    <w:p w14:paraId="194BEB8D" w14:textId="12228A1E" w:rsidR="00EC35B2" w:rsidRDefault="00601361" w:rsidP="00EC35B2">
      <w:pPr>
        <w:rPr>
          <w:lang w:eastAsia="x-none"/>
        </w:rPr>
      </w:pPr>
      <w:r>
        <w:drawing>
          <wp:inline distT="0" distB="0" distL="0" distR="0" wp14:anchorId="1F4D5453" wp14:editId="58F88C7E">
            <wp:extent cx="594360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21948D6" w14:textId="26374E73" w:rsidR="00634CB6" w:rsidRDefault="00634CB6" w:rsidP="00EC35B2">
      <w:pPr>
        <w:rPr>
          <w:lang w:eastAsia="x-none"/>
        </w:rPr>
      </w:pPr>
      <w:r>
        <w:lastRenderedPageBreak/>
        <w:drawing>
          <wp:inline distT="0" distB="0" distL="0" distR="0" wp14:anchorId="70D16825" wp14:editId="2DC50E2F">
            <wp:extent cx="59436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2C9507E" w14:textId="77777777" w:rsidR="00634CB6" w:rsidRDefault="00634CB6">
      <w:pPr>
        <w:widowControl/>
        <w:tabs>
          <w:tab w:val="clear" w:pos="720"/>
          <w:tab w:val="clear" w:pos="4800"/>
          <w:tab w:val="clear" w:pos="9500"/>
        </w:tabs>
        <w:autoSpaceDE/>
        <w:autoSpaceDN/>
        <w:adjustRightInd/>
        <w:jc w:val="left"/>
        <w:rPr>
          <w:lang w:eastAsia="x-none"/>
        </w:rPr>
      </w:pPr>
      <w:r>
        <w:rPr>
          <w:lang w:eastAsia="x-none"/>
        </w:rPr>
        <w:br w:type="page"/>
      </w:r>
    </w:p>
    <w:p w14:paraId="26F5291F" w14:textId="1662DC4E" w:rsidR="00601361" w:rsidRDefault="0037121A">
      <w:pPr>
        <w:pStyle w:val="Heading1"/>
      </w:pPr>
      <w:bookmarkStart w:id="98" w:name="_Toc32828703"/>
      <w:r>
        <w:lastRenderedPageBreak/>
        <w:t xml:space="preserve">Demonstration of Assignment and </w:t>
      </w:r>
      <w:r w:rsidR="00F6347E">
        <w:t>Adjustment</w:t>
      </w:r>
      <w:r>
        <w:t xml:space="preserve"> Options</w:t>
      </w:r>
      <w:bookmarkEnd w:id="98"/>
    </w:p>
    <w:p w14:paraId="2CF18789" w14:textId="77777777" w:rsidR="0037121A" w:rsidRDefault="0037121A" w:rsidP="00F45876">
      <w:pPr>
        <w:jc w:val="left"/>
        <w:rPr>
          <w:lang w:eastAsia="x-none"/>
        </w:rPr>
      </w:pPr>
    </w:p>
    <w:p w14:paraId="1F422AD8" w14:textId="58749A54" w:rsidR="00592842" w:rsidRPr="00F45876" w:rsidRDefault="00E60F70" w:rsidP="00F45876">
      <w:pPr>
        <w:spacing w:line="360" w:lineRule="auto"/>
        <w:jc w:val="left"/>
        <w:rPr>
          <w:rFonts w:ascii="Arial" w:hAnsi="Arial"/>
          <w:lang w:eastAsia="x-none"/>
        </w:rPr>
      </w:pPr>
      <w:r w:rsidRPr="00F45876">
        <w:rPr>
          <w:rFonts w:ascii="Arial" w:hAnsi="Arial"/>
          <w:lang w:eastAsia="x-none"/>
        </w:rPr>
        <w:t>Shown here are four different approaches to distal outcome analysis for the binary example.</w:t>
      </w:r>
      <w:r w:rsidR="0025514E" w:rsidRPr="00F45876">
        <w:rPr>
          <w:rFonts w:ascii="Arial" w:hAnsi="Arial"/>
          <w:lang w:eastAsia="x-none"/>
        </w:rPr>
        <w:t xml:space="preserve"> </w:t>
      </w:r>
      <w:r w:rsidR="005E1AF3" w:rsidRPr="00F45876">
        <w:rPr>
          <w:rFonts w:ascii="Arial" w:hAnsi="Arial"/>
          <w:lang w:eastAsia="x-none"/>
        </w:rPr>
        <w:t>All give roughly similar answers in this example.</w:t>
      </w:r>
      <w:r w:rsidR="0025514E" w:rsidRPr="00F45876">
        <w:rPr>
          <w:rFonts w:ascii="Arial" w:hAnsi="Arial"/>
          <w:lang w:eastAsia="x-none"/>
        </w:rPr>
        <w:t xml:space="preserve"> </w:t>
      </w:r>
      <w:r w:rsidRPr="00F45876">
        <w:rPr>
          <w:rFonts w:ascii="Arial" w:hAnsi="Arial"/>
          <w:lang w:eastAsia="x-none"/>
        </w:rPr>
        <w:t xml:space="preserve">Simulation studies suggest that the BCH answers may be more accurate </w:t>
      </w:r>
      <w:r w:rsidR="00E32C6E">
        <w:rPr>
          <w:rFonts w:ascii="Arial" w:hAnsi="Arial"/>
          <w:lang w:eastAsia="x-none"/>
        </w:rPr>
        <w:t>than the unadjusted answers</w:t>
      </w:r>
      <w:r w:rsidR="0091477D" w:rsidRPr="00F45876">
        <w:rPr>
          <w:rFonts w:ascii="Arial" w:hAnsi="Arial"/>
          <w:lang w:eastAsia="x-none"/>
        </w:rPr>
        <w:t xml:space="preserve"> </w:t>
      </w:r>
      <w:r w:rsidRPr="00F45876">
        <w:rPr>
          <w:rFonts w:ascii="Arial" w:hAnsi="Arial"/>
          <w:lang w:eastAsia="x-none"/>
        </w:rPr>
        <w:t xml:space="preserve">(see </w:t>
      </w:r>
      <w:r w:rsidR="00D0427E">
        <w:rPr>
          <w:rFonts w:ascii="Arial" w:hAnsi="Arial"/>
          <w:lang w:eastAsia="x-none"/>
        </w:rPr>
        <w:t>C</w:t>
      </w:r>
      <w:r w:rsidRPr="00F45876">
        <w:rPr>
          <w:rFonts w:ascii="Arial" w:hAnsi="Arial"/>
          <w:lang w:eastAsia="x-none"/>
        </w:rPr>
        <w:t>hapter 3).</w:t>
      </w:r>
      <w:r w:rsidR="0025514E" w:rsidRPr="00F45876">
        <w:rPr>
          <w:rFonts w:ascii="Arial" w:hAnsi="Arial"/>
          <w:lang w:eastAsia="x-none"/>
        </w:rPr>
        <w:t xml:space="preserve"> </w:t>
      </w:r>
    </w:p>
    <w:p w14:paraId="07926092" w14:textId="77777777" w:rsidR="00E60F70" w:rsidRPr="00E32C6E" w:rsidRDefault="00E60F70" w:rsidP="00F45876">
      <w:pPr>
        <w:widowControl/>
        <w:tabs>
          <w:tab w:val="clear" w:pos="720"/>
          <w:tab w:val="clear" w:pos="4800"/>
          <w:tab w:val="clear" w:pos="9500"/>
        </w:tabs>
        <w:spacing w:line="276" w:lineRule="auto"/>
        <w:jc w:val="left"/>
        <w:rPr>
          <w:rFonts w:ascii="Courier New" w:hAnsi="Courier New" w:cs="Courier New"/>
          <w:noProof w:val="0"/>
          <w:sz w:val="20"/>
          <w:szCs w:val="20"/>
          <w:shd w:val="clear" w:color="auto" w:fill="FFFFFF"/>
        </w:rPr>
      </w:pPr>
    </w:p>
    <w:p w14:paraId="158F7844" w14:textId="77777777" w:rsidR="00E60F70" w:rsidRPr="00E32C6E" w:rsidRDefault="00E60F70" w:rsidP="00F45876">
      <w:pPr>
        <w:widowControl/>
        <w:tabs>
          <w:tab w:val="clear" w:pos="720"/>
          <w:tab w:val="clear" w:pos="4800"/>
          <w:tab w:val="clear" w:pos="9500"/>
        </w:tabs>
        <w:spacing w:line="276" w:lineRule="auto"/>
        <w:ind w:left="720" w:firstLine="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TITLE "Modal unadjusted"; </w:t>
      </w:r>
    </w:p>
    <w:p w14:paraId="3C057729" w14:textId="77777777" w:rsidR="00E60F70" w:rsidRDefault="00E60F70" w:rsidP="00F45876">
      <w:pPr>
        <w:widowControl/>
        <w:tabs>
          <w:tab w:val="clear" w:pos="720"/>
          <w:tab w:val="clear" w:pos="4800"/>
          <w:tab w:val="clear" w:pos="9500"/>
        </w:tabs>
        <w:spacing w:line="276" w:lineRule="auto"/>
        <w:ind w:left="720" w:firstLine="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SimData_Binary</w:t>
      </w:r>
      <w:proofErr w:type="spellEnd"/>
      <w:r>
        <w:rPr>
          <w:rFonts w:ascii="Courier New" w:hAnsi="Courier New" w:cs="Courier New"/>
          <w:noProof w:val="0"/>
          <w:color w:val="000000"/>
          <w:sz w:val="20"/>
          <w:szCs w:val="20"/>
          <w:shd w:val="clear" w:color="auto" w:fill="FFFFFF"/>
        </w:rPr>
        <w:t xml:space="preserve">, </w:t>
      </w:r>
    </w:p>
    <w:p w14:paraId="38B92B0C"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param = </w:t>
      </w:r>
      <w:proofErr w:type="spellStart"/>
      <w:r>
        <w:rPr>
          <w:rFonts w:ascii="Courier New" w:hAnsi="Courier New" w:cs="Courier New"/>
          <w:noProof w:val="0"/>
          <w:color w:val="000000"/>
          <w:sz w:val="20"/>
          <w:szCs w:val="20"/>
          <w:shd w:val="clear" w:color="auto" w:fill="FFFFFF"/>
        </w:rPr>
        <w:t>Binary_param</w:t>
      </w:r>
      <w:proofErr w:type="spellEnd"/>
      <w:r>
        <w:rPr>
          <w:rFonts w:ascii="Courier New" w:hAnsi="Courier New" w:cs="Courier New"/>
          <w:noProof w:val="0"/>
          <w:color w:val="000000"/>
          <w:sz w:val="20"/>
          <w:szCs w:val="20"/>
          <w:shd w:val="clear" w:color="auto" w:fill="FFFFFF"/>
        </w:rPr>
        <w:t>,</w:t>
      </w:r>
    </w:p>
    <w:p w14:paraId="32B54C51"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post = </w:t>
      </w:r>
      <w:proofErr w:type="spellStart"/>
      <w:r>
        <w:rPr>
          <w:rFonts w:ascii="Courier New" w:hAnsi="Courier New" w:cs="Courier New"/>
          <w:noProof w:val="0"/>
          <w:color w:val="000000"/>
          <w:sz w:val="20"/>
          <w:szCs w:val="20"/>
          <w:shd w:val="clear" w:color="auto" w:fill="FFFFFF"/>
        </w:rPr>
        <w:t>Binary_post</w:t>
      </w:r>
      <w:proofErr w:type="spellEnd"/>
      <w:r>
        <w:rPr>
          <w:rFonts w:ascii="Courier New" w:hAnsi="Courier New" w:cs="Courier New"/>
          <w:noProof w:val="0"/>
          <w:color w:val="000000"/>
          <w:sz w:val="20"/>
          <w:szCs w:val="20"/>
          <w:shd w:val="clear" w:color="auto" w:fill="FFFFFF"/>
        </w:rPr>
        <w:t xml:space="preserve">, </w:t>
      </w:r>
    </w:p>
    <w:p w14:paraId="703D9AE9"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distal = z, </w:t>
      </w:r>
    </w:p>
    <w:p w14:paraId="066CD489"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id = id,</w:t>
      </w:r>
    </w:p>
    <w:p w14:paraId="182230DD"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metric = </w:t>
      </w:r>
      <w:proofErr w:type="gramStart"/>
      <w:r>
        <w:rPr>
          <w:rFonts w:ascii="Courier New" w:hAnsi="Courier New" w:cs="Courier New"/>
          <w:noProof w:val="0"/>
          <w:color w:val="000000"/>
          <w:sz w:val="20"/>
          <w:szCs w:val="20"/>
          <w:shd w:val="clear" w:color="auto" w:fill="FFFFFF"/>
        </w:rPr>
        <w:t>binary ,</w:t>
      </w:r>
      <w:proofErr w:type="gramEnd"/>
    </w:p>
    <w:p w14:paraId="72B93E63" w14:textId="6218BFB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sidR="00F45876">
        <w:rPr>
          <w:rFonts w:ascii="Courier New" w:hAnsi="Courier New" w:cs="Courier New"/>
          <w:noProof w:val="0"/>
          <w:color w:val="000000"/>
          <w:sz w:val="20"/>
          <w:szCs w:val="20"/>
          <w:shd w:val="clear" w:color="auto" w:fill="FFFFFF"/>
        </w:rPr>
        <w:tab/>
      </w:r>
      <w:r w:rsidR="00F45876">
        <w:rPr>
          <w:rFonts w:ascii="Courier New" w:hAnsi="Courier New" w:cs="Courier New"/>
          <w:noProof w:val="0"/>
          <w:color w:val="000000"/>
          <w:sz w:val="20"/>
          <w:szCs w:val="20"/>
          <w:shd w:val="clear" w:color="auto" w:fill="FFFFFF"/>
        </w:rPr>
        <w:tab/>
      </w:r>
      <w:proofErr w:type="spellStart"/>
      <w:r>
        <w:rPr>
          <w:rFonts w:ascii="Courier New" w:hAnsi="Courier New" w:cs="Courier New"/>
          <w:noProof w:val="0"/>
          <w:color w:val="000000"/>
          <w:sz w:val="20"/>
          <w:szCs w:val="20"/>
          <w:shd w:val="clear" w:color="auto" w:fill="FFFFFF"/>
        </w:rPr>
        <w:t>adjustment_method</w:t>
      </w:r>
      <w:proofErr w:type="spellEnd"/>
      <w:r>
        <w:rPr>
          <w:rFonts w:ascii="Courier New" w:hAnsi="Courier New" w:cs="Courier New"/>
          <w:noProof w:val="0"/>
          <w:color w:val="000000"/>
          <w:sz w:val="20"/>
          <w:szCs w:val="20"/>
          <w:shd w:val="clear" w:color="auto" w:fill="FFFFFF"/>
        </w:rPr>
        <w:t xml:space="preserve"> = unadjusted,</w:t>
      </w:r>
    </w:p>
    <w:p w14:paraId="110241CD" w14:textId="6FAB9D93"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   </w:t>
      </w:r>
      <w:r w:rsidR="00F45876">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assignment = modal);</w:t>
      </w:r>
    </w:p>
    <w:p w14:paraId="1EA31730" w14:textId="77777777"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71BD4B60" w14:textId="4056836D"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r>
        <w:rPr>
          <w:rFonts w:ascii="Courier New" w:hAnsi="Courier New" w:cs="Courier New"/>
          <w:color w:val="000000"/>
          <w:sz w:val="20"/>
          <w:szCs w:val="20"/>
          <w:shd w:val="clear" w:color="auto" w:fill="FFFFFF"/>
        </w:rPr>
        <w:drawing>
          <wp:inline distT="0" distB="0" distL="0" distR="0" wp14:anchorId="3CF17DD0" wp14:editId="49FB14B7">
            <wp:extent cx="5943600" cy="1839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39595"/>
                    </a:xfrm>
                    <a:prstGeom prst="rect">
                      <a:avLst/>
                    </a:prstGeom>
                    <a:noFill/>
                    <a:ln>
                      <a:noFill/>
                    </a:ln>
                  </pic:spPr>
                </pic:pic>
              </a:graphicData>
            </a:graphic>
          </wp:inline>
        </w:drawing>
      </w:r>
    </w:p>
    <w:p w14:paraId="51FCC95C" w14:textId="77777777"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51333419" w14:textId="46962F92" w:rsidR="00E60F70" w:rsidRPr="00E32C6E" w:rsidRDefault="00E60F70" w:rsidP="00F45876">
      <w:pPr>
        <w:widowControl/>
        <w:tabs>
          <w:tab w:val="clear" w:pos="720"/>
          <w:tab w:val="clear" w:pos="4800"/>
          <w:tab w:val="clear" w:pos="9500"/>
        </w:tabs>
        <w:spacing w:line="276" w:lineRule="auto"/>
        <w:jc w:val="left"/>
        <w:rPr>
          <w:rFonts w:ascii="Courier New" w:hAnsi="Courier New" w:cs="Courier New"/>
          <w:noProof w:val="0"/>
          <w:sz w:val="20"/>
          <w:szCs w:val="20"/>
          <w:shd w:val="clear" w:color="auto" w:fill="FFFFFF"/>
        </w:rPr>
      </w:pPr>
    </w:p>
    <w:p w14:paraId="34627A99" w14:textId="77777777" w:rsidR="00E60F70" w:rsidRPr="00E32C6E" w:rsidRDefault="00E60F70" w:rsidP="00F45876">
      <w:pPr>
        <w:widowControl/>
        <w:tabs>
          <w:tab w:val="clear" w:pos="720"/>
          <w:tab w:val="clear" w:pos="4800"/>
          <w:tab w:val="clear" w:pos="9500"/>
        </w:tabs>
        <w:spacing w:line="276" w:lineRule="auto"/>
        <w:ind w:left="720" w:firstLine="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TITLE "Proportional unadjusted";</w:t>
      </w:r>
    </w:p>
    <w:p w14:paraId="41061F6A" w14:textId="77777777" w:rsidR="00E60F70" w:rsidRDefault="00E60F70" w:rsidP="00F45876">
      <w:pPr>
        <w:widowControl/>
        <w:tabs>
          <w:tab w:val="clear" w:pos="720"/>
          <w:tab w:val="clear" w:pos="4800"/>
          <w:tab w:val="clear" w:pos="9500"/>
        </w:tabs>
        <w:spacing w:line="276" w:lineRule="auto"/>
        <w:ind w:left="720" w:firstLine="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SimData_Binary</w:t>
      </w:r>
      <w:proofErr w:type="spellEnd"/>
      <w:r>
        <w:rPr>
          <w:rFonts w:ascii="Courier New" w:hAnsi="Courier New" w:cs="Courier New"/>
          <w:noProof w:val="0"/>
          <w:color w:val="000000"/>
          <w:sz w:val="20"/>
          <w:szCs w:val="20"/>
          <w:shd w:val="clear" w:color="auto" w:fill="FFFFFF"/>
        </w:rPr>
        <w:t xml:space="preserve">, </w:t>
      </w:r>
    </w:p>
    <w:p w14:paraId="22F00B90"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param = </w:t>
      </w:r>
      <w:proofErr w:type="spellStart"/>
      <w:r>
        <w:rPr>
          <w:rFonts w:ascii="Courier New" w:hAnsi="Courier New" w:cs="Courier New"/>
          <w:noProof w:val="0"/>
          <w:color w:val="000000"/>
          <w:sz w:val="20"/>
          <w:szCs w:val="20"/>
          <w:shd w:val="clear" w:color="auto" w:fill="FFFFFF"/>
        </w:rPr>
        <w:t>Binary_param</w:t>
      </w:r>
      <w:proofErr w:type="spellEnd"/>
      <w:r>
        <w:rPr>
          <w:rFonts w:ascii="Courier New" w:hAnsi="Courier New" w:cs="Courier New"/>
          <w:noProof w:val="0"/>
          <w:color w:val="000000"/>
          <w:sz w:val="20"/>
          <w:szCs w:val="20"/>
          <w:shd w:val="clear" w:color="auto" w:fill="FFFFFF"/>
        </w:rPr>
        <w:t>,</w:t>
      </w:r>
    </w:p>
    <w:p w14:paraId="6DF855EC"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post = </w:t>
      </w:r>
      <w:proofErr w:type="spellStart"/>
      <w:r>
        <w:rPr>
          <w:rFonts w:ascii="Courier New" w:hAnsi="Courier New" w:cs="Courier New"/>
          <w:noProof w:val="0"/>
          <w:color w:val="000000"/>
          <w:sz w:val="20"/>
          <w:szCs w:val="20"/>
          <w:shd w:val="clear" w:color="auto" w:fill="FFFFFF"/>
        </w:rPr>
        <w:t>Binary_post</w:t>
      </w:r>
      <w:proofErr w:type="spellEnd"/>
      <w:r>
        <w:rPr>
          <w:rFonts w:ascii="Courier New" w:hAnsi="Courier New" w:cs="Courier New"/>
          <w:noProof w:val="0"/>
          <w:color w:val="000000"/>
          <w:sz w:val="20"/>
          <w:szCs w:val="20"/>
          <w:shd w:val="clear" w:color="auto" w:fill="FFFFFF"/>
        </w:rPr>
        <w:t xml:space="preserve">, </w:t>
      </w:r>
    </w:p>
    <w:p w14:paraId="6B052AEE"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distal = z, </w:t>
      </w:r>
    </w:p>
    <w:p w14:paraId="404CD164"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id = id,</w:t>
      </w:r>
    </w:p>
    <w:p w14:paraId="5E09B694"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metric = </w:t>
      </w:r>
      <w:proofErr w:type="gramStart"/>
      <w:r>
        <w:rPr>
          <w:rFonts w:ascii="Courier New" w:hAnsi="Courier New" w:cs="Courier New"/>
          <w:noProof w:val="0"/>
          <w:color w:val="000000"/>
          <w:sz w:val="20"/>
          <w:szCs w:val="20"/>
          <w:shd w:val="clear" w:color="auto" w:fill="FFFFFF"/>
        </w:rPr>
        <w:t>binary ,</w:t>
      </w:r>
      <w:proofErr w:type="gramEnd"/>
    </w:p>
    <w:p w14:paraId="35AE3005" w14:textId="71485C69"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sidR="00F45876">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 xml:space="preserve">   </w:t>
      </w:r>
      <w:r w:rsidR="00F45876">
        <w:rPr>
          <w:rFonts w:ascii="Courier New" w:hAnsi="Courier New" w:cs="Courier New"/>
          <w:noProof w:val="0"/>
          <w:color w:val="000000"/>
          <w:sz w:val="20"/>
          <w:szCs w:val="20"/>
          <w:shd w:val="clear" w:color="auto" w:fill="FFFFFF"/>
        </w:rPr>
        <w:tab/>
      </w:r>
      <w:proofErr w:type="spellStart"/>
      <w:r>
        <w:rPr>
          <w:rFonts w:ascii="Courier New" w:hAnsi="Courier New" w:cs="Courier New"/>
          <w:noProof w:val="0"/>
          <w:color w:val="000000"/>
          <w:sz w:val="20"/>
          <w:szCs w:val="20"/>
          <w:shd w:val="clear" w:color="auto" w:fill="FFFFFF"/>
        </w:rPr>
        <w:t>adjustment_method</w:t>
      </w:r>
      <w:proofErr w:type="spellEnd"/>
      <w:r>
        <w:rPr>
          <w:rFonts w:ascii="Courier New" w:hAnsi="Courier New" w:cs="Courier New"/>
          <w:noProof w:val="0"/>
          <w:color w:val="000000"/>
          <w:sz w:val="20"/>
          <w:szCs w:val="20"/>
          <w:shd w:val="clear" w:color="auto" w:fill="FFFFFF"/>
        </w:rPr>
        <w:t xml:space="preserve"> = unadjusted,</w:t>
      </w:r>
    </w:p>
    <w:p w14:paraId="76750B00" w14:textId="04E716F4"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sidR="00F45876">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assignment = proportional);</w:t>
      </w:r>
    </w:p>
    <w:p w14:paraId="55F93C72" w14:textId="77777777"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5590CC1C" w14:textId="77777777"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2EF34130" w14:textId="77777777"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4518A14F" w14:textId="77777777"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5CF1297E" w14:textId="688E05B9"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r>
        <w:rPr>
          <w:rFonts w:ascii="Courier New" w:hAnsi="Courier New" w:cs="Courier New"/>
          <w:color w:val="000000"/>
          <w:sz w:val="20"/>
          <w:szCs w:val="20"/>
          <w:shd w:val="clear" w:color="auto" w:fill="FFFFFF"/>
        </w:rPr>
        <w:lastRenderedPageBreak/>
        <w:drawing>
          <wp:inline distT="0" distB="0" distL="0" distR="0" wp14:anchorId="08FC5F77" wp14:editId="2CA59D3D">
            <wp:extent cx="5943600" cy="1934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34845"/>
                    </a:xfrm>
                    <a:prstGeom prst="rect">
                      <a:avLst/>
                    </a:prstGeom>
                    <a:noFill/>
                    <a:ln>
                      <a:noFill/>
                    </a:ln>
                  </pic:spPr>
                </pic:pic>
              </a:graphicData>
            </a:graphic>
          </wp:inline>
        </w:drawing>
      </w:r>
    </w:p>
    <w:p w14:paraId="0D92736C" w14:textId="77777777" w:rsidR="00A34725" w:rsidRDefault="00A34725"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4662C0DD" w14:textId="77777777" w:rsidR="00A34725" w:rsidRPr="00E32C6E" w:rsidRDefault="00A34725" w:rsidP="00E60F70">
      <w:pPr>
        <w:widowControl/>
        <w:tabs>
          <w:tab w:val="clear" w:pos="720"/>
          <w:tab w:val="clear" w:pos="4800"/>
          <w:tab w:val="clear" w:pos="9500"/>
        </w:tabs>
        <w:jc w:val="left"/>
        <w:rPr>
          <w:rFonts w:ascii="Courier New" w:hAnsi="Courier New" w:cs="Courier New"/>
          <w:noProof w:val="0"/>
          <w:sz w:val="20"/>
          <w:szCs w:val="20"/>
          <w:shd w:val="clear" w:color="auto" w:fill="FFFFFF"/>
        </w:rPr>
      </w:pPr>
    </w:p>
    <w:p w14:paraId="558DB4D4" w14:textId="77777777" w:rsidR="00A34725" w:rsidRPr="00E32C6E" w:rsidRDefault="00A34725" w:rsidP="00F45876">
      <w:pPr>
        <w:widowControl/>
        <w:tabs>
          <w:tab w:val="clear" w:pos="720"/>
          <w:tab w:val="clear" w:pos="4800"/>
          <w:tab w:val="clear" w:pos="9500"/>
        </w:tabs>
        <w:spacing w:line="276" w:lineRule="auto"/>
        <w:ind w:left="720" w:firstLine="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TITLE "Modal BCH";</w:t>
      </w:r>
    </w:p>
    <w:p w14:paraId="385EFAFD" w14:textId="77777777" w:rsidR="00A34725" w:rsidRDefault="00A34725" w:rsidP="00F45876">
      <w:pPr>
        <w:widowControl/>
        <w:tabs>
          <w:tab w:val="clear" w:pos="720"/>
          <w:tab w:val="clear" w:pos="4800"/>
          <w:tab w:val="clear" w:pos="9500"/>
        </w:tabs>
        <w:spacing w:line="276" w:lineRule="auto"/>
        <w:ind w:left="720" w:firstLine="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SimData_Binary</w:t>
      </w:r>
      <w:proofErr w:type="spellEnd"/>
      <w:r>
        <w:rPr>
          <w:rFonts w:ascii="Courier New" w:hAnsi="Courier New" w:cs="Courier New"/>
          <w:noProof w:val="0"/>
          <w:color w:val="000000"/>
          <w:sz w:val="20"/>
          <w:szCs w:val="20"/>
          <w:shd w:val="clear" w:color="auto" w:fill="FFFFFF"/>
        </w:rPr>
        <w:t xml:space="preserve">, </w:t>
      </w:r>
    </w:p>
    <w:p w14:paraId="2ECF8AD0" w14:textId="77777777" w:rsidR="00A34725" w:rsidRDefault="00A34725"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param = </w:t>
      </w:r>
      <w:proofErr w:type="spellStart"/>
      <w:r>
        <w:rPr>
          <w:rFonts w:ascii="Courier New" w:hAnsi="Courier New" w:cs="Courier New"/>
          <w:noProof w:val="0"/>
          <w:color w:val="000000"/>
          <w:sz w:val="20"/>
          <w:szCs w:val="20"/>
          <w:shd w:val="clear" w:color="auto" w:fill="FFFFFF"/>
        </w:rPr>
        <w:t>Binary_param</w:t>
      </w:r>
      <w:proofErr w:type="spellEnd"/>
      <w:r>
        <w:rPr>
          <w:rFonts w:ascii="Courier New" w:hAnsi="Courier New" w:cs="Courier New"/>
          <w:noProof w:val="0"/>
          <w:color w:val="000000"/>
          <w:sz w:val="20"/>
          <w:szCs w:val="20"/>
          <w:shd w:val="clear" w:color="auto" w:fill="FFFFFF"/>
        </w:rPr>
        <w:t>,</w:t>
      </w:r>
    </w:p>
    <w:p w14:paraId="6B0D0B4D" w14:textId="77777777" w:rsidR="00A34725" w:rsidRDefault="00A34725"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post = </w:t>
      </w:r>
      <w:proofErr w:type="spellStart"/>
      <w:r>
        <w:rPr>
          <w:rFonts w:ascii="Courier New" w:hAnsi="Courier New" w:cs="Courier New"/>
          <w:noProof w:val="0"/>
          <w:color w:val="000000"/>
          <w:sz w:val="20"/>
          <w:szCs w:val="20"/>
          <w:shd w:val="clear" w:color="auto" w:fill="FFFFFF"/>
        </w:rPr>
        <w:t>Binary_post</w:t>
      </w:r>
      <w:proofErr w:type="spellEnd"/>
      <w:r>
        <w:rPr>
          <w:rFonts w:ascii="Courier New" w:hAnsi="Courier New" w:cs="Courier New"/>
          <w:noProof w:val="0"/>
          <w:color w:val="000000"/>
          <w:sz w:val="20"/>
          <w:szCs w:val="20"/>
          <w:shd w:val="clear" w:color="auto" w:fill="FFFFFF"/>
        </w:rPr>
        <w:t xml:space="preserve">, </w:t>
      </w:r>
    </w:p>
    <w:p w14:paraId="6E777C96" w14:textId="77777777" w:rsidR="00A34725" w:rsidRDefault="00A34725"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distal = z, </w:t>
      </w:r>
    </w:p>
    <w:p w14:paraId="78F36AD1" w14:textId="77777777" w:rsidR="00A34725" w:rsidRDefault="00A34725"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id = id,</w:t>
      </w:r>
    </w:p>
    <w:p w14:paraId="2D55DC86" w14:textId="77777777" w:rsidR="00A34725" w:rsidRDefault="00A34725"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metric = </w:t>
      </w:r>
      <w:proofErr w:type="gramStart"/>
      <w:r>
        <w:rPr>
          <w:rFonts w:ascii="Courier New" w:hAnsi="Courier New" w:cs="Courier New"/>
          <w:noProof w:val="0"/>
          <w:color w:val="000000"/>
          <w:sz w:val="20"/>
          <w:szCs w:val="20"/>
          <w:shd w:val="clear" w:color="auto" w:fill="FFFFFF"/>
        </w:rPr>
        <w:t>binary ,</w:t>
      </w:r>
      <w:proofErr w:type="gramEnd"/>
    </w:p>
    <w:p w14:paraId="51F9B940" w14:textId="2C029109" w:rsidR="00A34725" w:rsidRDefault="00A34725"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sidR="00F45876">
        <w:rPr>
          <w:rFonts w:ascii="Courier New" w:hAnsi="Courier New" w:cs="Courier New"/>
          <w:noProof w:val="0"/>
          <w:color w:val="000000"/>
          <w:sz w:val="20"/>
          <w:szCs w:val="20"/>
          <w:shd w:val="clear" w:color="auto" w:fill="FFFFFF"/>
        </w:rPr>
        <w:tab/>
      </w:r>
      <w:r w:rsidR="00F45876">
        <w:rPr>
          <w:rFonts w:ascii="Courier New" w:hAnsi="Courier New" w:cs="Courier New"/>
          <w:noProof w:val="0"/>
          <w:color w:val="000000"/>
          <w:sz w:val="20"/>
          <w:szCs w:val="20"/>
          <w:shd w:val="clear" w:color="auto" w:fill="FFFFFF"/>
        </w:rPr>
        <w:tab/>
      </w:r>
      <w:proofErr w:type="spellStart"/>
      <w:r>
        <w:rPr>
          <w:rFonts w:ascii="Courier New" w:hAnsi="Courier New" w:cs="Courier New"/>
          <w:noProof w:val="0"/>
          <w:color w:val="000000"/>
          <w:sz w:val="20"/>
          <w:szCs w:val="20"/>
          <w:shd w:val="clear" w:color="auto" w:fill="FFFFFF"/>
        </w:rPr>
        <w:t>adjustment_method</w:t>
      </w:r>
      <w:proofErr w:type="spellEnd"/>
      <w:r>
        <w:rPr>
          <w:rFonts w:ascii="Courier New" w:hAnsi="Courier New" w:cs="Courier New"/>
          <w:noProof w:val="0"/>
          <w:color w:val="000000"/>
          <w:sz w:val="20"/>
          <w:szCs w:val="20"/>
          <w:shd w:val="clear" w:color="auto" w:fill="FFFFFF"/>
        </w:rPr>
        <w:t xml:space="preserve"> = BCH,</w:t>
      </w:r>
    </w:p>
    <w:p w14:paraId="7444AB68" w14:textId="1447FA80" w:rsidR="00A34725" w:rsidRDefault="00A34725"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sidR="00F45876">
        <w:rPr>
          <w:rFonts w:ascii="Courier New" w:hAnsi="Courier New" w:cs="Courier New"/>
          <w:noProof w:val="0"/>
          <w:color w:val="000000"/>
          <w:sz w:val="20"/>
          <w:szCs w:val="20"/>
          <w:shd w:val="clear" w:color="auto" w:fill="FFFFFF"/>
        </w:rPr>
        <w:tab/>
      </w:r>
      <w:r w:rsidR="00F45876">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assignment = modal);</w:t>
      </w:r>
    </w:p>
    <w:p w14:paraId="0970A8D9" w14:textId="77777777" w:rsidR="00A34725" w:rsidRDefault="00A34725"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Pr>
          <w:rFonts w:ascii="Courier New" w:hAnsi="Courier New" w:cs="Courier New"/>
          <w:color w:val="000000"/>
          <w:sz w:val="20"/>
          <w:szCs w:val="20"/>
          <w:shd w:val="clear" w:color="auto" w:fill="FFFFFF"/>
        </w:rPr>
        <w:drawing>
          <wp:inline distT="0" distB="0" distL="0" distR="0" wp14:anchorId="420A4E3F" wp14:editId="20689052">
            <wp:extent cx="5932805" cy="1882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1882140"/>
                    </a:xfrm>
                    <a:prstGeom prst="rect">
                      <a:avLst/>
                    </a:prstGeom>
                    <a:noFill/>
                    <a:ln>
                      <a:noFill/>
                    </a:ln>
                  </pic:spPr>
                </pic:pic>
              </a:graphicData>
            </a:graphic>
          </wp:inline>
        </w:drawing>
      </w:r>
    </w:p>
    <w:p w14:paraId="66754D90" w14:textId="77777777" w:rsidR="00A34725" w:rsidRDefault="00A34725"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03340161" w14:textId="77777777" w:rsidR="00E60F70" w:rsidRPr="00E32C6E" w:rsidRDefault="00E60F70" w:rsidP="00E60F70">
      <w:pPr>
        <w:widowControl/>
        <w:tabs>
          <w:tab w:val="clear" w:pos="720"/>
          <w:tab w:val="clear" w:pos="4800"/>
          <w:tab w:val="clear" w:pos="9500"/>
        </w:tabs>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 xml:space="preserve"> </w:t>
      </w:r>
    </w:p>
    <w:p w14:paraId="7D259BCF" w14:textId="77777777" w:rsidR="00E60F70" w:rsidRPr="00E32C6E" w:rsidRDefault="00E60F70" w:rsidP="00F45876">
      <w:pPr>
        <w:widowControl/>
        <w:tabs>
          <w:tab w:val="clear" w:pos="720"/>
          <w:tab w:val="clear" w:pos="4800"/>
          <w:tab w:val="clear" w:pos="9500"/>
        </w:tabs>
        <w:spacing w:line="276" w:lineRule="auto"/>
        <w:ind w:firstLine="720"/>
        <w:jc w:val="left"/>
        <w:rPr>
          <w:rFonts w:ascii="Courier New" w:hAnsi="Courier New" w:cs="Courier New"/>
          <w:noProof w:val="0"/>
          <w:sz w:val="20"/>
          <w:szCs w:val="20"/>
          <w:shd w:val="clear" w:color="auto" w:fill="FFFFFF"/>
        </w:rPr>
      </w:pPr>
      <w:r w:rsidRPr="00E32C6E">
        <w:rPr>
          <w:rFonts w:ascii="Courier New" w:hAnsi="Courier New" w:cs="Courier New"/>
          <w:noProof w:val="0"/>
          <w:sz w:val="20"/>
          <w:szCs w:val="20"/>
          <w:shd w:val="clear" w:color="auto" w:fill="FFFFFF"/>
        </w:rPr>
        <w:t>TITLE "Proportional BCH";</w:t>
      </w:r>
    </w:p>
    <w:p w14:paraId="26D74F89" w14:textId="77777777" w:rsidR="00E60F70" w:rsidRDefault="00E60F70" w:rsidP="00F45876">
      <w:pPr>
        <w:widowControl/>
        <w:tabs>
          <w:tab w:val="clear" w:pos="720"/>
          <w:tab w:val="clear" w:pos="4800"/>
          <w:tab w:val="clear" w:pos="9500"/>
        </w:tabs>
        <w:spacing w:line="276" w:lineRule="auto"/>
        <w:ind w:firstLine="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w:t>
      </w:r>
      <w:proofErr w:type="spellStart"/>
      <w:r>
        <w:rPr>
          <w:rFonts w:ascii="Courier New" w:hAnsi="Courier New" w:cs="Courier New"/>
          <w:b/>
          <w:bCs/>
          <w:i/>
          <w:iCs/>
          <w:noProof w:val="0"/>
          <w:color w:val="000000"/>
          <w:sz w:val="20"/>
          <w:szCs w:val="20"/>
          <w:shd w:val="clear" w:color="auto" w:fill="FFFFFF"/>
        </w:rPr>
        <w:t>LCA_Distal_</w:t>
      </w:r>
      <w:proofErr w:type="gramStart"/>
      <w:r>
        <w:rPr>
          <w:rFonts w:ascii="Courier New" w:hAnsi="Courier New" w:cs="Courier New"/>
          <w:b/>
          <w:bCs/>
          <w:i/>
          <w:iCs/>
          <w:noProof w:val="0"/>
          <w:color w:val="000000"/>
          <w:sz w:val="20"/>
          <w:szCs w:val="20"/>
          <w:shd w:val="clear" w:color="auto" w:fill="FFFFFF"/>
        </w:rPr>
        <w:t>BCH</w:t>
      </w:r>
      <w:proofErr w:type="spellEnd"/>
      <w:r>
        <w:rPr>
          <w:rFonts w:ascii="Courier New" w:hAnsi="Courier New" w:cs="Courier New"/>
          <w:noProof w:val="0"/>
          <w:color w:val="000000"/>
          <w:sz w:val="20"/>
          <w:szCs w:val="20"/>
          <w:shd w:val="clear" w:color="auto" w:fill="FFFFFF"/>
        </w:rPr>
        <w:t>(</w:t>
      </w:r>
      <w:proofErr w:type="spellStart"/>
      <w:proofErr w:type="gramEnd"/>
      <w:r>
        <w:rPr>
          <w:rFonts w:ascii="Courier New" w:hAnsi="Courier New" w:cs="Courier New"/>
          <w:noProof w:val="0"/>
          <w:color w:val="000000"/>
          <w:sz w:val="20"/>
          <w:szCs w:val="20"/>
          <w:shd w:val="clear" w:color="auto" w:fill="FFFFFF"/>
        </w:rPr>
        <w:t>input_data</w:t>
      </w:r>
      <w:proofErr w:type="spellEnd"/>
      <w:r>
        <w:rPr>
          <w:rFonts w:ascii="Courier New" w:hAnsi="Courier New" w:cs="Courier New"/>
          <w:noProof w:val="0"/>
          <w:color w:val="000000"/>
          <w:sz w:val="20"/>
          <w:szCs w:val="20"/>
          <w:shd w:val="clear" w:color="auto" w:fill="FFFFFF"/>
        </w:rPr>
        <w:t xml:space="preserve"> = </w:t>
      </w:r>
      <w:proofErr w:type="spellStart"/>
      <w:r>
        <w:rPr>
          <w:rFonts w:ascii="Courier New" w:hAnsi="Courier New" w:cs="Courier New"/>
          <w:noProof w:val="0"/>
          <w:color w:val="000000"/>
          <w:sz w:val="20"/>
          <w:szCs w:val="20"/>
          <w:shd w:val="clear" w:color="auto" w:fill="FFFFFF"/>
        </w:rPr>
        <w:t>SimData_Binary</w:t>
      </w:r>
      <w:proofErr w:type="spellEnd"/>
      <w:r>
        <w:rPr>
          <w:rFonts w:ascii="Courier New" w:hAnsi="Courier New" w:cs="Courier New"/>
          <w:noProof w:val="0"/>
          <w:color w:val="000000"/>
          <w:sz w:val="20"/>
          <w:szCs w:val="20"/>
          <w:shd w:val="clear" w:color="auto" w:fill="FFFFFF"/>
        </w:rPr>
        <w:t xml:space="preserve">, </w:t>
      </w:r>
    </w:p>
    <w:p w14:paraId="2D130493"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param = </w:t>
      </w:r>
      <w:proofErr w:type="spellStart"/>
      <w:r>
        <w:rPr>
          <w:rFonts w:ascii="Courier New" w:hAnsi="Courier New" w:cs="Courier New"/>
          <w:noProof w:val="0"/>
          <w:color w:val="000000"/>
          <w:sz w:val="20"/>
          <w:szCs w:val="20"/>
          <w:shd w:val="clear" w:color="auto" w:fill="FFFFFF"/>
        </w:rPr>
        <w:t>Binary_param</w:t>
      </w:r>
      <w:proofErr w:type="spellEnd"/>
      <w:r>
        <w:rPr>
          <w:rFonts w:ascii="Courier New" w:hAnsi="Courier New" w:cs="Courier New"/>
          <w:noProof w:val="0"/>
          <w:color w:val="000000"/>
          <w:sz w:val="20"/>
          <w:szCs w:val="20"/>
          <w:shd w:val="clear" w:color="auto" w:fill="FFFFFF"/>
        </w:rPr>
        <w:t>,</w:t>
      </w:r>
    </w:p>
    <w:p w14:paraId="4DA35205"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post = </w:t>
      </w:r>
      <w:proofErr w:type="spellStart"/>
      <w:r>
        <w:rPr>
          <w:rFonts w:ascii="Courier New" w:hAnsi="Courier New" w:cs="Courier New"/>
          <w:noProof w:val="0"/>
          <w:color w:val="000000"/>
          <w:sz w:val="20"/>
          <w:szCs w:val="20"/>
          <w:shd w:val="clear" w:color="auto" w:fill="FFFFFF"/>
        </w:rPr>
        <w:t>Binary_post</w:t>
      </w:r>
      <w:proofErr w:type="spellEnd"/>
      <w:r>
        <w:rPr>
          <w:rFonts w:ascii="Courier New" w:hAnsi="Courier New" w:cs="Courier New"/>
          <w:noProof w:val="0"/>
          <w:color w:val="000000"/>
          <w:sz w:val="20"/>
          <w:szCs w:val="20"/>
          <w:shd w:val="clear" w:color="auto" w:fill="FFFFFF"/>
        </w:rPr>
        <w:t xml:space="preserve">, </w:t>
      </w:r>
    </w:p>
    <w:p w14:paraId="0D8E62C2"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 xml:space="preserve">distal = z, </w:t>
      </w:r>
    </w:p>
    <w:p w14:paraId="2A6F7742"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id = id,</w:t>
      </w:r>
    </w:p>
    <w:p w14:paraId="113EDD18" w14:textId="77777777"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r>
      <w:r>
        <w:rPr>
          <w:rFonts w:ascii="Courier New" w:hAnsi="Courier New" w:cs="Courier New"/>
          <w:noProof w:val="0"/>
          <w:color w:val="000000"/>
          <w:sz w:val="20"/>
          <w:szCs w:val="20"/>
          <w:shd w:val="clear" w:color="auto" w:fill="FFFFFF"/>
        </w:rPr>
        <w:tab/>
        <w:t>metric = binary,</w:t>
      </w:r>
    </w:p>
    <w:p w14:paraId="33B4AB73" w14:textId="2FD3D80E" w:rsidR="00E60F70" w:rsidRDefault="00E60F70" w:rsidP="00F45876">
      <w:pPr>
        <w:widowControl/>
        <w:tabs>
          <w:tab w:val="clear" w:pos="720"/>
          <w:tab w:val="clear" w:pos="4800"/>
          <w:tab w:val="clear" w:pos="9500"/>
        </w:tabs>
        <w:spacing w:line="276" w:lineRule="auto"/>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r w:rsidR="00F45876">
        <w:rPr>
          <w:rFonts w:ascii="Courier New" w:hAnsi="Courier New" w:cs="Courier New"/>
          <w:noProof w:val="0"/>
          <w:color w:val="000000"/>
          <w:sz w:val="20"/>
          <w:szCs w:val="20"/>
          <w:shd w:val="clear" w:color="auto" w:fill="FFFFFF"/>
        </w:rPr>
        <w:tab/>
      </w:r>
      <w:r w:rsidR="00F45876">
        <w:rPr>
          <w:rFonts w:ascii="Courier New" w:hAnsi="Courier New" w:cs="Courier New"/>
          <w:noProof w:val="0"/>
          <w:color w:val="000000"/>
          <w:sz w:val="20"/>
          <w:szCs w:val="20"/>
          <w:shd w:val="clear" w:color="auto" w:fill="FFFFFF"/>
        </w:rPr>
        <w:tab/>
      </w:r>
      <w:r w:rsidR="00F45876">
        <w:rPr>
          <w:rFonts w:ascii="Courier New" w:hAnsi="Courier New" w:cs="Courier New"/>
          <w:noProof w:val="0"/>
          <w:color w:val="000000"/>
          <w:sz w:val="20"/>
          <w:szCs w:val="20"/>
          <w:shd w:val="clear" w:color="auto" w:fill="FFFFFF"/>
        </w:rPr>
        <w:tab/>
      </w:r>
      <w:proofErr w:type="spellStart"/>
      <w:r>
        <w:rPr>
          <w:rFonts w:ascii="Courier New" w:hAnsi="Courier New" w:cs="Courier New"/>
          <w:noProof w:val="0"/>
          <w:color w:val="000000"/>
          <w:sz w:val="20"/>
          <w:szCs w:val="20"/>
          <w:shd w:val="clear" w:color="auto" w:fill="FFFFFF"/>
        </w:rPr>
        <w:t>adjustment_method</w:t>
      </w:r>
      <w:proofErr w:type="spellEnd"/>
      <w:r>
        <w:rPr>
          <w:rFonts w:ascii="Courier New" w:hAnsi="Courier New" w:cs="Courier New"/>
          <w:noProof w:val="0"/>
          <w:color w:val="000000"/>
          <w:sz w:val="20"/>
          <w:szCs w:val="20"/>
          <w:shd w:val="clear" w:color="auto" w:fill="FFFFFF"/>
        </w:rPr>
        <w:t xml:space="preserve"> = BCH,</w:t>
      </w:r>
    </w:p>
    <w:p w14:paraId="35222A6D" w14:textId="1BE00EB3" w:rsidR="00E60F70" w:rsidRDefault="00E60F70" w:rsidP="00F45876">
      <w:pPr>
        <w:widowControl/>
        <w:tabs>
          <w:tab w:val="clear" w:pos="720"/>
          <w:tab w:val="clear" w:pos="4800"/>
          <w:tab w:val="clear" w:pos="9500"/>
        </w:tabs>
        <w:spacing w:line="276" w:lineRule="auto"/>
        <w:ind w:left="2160" w:firstLine="720"/>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assignment = proportional);</w:t>
      </w:r>
    </w:p>
    <w:p w14:paraId="2B7E7EDF" w14:textId="77777777"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2ED603BC" w14:textId="508520EF"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r>
        <w:rPr>
          <w:rFonts w:ascii="Courier New" w:hAnsi="Courier New" w:cs="Courier New"/>
          <w:color w:val="000000"/>
          <w:sz w:val="20"/>
          <w:szCs w:val="20"/>
          <w:shd w:val="clear" w:color="auto" w:fill="FFFFFF"/>
        </w:rPr>
        <w:lastRenderedPageBreak/>
        <w:drawing>
          <wp:inline distT="0" distB="0" distL="0" distR="0" wp14:anchorId="1498F4AA" wp14:editId="2A7473A4">
            <wp:extent cx="5943600" cy="2232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3E51B953" w14:textId="77777777" w:rsidR="00B5058E" w:rsidRDefault="00B5058E"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603F7E04" w14:textId="645F67B9" w:rsidR="00B5058E" w:rsidRDefault="00B5058E"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p>
    <w:p w14:paraId="7AC274A8" w14:textId="77777777" w:rsidR="00E60F70" w:rsidRDefault="00E60F70" w:rsidP="00E60F70">
      <w:pPr>
        <w:widowControl/>
        <w:tabs>
          <w:tab w:val="clear" w:pos="720"/>
          <w:tab w:val="clear" w:pos="4800"/>
          <w:tab w:val="clear" w:pos="9500"/>
        </w:tabs>
        <w:jc w:val="left"/>
        <w:rPr>
          <w:rFonts w:ascii="Courier New" w:hAnsi="Courier New" w:cs="Courier New"/>
          <w:noProof w:val="0"/>
          <w:color w:val="000000"/>
          <w:sz w:val="20"/>
          <w:szCs w:val="20"/>
          <w:shd w:val="clear" w:color="auto" w:fill="FFFFFF"/>
        </w:rPr>
      </w:pPr>
      <w:r>
        <w:rPr>
          <w:rFonts w:ascii="Courier New" w:hAnsi="Courier New" w:cs="Courier New"/>
          <w:noProof w:val="0"/>
          <w:color w:val="000000"/>
          <w:sz w:val="20"/>
          <w:szCs w:val="20"/>
          <w:shd w:val="clear" w:color="auto" w:fill="FFFFFF"/>
        </w:rPr>
        <w:t xml:space="preserve"> </w:t>
      </w:r>
    </w:p>
    <w:p w14:paraId="5BBAF439" w14:textId="00B921F2" w:rsidR="001505B2" w:rsidRDefault="00CC1EB6">
      <w:pPr>
        <w:pStyle w:val="Heading1"/>
        <w:numPr>
          <w:ilvl w:val="0"/>
          <w:numId w:val="0"/>
        </w:numPr>
        <w:ind w:left="720"/>
      </w:pPr>
      <w:r>
        <w:br w:type="page"/>
      </w:r>
      <w:bookmarkStart w:id="99" w:name="_Toc32828704"/>
      <w:r w:rsidR="00E015B5">
        <w:lastRenderedPageBreak/>
        <w:t>References</w:t>
      </w:r>
      <w:bookmarkEnd w:id="99"/>
    </w:p>
    <w:p w14:paraId="59580420" w14:textId="77777777" w:rsidR="00F45876" w:rsidRPr="00F45876" w:rsidRDefault="00F45876" w:rsidP="00F45876">
      <w:pPr>
        <w:rPr>
          <w:lang w:eastAsia="x-none"/>
        </w:rPr>
      </w:pPr>
    </w:p>
    <w:p w14:paraId="2273A3EF" w14:textId="0C517B16" w:rsidR="00D36296" w:rsidRDefault="00D36296" w:rsidP="00F45876">
      <w:pPr>
        <w:spacing w:line="276" w:lineRule="auto"/>
        <w:ind w:left="428" w:hangingChars="200" w:hanging="428"/>
        <w:jc w:val="left"/>
        <w:rPr>
          <w:rFonts w:ascii="Arial" w:hAnsi="Arial" w:cs="Arial"/>
          <w:szCs w:val="22"/>
        </w:rPr>
      </w:pPr>
      <w:r w:rsidRPr="0025514E">
        <w:rPr>
          <w:rFonts w:ascii="Arial" w:hAnsi="Arial" w:cs="Arial"/>
          <w:spacing w:val="-3"/>
          <w:szCs w:val="22"/>
          <w:lang w:val="nl-NL"/>
        </w:rPr>
        <w:t xml:space="preserve">Bakk, Z., Oberski, D. L., &amp; Vermunt, J. K. (2014). Relating latent class assignments to external variables: </w:t>
      </w:r>
      <w:r w:rsidR="00D0427E">
        <w:rPr>
          <w:rFonts w:ascii="Arial" w:hAnsi="Arial" w:cs="Arial"/>
          <w:spacing w:val="-3"/>
          <w:szCs w:val="22"/>
          <w:lang w:val="nl-NL"/>
        </w:rPr>
        <w:t>S</w:t>
      </w:r>
      <w:r w:rsidRPr="0025514E">
        <w:rPr>
          <w:rFonts w:ascii="Arial" w:hAnsi="Arial" w:cs="Arial"/>
          <w:spacing w:val="-3"/>
          <w:szCs w:val="22"/>
          <w:lang w:val="nl-NL"/>
        </w:rPr>
        <w:t xml:space="preserve">tandard errors for corrected inference. </w:t>
      </w:r>
      <w:r w:rsidRPr="0025514E">
        <w:rPr>
          <w:rFonts w:ascii="Arial" w:hAnsi="Arial" w:cs="Arial"/>
          <w:i/>
          <w:iCs/>
          <w:spacing w:val="-3"/>
          <w:szCs w:val="22"/>
          <w:lang w:val="nl-NL"/>
        </w:rPr>
        <w:t>Political Analysis</w:t>
      </w:r>
      <w:r w:rsidRPr="0025514E">
        <w:rPr>
          <w:rFonts w:ascii="Arial" w:hAnsi="Arial" w:cs="Arial"/>
          <w:i/>
          <w:spacing w:val="-3"/>
          <w:szCs w:val="22"/>
          <w:lang w:val="nl-NL"/>
        </w:rPr>
        <w:t>, 22</w:t>
      </w:r>
      <w:r w:rsidRPr="0025514E">
        <w:rPr>
          <w:rFonts w:ascii="Arial" w:hAnsi="Arial" w:cs="Arial"/>
          <w:spacing w:val="-3"/>
          <w:szCs w:val="22"/>
          <w:lang w:val="nl-NL"/>
        </w:rPr>
        <w:t>, 520-540.</w:t>
      </w:r>
      <w:r w:rsidRPr="0025514E">
        <w:rPr>
          <w:rFonts w:ascii="Arial" w:hAnsi="Arial" w:cs="Arial"/>
          <w:szCs w:val="22"/>
        </w:rPr>
        <w:t xml:space="preserve"> doi:10.1093/pan/mpu003</w:t>
      </w:r>
    </w:p>
    <w:p w14:paraId="3A19994C" w14:textId="77777777" w:rsidR="0025514E" w:rsidRPr="0025514E" w:rsidRDefault="0025514E" w:rsidP="00F45876">
      <w:pPr>
        <w:spacing w:line="276" w:lineRule="auto"/>
        <w:ind w:left="440" w:hangingChars="200" w:hanging="440"/>
        <w:jc w:val="left"/>
        <w:rPr>
          <w:rFonts w:ascii="Arial" w:hAnsi="Arial" w:cs="Arial"/>
          <w:szCs w:val="22"/>
        </w:rPr>
      </w:pPr>
    </w:p>
    <w:p w14:paraId="1AAE856A" w14:textId="3A6AF540" w:rsidR="00667D17" w:rsidRPr="0025514E" w:rsidRDefault="00D36296" w:rsidP="00F45876">
      <w:pPr>
        <w:spacing w:line="276" w:lineRule="auto"/>
        <w:ind w:left="428" w:hangingChars="200" w:hanging="428"/>
        <w:jc w:val="left"/>
        <w:rPr>
          <w:rFonts w:ascii="Arial" w:hAnsi="Arial" w:cs="Arial"/>
          <w:spacing w:val="-3"/>
          <w:szCs w:val="22"/>
          <w:lang w:val="nl-NL"/>
        </w:rPr>
      </w:pPr>
      <w:r w:rsidRPr="0025514E">
        <w:rPr>
          <w:rFonts w:ascii="Arial" w:hAnsi="Arial" w:cs="Arial"/>
          <w:spacing w:val="-3"/>
          <w:szCs w:val="22"/>
          <w:lang w:val="nl-NL"/>
        </w:rPr>
        <w:t xml:space="preserve">Bakk, Z., &amp; Vermunt, J. K. (2016). Robustness of stepwise latent class modeling with continuous distal outcomes. </w:t>
      </w:r>
      <w:r w:rsidRPr="0025514E">
        <w:rPr>
          <w:rFonts w:ascii="Arial" w:hAnsi="Arial" w:cs="Arial"/>
          <w:i/>
          <w:iCs/>
          <w:spacing w:val="-3"/>
          <w:szCs w:val="22"/>
          <w:lang w:val="nl-NL"/>
        </w:rPr>
        <w:t xml:space="preserve">Structural Equation Modeling, 23, </w:t>
      </w:r>
      <w:r w:rsidRPr="0025514E">
        <w:rPr>
          <w:rFonts w:ascii="Arial" w:hAnsi="Arial" w:cs="Arial"/>
          <w:iCs/>
          <w:spacing w:val="-3"/>
          <w:szCs w:val="22"/>
          <w:lang w:val="nl-NL"/>
        </w:rPr>
        <w:t>20-31</w:t>
      </w:r>
      <w:r w:rsidRPr="0025514E">
        <w:rPr>
          <w:rFonts w:ascii="Arial" w:hAnsi="Arial" w:cs="Arial"/>
          <w:i/>
          <w:iCs/>
          <w:spacing w:val="-3"/>
          <w:szCs w:val="22"/>
          <w:lang w:val="nl-NL"/>
        </w:rPr>
        <w:t>.</w:t>
      </w:r>
      <w:r w:rsidRPr="0025514E">
        <w:rPr>
          <w:rFonts w:ascii="Arial" w:hAnsi="Arial" w:cs="Arial"/>
          <w:iCs/>
          <w:spacing w:val="-3"/>
          <w:szCs w:val="22"/>
          <w:lang w:val="nl-NL"/>
        </w:rPr>
        <w:t xml:space="preserve"> doi:10.1080/10705511.2014.955104</w:t>
      </w:r>
    </w:p>
    <w:p w14:paraId="031AC38B" w14:textId="77777777" w:rsidR="0025514E" w:rsidRDefault="0025514E" w:rsidP="00F45876">
      <w:pPr>
        <w:spacing w:line="276" w:lineRule="auto"/>
        <w:ind w:left="440" w:hangingChars="200" w:hanging="440"/>
        <w:jc w:val="left"/>
        <w:rPr>
          <w:rFonts w:ascii="Arial" w:hAnsi="Arial" w:cs="Arial"/>
          <w:szCs w:val="22"/>
        </w:rPr>
      </w:pPr>
    </w:p>
    <w:p w14:paraId="7F5ED660" w14:textId="2416131F" w:rsidR="001A7837" w:rsidRDefault="001A7837" w:rsidP="00F45876">
      <w:pPr>
        <w:spacing w:line="276" w:lineRule="auto"/>
        <w:ind w:left="440" w:hangingChars="200" w:hanging="440"/>
        <w:jc w:val="left"/>
        <w:rPr>
          <w:rFonts w:ascii="Arial" w:hAnsi="Arial" w:cs="Arial"/>
          <w:szCs w:val="22"/>
        </w:rPr>
      </w:pPr>
      <w:r w:rsidRPr="0025514E">
        <w:rPr>
          <w:rFonts w:ascii="Arial" w:hAnsi="Arial" w:cs="Arial"/>
          <w:szCs w:val="22"/>
        </w:rPr>
        <w:t xml:space="preserve">Bolck, A., Croon, M., &amp; Hagenaars, J. (2004). Estimating latent structure models with categorical variables: One-step versus three-step estimators. </w:t>
      </w:r>
      <w:r w:rsidRPr="0025514E">
        <w:rPr>
          <w:rFonts w:ascii="Arial" w:hAnsi="Arial" w:cs="Arial"/>
          <w:i/>
          <w:iCs/>
          <w:szCs w:val="22"/>
        </w:rPr>
        <w:t>Political Analysis</w:t>
      </w:r>
      <w:r w:rsidRPr="0025514E">
        <w:rPr>
          <w:rFonts w:ascii="Arial" w:hAnsi="Arial" w:cs="Arial"/>
          <w:szCs w:val="22"/>
        </w:rPr>
        <w:t xml:space="preserve">, </w:t>
      </w:r>
      <w:r w:rsidRPr="0025514E">
        <w:rPr>
          <w:rFonts w:ascii="Arial" w:hAnsi="Arial" w:cs="Arial"/>
          <w:i/>
          <w:iCs/>
          <w:szCs w:val="22"/>
        </w:rPr>
        <w:t>12</w:t>
      </w:r>
      <w:r w:rsidRPr="0025514E">
        <w:rPr>
          <w:rFonts w:ascii="Arial" w:hAnsi="Arial" w:cs="Arial"/>
          <w:szCs w:val="22"/>
        </w:rPr>
        <w:t xml:space="preserve">(1), 3–27. </w:t>
      </w:r>
    </w:p>
    <w:p w14:paraId="34CC5130" w14:textId="77777777" w:rsidR="0025514E" w:rsidRPr="0025514E" w:rsidRDefault="0025514E" w:rsidP="00F45876">
      <w:pPr>
        <w:spacing w:line="276" w:lineRule="auto"/>
        <w:ind w:left="440" w:hangingChars="200" w:hanging="440"/>
        <w:jc w:val="left"/>
        <w:rPr>
          <w:rFonts w:ascii="Arial" w:hAnsi="Arial" w:cs="Arial"/>
          <w:szCs w:val="22"/>
        </w:rPr>
      </w:pPr>
    </w:p>
    <w:p w14:paraId="2E3818E2" w14:textId="77777777" w:rsidR="000D31C1" w:rsidRPr="0025514E" w:rsidRDefault="00D06E2B" w:rsidP="00F45876">
      <w:pPr>
        <w:spacing w:line="276" w:lineRule="auto"/>
        <w:ind w:left="440" w:hangingChars="200" w:hanging="440"/>
        <w:jc w:val="left"/>
        <w:rPr>
          <w:rFonts w:ascii="Arial" w:hAnsi="Arial" w:cs="Arial"/>
          <w:szCs w:val="22"/>
        </w:rPr>
      </w:pPr>
      <w:r w:rsidRPr="0025514E">
        <w:rPr>
          <w:rFonts w:ascii="Arial" w:hAnsi="Arial" w:cs="Arial"/>
          <w:szCs w:val="22"/>
        </w:rPr>
        <w:t xml:space="preserve">Collins, L. M., &amp; Lanza, S. T. (2010). </w:t>
      </w:r>
      <w:r w:rsidRPr="0025514E">
        <w:rPr>
          <w:rFonts w:ascii="Arial" w:hAnsi="Arial" w:cs="Arial"/>
          <w:i/>
          <w:iCs/>
          <w:szCs w:val="22"/>
        </w:rPr>
        <w:t>Latent class and latent transition analysis: With applications in the social, behavioral, and health sciences</w:t>
      </w:r>
      <w:r w:rsidRPr="0025514E">
        <w:rPr>
          <w:rFonts w:ascii="Arial" w:hAnsi="Arial" w:cs="Arial"/>
          <w:szCs w:val="22"/>
        </w:rPr>
        <w:t>. New York</w:t>
      </w:r>
      <w:r w:rsidR="00D44C50" w:rsidRPr="0025514E">
        <w:rPr>
          <w:rFonts w:ascii="Arial" w:hAnsi="Arial" w:cs="Arial"/>
          <w:szCs w:val="22"/>
        </w:rPr>
        <w:t>, NY</w:t>
      </w:r>
      <w:r w:rsidRPr="0025514E">
        <w:rPr>
          <w:rFonts w:ascii="Arial" w:hAnsi="Arial" w:cs="Arial"/>
          <w:szCs w:val="22"/>
        </w:rPr>
        <w:t>: Wiley.</w:t>
      </w:r>
    </w:p>
    <w:p w14:paraId="1DA43224" w14:textId="77777777" w:rsidR="00F438A9" w:rsidRPr="0025514E" w:rsidRDefault="00F438A9" w:rsidP="00F45876">
      <w:pPr>
        <w:spacing w:line="276" w:lineRule="auto"/>
        <w:ind w:left="440" w:hangingChars="200" w:hanging="440"/>
        <w:jc w:val="left"/>
        <w:rPr>
          <w:rFonts w:ascii="Arial" w:hAnsi="Arial" w:cs="Arial"/>
          <w:szCs w:val="22"/>
        </w:rPr>
      </w:pPr>
    </w:p>
    <w:p w14:paraId="2C1B0899" w14:textId="798DD7C2" w:rsidR="00F438A9" w:rsidRPr="0025514E" w:rsidRDefault="00F438A9" w:rsidP="00F45876">
      <w:pPr>
        <w:widowControl/>
        <w:tabs>
          <w:tab w:val="clear" w:pos="720"/>
          <w:tab w:val="clear" w:pos="4800"/>
          <w:tab w:val="clear" w:pos="9500"/>
        </w:tabs>
        <w:autoSpaceDE/>
        <w:autoSpaceDN/>
        <w:adjustRightInd/>
        <w:spacing w:line="276" w:lineRule="auto"/>
        <w:ind w:left="440" w:hangingChars="200" w:hanging="440"/>
        <w:jc w:val="left"/>
        <w:rPr>
          <w:rFonts w:ascii="Arial" w:hAnsi="Arial" w:cs="Arial"/>
          <w:noProof w:val="0"/>
          <w:szCs w:val="22"/>
        </w:rPr>
      </w:pPr>
      <w:proofErr w:type="spellStart"/>
      <w:r w:rsidRPr="0025514E">
        <w:rPr>
          <w:rFonts w:ascii="Arial" w:hAnsi="Arial" w:cs="Arial"/>
          <w:noProof w:val="0"/>
          <w:szCs w:val="22"/>
        </w:rPr>
        <w:t>Dziak</w:t>
      </w:r>
      <w:proofErr w:type="spellEnd"/>
      <w:r w:rsidRPr="0025514E">
        <w:rPr>
          <w:rFonts w:ascii="Arial" w:hAnsi="Arial" w:cs="Arial"/>
          <w:noProof w:val="0"/>
          <w:szCs w:val="22"/>
        </w:rPr>
        <w:t>, J. J., Bray, B. C., Zhang, J. - T., Zhang, M., &amp; Lanza, S. T. (2016). Comparing the performance of improved classify-analyze approaches in latent profile analysis. Methodology:</w:t>
      </w:r>
      <w:r w:rsidRPr="0025514E">
        <w:rPr>
          <w:rFonts w:ascii="Arial" w:hAnsi="Arial" w:cs="Arial"/>
          <w:i/>
          <w:noProof w:val="0"/>
          <w:szCs w:val="22"/>
        </w:rPr>
        <w:t xml:space="preserve"> European Journal </w:t>
      </w:r>
      <w:r w:rsidR="00D0427E">
        <w:rPr>
          <w:rFonts w:ascii="Arial" w:hAnsi="Arial" w:cs="Arial"/>
          <w:i/>
          <w:noProof w:val="0"/>
          <w:szCs w:val="22"/>
        </w:rPr>
        <w:t>o</w:t>
      </w:r>
      <w:r w:rsidRPr="0025514E">
        <w:rPr>
          <w:rFonts w:ascii="Arial" w:hAnsi="Arial" w:cs="Arial"/>
          <w:i/>
          <w:noProof w:val="0"/>
          <w:szCs w:val="22"/>
        </w:rPr>
        <w:t xml:space="preserve">f Research Methods </w:t>
      </w:r>
      <w:r w:rsidR="00D0427E">
        <w:rPr>
          <w:rFonts w:ascii="Arial" w:hAnsi="Arial" w:cs="Arial"/>
          <w:i/>
          <w:noProof w:val="0"/>
          <w:szCs w:val="22"/>
        </w:rPr>
        <w:t>f</w:t>
      </w:r>
      <w:r w:rsidRPr="0025514E">
        <w:rPr>
          <w:rFonts w:ascii="Arial" w:hAnsi="Arial" w:cs="Arial"/>
          <w:i/>
          <w:noProof w:val="0"/>
          <w:szCs w:val="22"/>
        </w:rPr>
        <w:t xml:space="preserve">or </w:t>
      </w:r>
      <w:r w:rsidR="00D0427E">
        <w:rPr>
          <w:rFonts w:ascii="Arial" w:hAnsi="Arial" w:cs="Arial"/>
          <w:i/>
          <w:noProof w:val="0"/>
          <w:szCs w:val="22"/>
        </w:rPr>
        <w:t>t</w:t>
      </w:r>
      <w:r w:rsidRPr="0025514E">
        <w:rPr>
          <w:rFonts w:ascii="Arial" w:hAnsi="Arial" w:cs="Arial"/>
          <w:i/>
          <w:noProof w:val="0"/>
          <w:szCs w:val="22"/>
        </w:rPr>
        <w:t xml:space="preserve">he Behavioral </w:t>
      </w:r>
      <w:r w:rsidR="00D0427E">
        <w:rPr>
          <w:rFonts w:ascii="Arial" w:hAnsi="Arial" w:cs="Arial"/>
          <w:i/>
          <w:noProof w:val="0"/>
          <w:szCs w:val="22"/>
        </w:rPr>
        <w:t>a</w:t>
      </w:r>
      <w:r w:rsidRPr="0025514E">
        <w:rPr>
          <w:rFonts w:ascii="Arial" w:hAnsi="Arial" w:cs="Arial"/>
          <w:i/>
          <w:noProof w:val="0"/>
          <w:szCs w:val="22"/>
        </w:rPr>
        <w:t xml:space="preserve">nd Social Sciences, 12, </w:t>
      </w:r>
      <w:r w:rsidRPr="0025514E">
        <w:rPr>
          <w:rFonts w:ascii="Arial" w:hAnsi="Arial" w:cs="Arial"/>
          <w:noProof w:val="0"/>
          <w:szCs w:val="22"/>
        </w:rPr>
        <w:t>107-116. http://do</w:t>
      </w:r>
      <w:r w:rsidR="0025514E">
        <w:rPr>
          <w:rFonts w:ascii="Arial" w:hAnsi="Arial" w:cs="Arial"/>
          <w:noProof w:val="0"/>
          <w:szCs w:val="22"/>
        </w:rPr>
        <w:t>i.org/10.1027/1614-2241/a000114</w:t>
      </w:r>
    </w:p>
    <w:p w14:paraId="391F5857" w14:textId="77777777" w:rsidR="00C17936" w:rsidRPr="0025514E" w:rsidRDefault="00C17936" w:rsidP="00F45876">
      <w:pPr>
        <w:spacing w:line="276" w:lineRule="auto"/>
        <w:ind w:left="440" w:hangingChars="200" w:hanging="440"/>
        <w:jc w:val="left"/>
        <w:rPr>
          <w:rFonts w:ascii="Arial" w:hAnsi="Arial" w:cs="Arial"/>
          <w:i/>
          <w:szCs w:val="22"/>
        </w:rPr>
      </w:pPr>
    </w:p>
    <w:p w14:paraId="6E531289" w14:textId="45CF52F3" w:rsidR="00947310" w:rsidRPr="0025514E" w:rsidRDefault="00C17936" w:rsidP="00F45876">
      <w:pPr>
        <w:spacing w:line="276" w:lineRule="auto"/>
        <w:ind w:left="440" w:hangingChars="200" w:hanging="440"/>
        <w:jc w:val="left"/>
        <w:rPr>
          <w:rFonts w:ascii="Arial" w:hAnsi="Arial" w:cs="Arial"/>
          <w:bCs/>
          <w:szCs w:val="22"/>
        </w:rPr>
      </w:pPr>
      <w:r w:rsidRPr="0025514E">
        <w:rPr>
          <w:rFonts w:ascii="Arial" w:hAnsi="Arial" w:cs="Arial"/>
          <w:bCs/>
          <w:szCs w:val="22"/>
        </w:rPr>
        <w:t xml:space="preserve">Lanza, S. T., Dziak, J. J., Huang, L., </w:t>
      </w:r>
      <w:r w:rsidR="00667D17" w:rsidRPr="0025514E">
        <w:rPr>
          <w:rFonts w:ascii="Arial" w:hAnsi="Arial" w:cs="Arial"/>
          <w:bCs/>
          <w:szCs w:val="22"/>
        </w:rPr>
        <w:t>Wagner, A. T.</w:t>
      </w:r>
      <w:r w:rsidRPr="0025514E">
        <w:rPr>
          <w:rFonts w:ascii="Arial" w:hAnsi="Arial" w:cs="Arial"/>
          <w:bCs/>
          <w:szCs w:val="22"/>
        </w:rPr>
        <w:t>, &amp; Collins, L. M. (201</w:t>
      </w:r>
      <w:r w:rsidR="00233E0F" w:rsidRPr="0025514E">
        <w:rPr>
          <w:rFonts w:ascii="Arial" w:hAnsi="Arial" w:cs="Arial"/>
          <w:bCs/>
          <w:szCs w:val="22"/>
        </w:rPr>
        <w:t>5</w:t>
      </w:r>
      <w:r w:rsidRPr="0025514E">
        <w:rPr>
          <w:rFonts w:ascii="Arial" w:hAnsi="Arial" w:cs="Arial"/>
          <w:bCs/>
          <w:szCs w:val="22"/>
        </w:rPr>
        <w:t xml:space="preserve">). </w:t>
      </w:r>
      <w:r w:rsidRPr="0025514E">
        <w:rPr>
          <w:rFonts w:ascii="Arial" w:hAnsi="Arial" w:cs="Arial"/>
          <w:bCs/>
          <w:i/>
          <w:szCs w:val="22"/>
        </w:rPr>
        <w:t>Proc LCA &amp; Proc LTA users'</w:t>
      </w:r>
      <w:r w:rsidR="00D0427E">
        <w:rPr>
          <w:rFonts w:ascii="Arial" w:hAnsi="Arial" w:cs="Arial"/>
          <w:bCs/>
          <w:i/>
          <w:szCs w:val="22"/>
        </w:rPr>
        <w:t xml:space="preserve"> </w:t>
      </w:r>
      <w:r w:rsidRPr="0025514E">
        <w:rPr>
          <w:rFonts w:ascii="Arial" w:hAnsi="Arial" w:cs="Arial"/>
          <w:bCs/>
          <w:i/>
          <w:szCs w:val="22"/>
        </w:rPr>
        <w:t xml:space="preserve">guide </w:t>
      </w:r>
      <w:r w:rsidR="004713C7" w:rsidRPr="0025514E">
        <w:rPr>
          <w:rFonts w:ascii="Arial" w:hAnsi="Arial" w:cs="Arial"/>
          <w:bCs/>
          <w:szCs w:val="22"/>
        </w:rPr>
        <w:t>(Version 1.</w:t>
      </w:r>
      <w:r w:rsidR="00667D17" w:rsidRPr="0025514E">
        <w:rPr>
          <w:rFonts w:ascii="Arial" w:hAnsi="Arial" w:cs="Arial"/>
          <w:bCs/>
          <w:szCs w:val="22"/>
        </w:rPr>
        <w:t>3.2</w:t>
      </w:r>
      <w:r w:rsidR="004713C7" w:rsidRPr="0025514E">
        <w:rPr>
          <w:rFonts w:ascii="Arial" w:hAnsi="Arial" w:cs="Arial"/>
          <w:bCs/>
          <w:szCs w:val="22"/>
        </w:rPr>
        <w:t>). Universi</w:t>
      </w:r>
      <w:r w:rsidRPr="0025514E">
        <w:rPr>
          <w:rFonts w:ascii="Arial" w:hAnsi="Arial" w:cs="Arial"/>
          <w:bCs/>
          <w:szCs w:val="22"/>
        </w:rPr>
        <w:t xml:space="preserve">ty Park: The Methodology Center, Penn State. Available from </w:t>
      </w:r>
      <w:hyperlink r:id="rId36" w:history="1">
        <w:r w:rsidRPr="0025514E">
          <w:rPr>
            <w:rStyle w:val="Hyperlink"/>
            <w:rFonts w:ascii="Arial" w:hAnsi="Arial" w:cs="Arial"/>
            <w:bCs/>
            <w:szCs w:val="22"/>
          </w:rPr>
          <w:t>methodology.psu.edu</w:t>
        </w:r>
      </w:hyperlink>
    </w:p>
    <w:p w14:paraId="01948760" w14:textId="77777777" w:rsidR="001A7837" w:rsidRPr="0025514E" w:rsidRDefault="001A7837" w:rsidP="00F45876">
      <w:pPr>
        <w:spacing w:line="276" w:lineRule="auto"/>
        <w:ind w:left="440" w:hangingChars="200" w:hanging="440"/>
        <w:jc w:val="left"/>
        <w:rPr>
          <w:rFonts w:ascii="Arial" w:hAnsi="Arial" w:cs="Arial"/>
          <w:szCs w:val="22"/>
        </w:rPr>
      </w:pPr>
    </w:p>
    <w:p w14:paraId="47F0F284" w14:textId="77777777" w:rsidR="001A7837" w:rsidRPr="0025514E" w:rsidRDefault="001A7837" w:rsidP="00F45876">
      <w:pPr>
        <w:spacing w:line="276" w:lineRule="auto"/>
        <w:ind w:left="440" w:hangingChars="200" w:hanging="440"/>
        <w:jc w:val="left"/>
        <w:rPr>
          <w:rFonts w:ascii="Arial" w:hAnsi="Arial" w:cs="Arial"/>
          <w:szCs w:val="22"/>
        </w:rPr>
      </w:pPr>
      <w:r w:rsidRPr="0025514E">
        <w:rPr>
          <w:rFonts w:ascii="Arial" w:hAnsi="Arial" w:cs="Arial"/>
          <w:szCs w:val="22"/>
        </w:rPr>
        <w:t>Lanza, S. T., Tan, X., &amp; Bray, B. C. (2013). Latent class analysis with distal outcomes: A flexible model-based approach. </w:t>
      </w:r>
      <w:r w:rsidRPr="0025514E">
        <w:rPr>
          <w:rFonts w:ascii="Arial" w:hAnsi="Arial" w:cs="Arial"/>
          <w:i/>
          <w:szCs w:val="22"/>
        </w:rPr>
        <w:t>Structural Equation Modeling: A Multidisciplinary Journal, 20</w:t>
      </w:r>
      <w:r w:rsidRPr="0025514E">
        <w:rPr>
          <w:rFonts w:ascii="Arial" w:hAnsi="Arial" w:cs="Arial"/>
          <w:szCs w:val="22"/>
        </w:rPr>
        <w:t xml:space="preserve">, 1-20. </w:t>
      </w:r>
    </w:p>
    <w:p w14:paraId="0A17B7E4" w14:textId="6447270D" w:rsidR="00C17936" w:rsidRPr="0025514E" w:rsidRDefault="001A7837" w:rsidP="00F45876">
      <w:pPr>
        <w:spacing w:line="276" w:lineRule="auto"/>
        <w:ind w:left="440" w:hangingChars="200" w:hanging="440"/>
        <w:jc w:val="left"/>
        <w:rPr>
          <w:rFonts w:ascii="Arial" w:hAnsi="Arial" w:cs="Arial"/>
          <w:bCs/>
          <w:szCs w:val="22"/>
        </w:rPr>
      </w:pPr>
      <w:r w:rsidRPr="0025514E">
        <w:rPr>
          <w:rFonts w:ascii="Arial" w:hAnsi="Arial" w:cs="Arial"/>
          <w:bCs/>
          <w:szCs w:val="22"/>
        </w:rPr>
        <w:t xml:space="preserve"> </w:t>
      </w:r>
    </w:p>
    <w:p w14:paraId="2C4E4138" w14:textId="27C3A7DE" w:rsidR="000E32A4" w:rsidRDefault="00F66005" w:rsidP="00F45876">
      <w:pPr>
        <w:pStyle w:val="NormalWeb"/>
        <w:spacing w:before="0" w:beforeAutospacing="0" w:after="0" w:afterAutospacing="0" w:line="276" w:lineRule="auto"/>
        <w:ind w:left="440" w:hangingChars="200" w:hanging="440"/>
        <w:rPr>
          <w:rFonts w:ascii="Arial" w:hAnsi="Arial" w:cs="Arial"/>
          <w:sz w:val="22"/>
          <w:szCs w:val="22"/>
        </w:rPr>
      </w:pPr>
      <w:r w:rsidRPr="0025514E">
        <w:rPr>
          <w:rFonts w:ascii="Arial" w:hAnsi="Arial" w:cs="Arial"/>
          <w:bCs/>
          <w:sz w:val="22"/>
          <w:szCs w:val="22"/>
        </w:rPr>
        <w:t>Schafer, J. L. (1997)</w:t>
      </w:r>
      <w:r w:rsidRPr="0025514E">
        <w:rPr>
          <w:rFonts w:ascii="Arial" w:hAnsi="Arial" w:cs="Arial"/>
          <w:bCs/>
          <w:i/>
          <w:sz w:val="22"/>
          <w:szCs w:val="22"/>
        </w:rPr>
        <w:t xml:space="preserve"> </w:t>
      </w:r>
      <w:r w:rsidR="00C327DF" w:rsidRPr="0025514E">
        <w:rPr>
          <w:rFonts w:ascii="Arial" w:hAnsi="Arial" w:cs="Arial"/>
          <w:i/>
          <w:sz w:val="22"/>
          <w:szCs w:val="22"/>
        </w:rPr>
        <w:t xml:space="preserve">Analysis of </w:t>
      </w:r>
      <w:r w:rsidR="007D5119" w:rsidRPr="0025514E">
        <w:rPr>
          <w:rFonts w:ascii="Arial" w:hAnsi="Arial" w:cs="Arial"/>
          <w:i/>
          <w:sz w:val="22"/>
          <w:szCs w:val="22"/>
        </w:rPr>
        <w:t>i</w:t>
      </w:r>
      <w:r w:rsidR="00C327DF" w:rsidRPr="0025514E">
        <w:rPr>
          <w:rFonts w:ascii="Arial" w:hAnsi="Arial" w:cs="Arial"/>
          <w:i/>
          <w:sz w:val="22"/>
          <w:szCs w:val="22"/>
        </w:rPr>
        <w:t xml:space="preserve">ncomplete </w:t>
      </w:r>
      <w:r w:rsidR="007D5119" w:rsidRPr="0025514E">
        <w:rPr>
          <w:rFonts w:ascii="Arial" w:hAnsi="Arial" w:cs="Arial"/>
          <w:i/>
          <w:sz w:val="22"/>
          <w:szCs w:val="22"/>
        </w:rPr>
        <w:t>m</w:t>
      </w:r>
      <w:r w:rsidR="00C327DF" w:rsidRPr="0025514E">
        <w:rPr>
          <w:rFonts w:ascii="Arial" w:hAnsi="Arial" w:cs="Arial"/>
          <w:i/>
          <w:sz w:val="22"/>
          <w:szCs w:val="22"/>
        </w:rPr>
        <w:t xml:space="preserve">ultivariate </w:t>
      </w:r>
      <w:r w:rsidR="007D5119" w:rsidRPr="0025514E">
        <w:rPr>
          <w:rFonts w:ascii="Arial" w:hAnsi="Arial" w:cs="Arial"/>
          <w:i/>
          <w:sz w:val="22"/>
          <w:szCs w:val="22"/>
        </w:rPr>
        <w:t>d</w:t>
      </w:r>
      <w:r w:rsidR="00C327DF" w:rsidRPr="0025514E">
        <w:rPr>
          <w:rFonts w:ascii="Arial" w:hAnsi="Arial" w:cs="Arial"/>
          <w:i/>
          <w:sz w:val="22"/>
          <w:szCs w:val="22"/>
        </w:rPr>
        <w:t>ata</w:t>
      </w:r>
      <w:r w:rsidR="00C327DF" w:rsidRPr="0025514E">
        <w:rPr>
          <w:rFonts w:ascii="Arial" w:hAnsi="Arial" w:cs="Arial"/>
          <w:sz w:val="22"/>
          <w:szCs w:val="22"/>
        </w:rPr>
        <w:t>. Boca Raton</w:t>
      </w:r>
      <w:r w:rsidR="00D44C50" w:rsidRPr="0025514E">
        <w:rPr>
          <w:rFonts w:ascii="Arial" w:hAnsi="Arial" w:cs="Arial"/>
          <w:sz w:val="22"/>
          <w:szCs w:val="22"/>
        </w:rPr>
        <w:t>, FL</w:t>
      </w:r>
      <w:r w:rsidR="00C327DF" w:rsidRPr="0025514E">
        <w:rPr>
          <w:rFonts w:ascii="Arial" w:hAnsi="Arial" w:cs="Arial"/>
          <w:sz w:val="22"/>
          <w:szCs w:val="22"/>
        </w:rPr>
        <w:t>: Chapman and Hall/CRC.</w:t>
      </w:r>
      <w:r w:rsidR="000E32A4" w:rsidRPr="0025514E">
        <w:rPr>
          <w:rFonts w:ascii="Arial" w:hAnsi="Arial" w:cs="Arial"/>
          <w:sz w:val="22"/>
          <w:szCs w:val="22"/>
        </w:rPr>
        <w:t xml:space="preserve"> </w:t>
      </w:r>
    </w:p>
    <w:p w14:paraId="45169D63" w14:textId="77777777" w:rsidR="0025514E" w:rsidRPr="0025514E" w:rsidRDefault="0025514E" w:rsidP="00F45876">
      <w:pPr>
        <w:pStyle w:val="NormalWeb"/>
        <w:spacing w:before="0" w:beforeAutospacing="0" w:after="0" w:afterAutospacing="0" w:line="276" w:lineRule="auto"/>
        <w:ind w:left="440" w:hangingChars="200" w:hanging="440"/>
        <w:rPr>
          <w:rFonts w:ascii="Arial" w:hAnsi="Arial" w:cs="Arial"/>
          <w:noProof/>
          <w:sz w:val="22"/>
          <w:szCs w:val="22"/>
        </w:rPr>
      </w:pPr>
    </w:p>
    <w:p w14:paraId="48A41C6B" w14:textId="519B1660" w:rsidR="00F224C2" w:rsidRDefault="000E32A4" w:rsidP="00F45876">
      <w:pPr>
        <w:spacing w:line="276" w:lineRule="auto"/>
        <w:ind w:left="440" w:hangingChars="200" w:hanging="440"/>
        <w:jc w:val="left"/>
        <w:rPr>
          <w:rFonts w:ascii="Arial" w:hAnsi="Arial" w:cs="Arial"/>
          <w:szCs w:val="22"/>
        </w:rPr>
      </w:pPr>
      <w:r w:rsidRPr="0025514E">
        <w:rPr>
          <w:rFonts w:ascii="Arial" w:hAnsi="Arial" w:cs="Arial"/>
          <w:szCs w:val="22"/>
        </w:rPr>
        <w:t>Vermunt, J. K. (2010). Latent class modeling with covariates: Two improved three-step approaches</w:t>
      </w:r>
      <w:r w:rsidR="00D0427E">
        <w:rPr>
          <w:rFonts w:ascii="Arial" w:hAnsi="Arial" w:cs="Arial"/>
          <w:szCs w:val="22"/>
        </w:rPr>
        <w:t>.</w:t>
      </w:r>
      <w:r w:rsidRPr="0025514E">
        <w:rPr>
          <w:rFonts w:ascii="Arial" w:hAnsi="Arial" w:cs="Arial"/>
          <w:szCs w:val="22"/>
        </w:rPr>
        <w:t xml:space="preserve"> </w:t>
      </w:r>
      <w:r w:rsidRPr="0025514E">
        <w:rPr>
          <w:rFonts w:ascii="Arial" w:hAnsi="Arial" w:cs="Arial"/>
          <w:i/>
          <w:szCs w:val="22"/>
        </w:rPr>
        <w:t>Political Analysis, 18,</w:t>
      </w:r>
      <w:r w:rsidRPr="0025514E">
        <w:rPr>
          <w:rFonts w:ascii="Arial" w:hAnsi="Arial" w:cs="Arial"/>
          <w:szCs w:val="22"/>
        </w:rPr>
        <w:t xml:space="preserve"> 450–469. </w:t>
      </w:r>
      <w:r w:rsidR="00AD1635" w:rsidRPr="0025514E">
        <w:rPr>
          <w:rFonts w:ascii="Arial" w:hAnsi="Arial" w:cs="Arial"/>
          <w:szCs w:val="22"/>
        </w:rPr>
        <w:t xml:space="preserve"> </w:t>
      </w:r>
    </w:p>
    <w:p w14:paraId="2CD06678" w14:textId="77777777" w:rsidR="0025514E" w:rsidRPr="0025514E" w:rsidRDefault="0025514E" w:rsidP="00F45876">
      <w:pPr>
        <w:spacing w:line="276" w:lineRule="auto"/>
        <w:ind w:left="440" w:hangingChars="200" w:hanging="440"/>
        <w:jc w:val="left"/>
        <w:rPr>
          <w:rFonts w:ascii="Arial" w:hAnsi="Arial" w:cs="Arial"/>
          <w:szCs w:val="22"/>
        </w:rPr>
      </w:pPr>
    </w:p>
    <w:p w14:paraId="5AE2FE13" w14:textId="59018AD6" w:rsidR="00F224C2" w:rsidRDefault="00F224C2" w:rsidP="00F45876">
      <w:pPr>
        <w:spacing w:line="276" w:lineRule="auto"/>
        <w:ind w:left="440" w:hangingChars="200" w:hanging="440"/>
        <w:jc w:val="left"/>
        <w:rPr>
          <w:rFonts w:ascii="Arial" w:hAnsi="Arial" w:cs="Arial"/>
          <w:szCs w:val="22"/>
        </w:rPr>
      </w:pPr>
      <w:r w:rsidRPr="0025514E">
        <w:rPr>
          <w:rFonts w:ascii="Arial" w:hAnsi="Arial" w:cs="Arial"/>
          <w:szCs w:val="22"/>
        </w:rPr>
        <w:t xml:space="preserve">Vermunt, J. K., &amp; Magidson, J. (2015). </w:t>
      </w:r>
      <w:r w:rsidRPr="0025514E">
        <w:rPr>
          <w:rFonts w:ascii="Arial" w:hAnsi="Arial" w:cs="Arial"/>
          <w:i/>
          <w:szCs w:val="22"/>
        </w:rPr>
        <w:t>Upgrade manual for Latent GOLD 5.1</w:t>
      </w:r>
      <w:r w:rsidRPr="0025514E">
        <w:rPr>
          <w:rFonts w:ascii="Arial" w:hAnsi="Arial" w:cs="Arial"/>
          <w:szCs w:val="22"/>
        </w:rPr>
        <w:t>. Belmont, MA: Statistical Innovations</w:t>
      </w:r>
      <w:r w:rsidR="00D0427E">
        <w:rPr>
          <w:rFonts w:ascii="Arial" w:hAnsi="Arial" w:cs="Arial"/>
          <w:szCs w:val="22"/>
        </w:rPr>
        <w:t>,</w:t>
      </w:r>
      <w:r w:rsidRPr="0025514E">
        <w:rPr>
          <w:rFonts w:ascii="Arial" w:hAnsi="Arial" w:cs="Arial"/>
          <w:szCs w:val="22"/>
        </w:rPr>
        <w:t xml:space="preserve"> Inc.</w:t>
      </w:r>
    </w:p>
    <w:p w14:paraId="4126DD96" w14:textId="52437624" w:rsidR="00D84394" w:rsidRPr="00D84394" w:rsidRDefault="00D84394" w:rsidP="00E32C6E">
      <w:pPr>
        <w:widowControl/>
        <w:tabs>
          <w:tab w:val="clear" w:pos="720"/>
          <w:tab w:val="clear" w:pos="4800"/>
          <w:tab w:val="clear" w:pos="9500"/>
        </w:tabs>
        <w:autoSpaceDE/>
        <w:autoSpaceDN/>
        <w:adjustRightInd/>
        <w:jc w:val="left"/>
        <w:rPr>
          <w:lang w:eastAsia="x-none"/>
        </w:rPr>
      </w:pPr>
    </w:p>
    <w:sectPr w:rsidR="00D84394" w:rsidRPr="00D84394" w:rsidSect="00701948">
      <w:headerReference w:type="default" r:id="rId37"/>
      <w:pgSz w:w="12240" w:h="15840"/>
      <w:pgMar w:top="1440" w:right="1440" w:bottom="1260" w:left="1440" w:header="720" w:footer="720" w:gutter="0"/>
      <w:pgNumType w:start="0"/>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Wagner, Aaron Thomas" w:date="2020-02-12T11:11:00Z" w:initials="WAT">
    <w:p w14:paraId="46C4332D" w14:textId="270BE200" w:rsidR="00413330" w:rsidRPr="00FC37F1" w:rsidRDefault="00413330">
      <w:pPr>
        <w:pStyle w:val="CommentText"/>
        <w:rPr>
          <w:lang w:val="en-US"/>
        </w:rPr>
      </w:pPr>
      <w:r>
        <w:rPr>
          <w:rStyle w:val="CommentReference"/>
        </w:rPr>
        <w:annotationRef/>
      </w:r>
      <w:r>
        <w:rPr>
          <w:lang w:val="en-US"/>
        </w:rPr>
        <w:t>For John</w:t>
      </w:r>
    </w:p>
  </w:comment>
  <w:comment w:id="5" w:author="Wagner, Aaron Thomas" w:date="2020-02-12T11:16:00Z" w:initials="WAT">
    <w:p w14:paraId="66DAE64B" w14:textId="4DC0DDE1" w:rsidR="00413330" w:rsidRPr="00FC37F1" w:rsidRDefault="00413330">
      <w:pPr>
        <w:pStyle w:val="CommentText"/>
        <w:rPr>
          <w:lang w:val="en-US"/>
        </w:rPr>
      </w:pPr>
      <w:r>
        <w:rPr>
          <w:rStyle w:val="CommentReference"/>
        </w:rPr>
        <w:annotationRef/>
      </w:r>
      <w:r>
        <w:rPr>
          <w:lang w:val="en-US"/>
        </w:rPr>
        <w:t xml:space="preserve">New para. </w:t>
      </w:r>
      <w:r w:rsidR="0066072C">
        <w:rPr>
          <w:lang w:val="en-US"/>
        </w:rPr>
        <w:t xml:space="preserve">Is this needed with the name not including ‘BCH?’ Also, I don’t think BCB ever weighed in on the final name. I will try to pin her down tomorrow when I meet with her. </w:t>
      </w:r>
      <w:r>
        <w:rPr>
          <w:lang w:val="en-US"/>
        </w:rPr>
        <w:t xml:space="preserve"> </w:t>
      </w:r>
    </w:p>
  </w:comment>
  <w:comment w:id="6" w:author="Wagner, Aaron Thomas" w:date="2020-02-12T11:12:00Z" w:initials="WAT">
    <w:p w14:paraId="0DE9E0E3" w14:textId="3428C969" w:rsidR="00413330" w:rsidRPr="00FC37F1" w:rsidRDefault="00413330">
      <w:pPr>
        <w:pStyle w:val="CommentText"/>
        <w:rPr>
          <w:lang w:val="en-US"/>
        </w:rPr>
      </w:pPr>
      <w:r>
        <w:rPr>
          <w:rStyle w:val="CommentReference"/>
        </w:rPr>
        <w:annotationRef/>
      </w:r>
      <w:r>
        <w:rPr>
          <w:lang w:val="en-US"/>
        </w:rPr>
        <w:t>John</w:t>
      </w:r>
    </w:p>
  </w:comment>
  <w:comment w:id="7" w:author="Wagner, Aaron Thomas" w:date="2020-02-12T11:13:00Z" w:initials="WAT">
    <w:p w14:paraId="6D4B5A94" w14:textId="500C94E9" w:rsidR="00413330" w:rsidRPr="00FC37F1" w:rsidRDefault="00413330">
      <w:pPr>
        <w:pStyle w:val="CommentText"/>
        <w:rPr>
          <w:lang w:val="en-US"/>
        </w:rPr>
      </w:pPr>
      <w:r>
        <w:rPr>
          <w:rStyle w:val="CommentReference"/>
        </w:rPr>
        <w:annotationRef/>
      </w:r>
      <w:r>
        <w:rPr>
          <w:lang w:val="en-US"/>
        </w:rPr>
        <w:t>John</w:t>
      </w:r>
    </w:p>
  </w:comment>
  <w:comment w:id="12" w:author="Wagner, Aaron Thomas" w:date="2020-02-12T11:17:00Z" w:initials="WAT">
    <w:p w14:paraId="6A9DC72D" w14:textId="31A21E56" w:rsidR="00413330" w:rsidRPr="00FC37F1" w:rsidRDefault="00413330">
      <w:pPr>
        <w:pStyle w:val="CommentText"/>
        <w:rPr>
          <w:lang w:val="en-US"/>
        </w:rPr>
      </w:pPr>
      <w:r>
        <w:rPr>
          <w:rStyle w:val="CommentReference"/>
        </w:rPr>
        <w:annotationRef/>
      </w:r>
      <w:r>
        <w:rPr>
          <w:lang w:val="en-US"/>
        </w:rPr>
        <w:t xml:space="preserve">I left this whole section to you. </w:t>
      </w:r>
    </w:p>
  </w:comment>
  <w:comment w:id="30" w:author="Wagner, Aaron Thomas" w:date="2020-02-17T13:04:00Z" w:initials="WAT">
    <w:p w14:paraId="7F77A323" w14:textId="436A9C00" w:rsidR="00413330" w:rsidRPr="004B3798" w:rsidRDefault="00413330">
      <w:pPr>
        <w:pStyle w:val="CommentText"/>
        <w:rPr>
          <w:lang w:val="en-US"/>
        </w:rPr>
      </w:pPr>
      <w:r>
        <w:rPr>
          <w:rStyle w:val="CommentReference"/>
        </w:rPr>
        <w:annotationRef/>
      </w:r>
      <w:r>
        <w:rPr>
          <w:lang w:val="en-US"/>
        </w:rPr>
        <w:t>Looking at the syntax, the addition of groups does not look complicated enough to require two examples. On the other hand, what harm is there?</w:t>
      </w:r>
    </w:p>
  </w:comment>
  <w:comment w:id="46" w:author="Wagner, Aaron Thomas" w:date="2020-02-17T13:36:00Z" w:initials="WAT">
    <w:p w14:paraId="67F2D470" w14:textId="55183652" w:rsidR="00413330" w:rsidRPr="00413330" w:rsidRDefault="00413330">
      <w:pPr>
        <w:pStyle w:val="CommentText"/>
        <w:rPr>
          <w:lang w:val="en-US"/>
        </w:rPr>
      </w:pPr>
      <w:r>
        <w:rPr>
          <w:rStyle w:val="CommentReference"/>
        </w:rPr>
        <w:annotationRef/>
      </w:r>
      <w:r>
        <w:rPr>
          <w:lang w:val="en-US"/>
        </w:rPr>
        <w:t>True?</w:t>
      </w:r>
    </w:p>
  </w:comment>
  <w:comment w:id="86" w:author="Wagner, Aaron Thomas" w:date="2020-02-17T13:51:00Z" w:initials="WAT">
    <w:p w14:paraId="610CB173" w14:textId="7BEE1402" w:rsidR="007B523B" w:rsidRPr="007B523B" w:rsidRDefault="007B523B">
      <w:pPr>
        <w:pStyle w:val="CommentText"/>
        <w:rPr>
          <w:lang w:val="en-US"/>
        </w:rPr>
      </w:pPr>
      <w:r>
        <w:rPr>
          <w:rStyle w:val="CommentReference"/>
        </w:rPr>
        <w:annotationRef/>
      </w:r>
      <w:r>
        <w:rPr>
          <w:lang w:val="en-US"/>
        </w:rPr>
        <w:t xml:space="preserve">Since I could not run it, I do not know what is produced. I know you showed me, but I did not remember well enough to write this. </w:t>
      </w:r>
    </w:p>
  </w:comment>
  <w:comment w:id="88" w:author="Wagner, Aaron Thomas" w:date="2020-02-17T13:52:00Z" w:initials="WAT">
    <w:p w14:paraId="77827979" w14:textId="6295007E" w:rsidR="007B523B" w:rsidRPr="001D61EC" w:rsidRDefault="007B523B">
      <w:pPr>
        <w:pStyle w:val="CommentText"/>
        <w:rPr>
          <w:lang w:val="en-US"/>
        </w:rPr>
      </w:pPr>
      <w:r>
        <w:rPr>
          <w:rStyle w:val="CommentReference"/>
        </w:rPr>
        <w:annotationRef/>
      </w:r>
      <w:r w:rsidR="001D61EC">
        <w:rPr>
          <w:lang w:val="en-US"/>
        </w:rPr>
        <w:t xml:space="preserve">I can do this section later. Let me know what demonstrations you think are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C4332D" w15:done="0"/>
  <w15:commentEx w15:paraId="66DAE64B" w15:done="0"/>
  <w15:commentEx w15:paraId="0DE9E0E3" w15:done="0"/>
  <w15:commentEx w15:paraId="6D4B5A94" w15:done="0"/>
  <w15:commentEx w15:paraId="6A9DC72D" w15:done="0"/>
  <w15:commentEx w15:paraId="7F77A323" w15:done="0"/>
  <w15:commentEx w15:paraId="67F2D470" w15:done="0"/>
  <w15:commentEx w15:paraId="610CB173" w15:done="0"/>
  <w15:commentEx w15:paraId="778279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C4332D" w16cid:durableId="21EE5BF8"/>
  <w16cid:commentId w16cid:paraId="66DAE64B" w16cid:durableId="21EE5D1B"/>
  <w16cid:commentId w16cid:paraId="0DE9E0E3" w16cid:durableId="21EE5C25"/>
  <w16cid:commentId w16cid:paraId="6D4B5A94" w16cid:durableId="21EE5C5C"/>
  <w16cid:commentId w16cid:paraId="6A9DC72D" w16cid:durableId="21EE5D47"/>
  <w16cid:commentId w16cid:paraId="7F77A323" w16cid:durableId="21F50DD3"/>
  <w16cid:commentId w16cid:paraId="67F2D470" w16cid:durableId="21F51564"/>
  <w16cid:commentId w16cid:paraId="610CB173" w16cid:durableId="21F518FA"/>
  <w16cid:commentId w16cid:paraId="77827979" w16cid:durableId="21F519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3FBDB" w14:textId="77777777" w:rsidR="006F1106" w:rsidRDefault="006F1106" w:rsidP="00297EC2">
      <w:r>
        <w:separator/>
      </w:r>
    </w:p>
  </w:endnote>
  <w:endnote w:type="continuationSeparator" w:id="0">
    <w:p w14:paraId="3A4DF5A7" w14:textId="77777777" w:rsidR="006F1106" w:rsidRDefault="006F1106" w:rsidP="00297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SAS Monospace">
    <w:panose1 w:val="020B0609020202020204"/>
    <w:charset w:val="00"/>
    <w:family w:val="modern"/>
    <w:pitch w:val="fixed"/>
    <w:sig w:usb0="00000003" w:usb1="00000000" w:usb2="00000000" w:usb3="00000000" w:csb0="00000001" w:csb1="00000000"/>
  </w:font>
  <w:font w:name="cmtt1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C8D0D" w14:textId="77777777" w:rsidR="006F1106" w:rsidRDefault="006F1106" w:rsidP="00297EC2">
      <w:r>
        <w:separator/>
      </w:r>
    </w:p>
  </w:footnote>
  <w:footnote w:type="continuationSeparator" w:id="0">
    <w:p w14:paraId="2A3A5E5C" w14:textId="77777777" w:rsidR="006F1106" w:rsidRDefault="006F1106" w:rsidP="00297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20558" w14:textId="747F7C42" w:rsidR="00413330" w:rsidRDefault="00413330">
    <w:pPr>
      <w:pStyle w:val="Header"/>
      <w:jc w:val="right"/>
    </w:pPr>
    <w:r>
      <w:fldChar w:fldCharType="begin"/>
    </w:r>
    <w:r>
      <w:instrText xml:space="preserve"> PAGE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in;height:2in" o:bullet="t">
        <v:imagedata r:id="rId1" o:title="MC900434805[1]"/>
      </v:shape>
    </w:pict>
  </w:numPicBullet>
  <w:abstractNum w:abstractNumId="0" w15:restartNumberingAfterBreak="0">
    <w:nsid w:val="FFFFFF1D"/>
    <w:multiLevelType w:val="multilevel"/>
    <w:tmpl w:val="603426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2300F"/>
    <w:multiLevelType w:val="hybridMultilevel"/>
    <w:tmpl w:val="42F6599C"/>
    <w:lvl w:ilvl="0" w:tplc="FD44A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9D7FB5"/>
    <w:multiLevelType w:val="multilevel"/>
    <w:tmpl w:val="96BC1070"/>
    <w:lvl w:ilvl="0">
      <w:start w:val="1"/>
      <w:numFmt w:val="decimal"/>
      <w:lvlText w:val="%1."/>
      <w:lvlJc w:val="left"/>
      <w:pPr>
        <w:ind w:left="1080" w:hanging="36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6A35517"/>
    <w:multiLevelType w:val="hybridMultilevel"/>
    <w:tmpl w:val="2720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90795"/>
    <w:multiLevelType w:val="hybridMultilevel"/>
    <w:tmpl w:val="F258CCA4"/>
    <w:lvl w:ilvl="0" w:tplc="956E287E">
      <w:start w:val="1"/>
      <w:numFmt w:val="decimal"/>
      <w:lvlText w:val="%1. .0"/>
      <w:lvlJc w:val="left"/>
      <w:pPr>
        <w:ind w:left="720" w:hanging="360"/>
      </w:pPr>
      <w:rPr>
        <w:rFonts w:ascii="Calibri" w:hAnsi="Calibri" w:hint="default"/>
        <w:b/>
        <w:i w:val="0"/>
        <w:iCs w:val="0"/>
        <w:caps w:val="0"/>
        <w:smallCaps w:val="0"/>
        <w:strike w:val="0"/>
        <w:dstrike w:val="0"/>
        <w:vanish w:val="0"/>
        <w:color w:val="000000"/>
        <w:spacing w:val="0"/>
        <w:kern w:val="0"/>
        <w:position w:val="0"/>
        <w:sz w:val="26"/>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E29D0"/>
    <w:multiLevelType w:val="hybridMultilevel"/>
    <w:tmpl w:val="B0706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2B0612"/>
    <w:multiLevelType w:val="multilevel"/>
    <w:tmpl w:val="AFA6F9D2"/>
    <w:lvl w:ilvl="0">
      <w:start w:val="1"/>
      <w:numFmt w:val="decimal"/>
      <w:pStyle w:val="Heading1"/>
      <w:lvlText w:val="%1"/>
      <w:lvlJc w:val="left"/>
      <w:pPr>
        <w:ind w:left="432" w:hanging="432"/>
      </w:pPr>
      <w:rPr>
        <w:rFonts w:hint="default"/>
        <w:color w:val="1F497D"/>
      </w:rPr>
    </w:lvl>
    <w:lvl w:ilvl="1">
      <w:start w:val="1"/>
      <w:numFmt w:val="decimal"/>
      <w:pStyle w:val="Heading2"/>
      <w:lvlText w:val="%1.%2"/>
      <w:lvlJc w:val="left"/>
      <w:pPr>
        <w:ind w:left="576" w:hanging="576"/>
      </w:pPr>
      <w:rPr>
        <w:rFonts w:hint="default"/>
        <w:b/>
        <w:i w:val="0"/>
        <w:iCs w:val="0"/>
        <w:caps w:val="0"/>
        <w:smallCaps w:val="0"/>
        <w:strike w:val="0"/>
        <w:dstrike w:val="0"/>
        <w:vanish w:val="0"/>
        <w:color w:val="1F497D"/>
        <w:spacing w:val="0"/>
        <w:kern w:val="0"/>
        <w:position w:val="0"/>
        <w:u w:val="none"/>
        <w:effect w:val="none"/>
        <w:vertAlign w:val="baseline"/>
        <w:em w:val="none"/>
      </w:rPr>
    </w:lvl>
    <w:lvl w:ilvl="2">
      <w:start w:val="1"/>
      <w:numFmt w:val="decimal"/>
      <w:pStyle w:val="Heading3"/>
      <w:lvlText w:val="%1.%2.%3"/>
      <w:lvlJc w:val="left"/>
      <w:pPr>
        <w:ind w:left="9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12955C7"/>
    <w:multiLevelType w:val="hybridMultilevel"/>
    <w:tmpl w:val="819250D8"/>
    <w:lvl w:ilvl="0" w:tplc="F2AEB0A0">
      <w:start w:val="1"/>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F04EA"/>
    <w:multiLevelType w:val="hybridMultilevel"/>
    <w:tmpl w:val="668A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C7CB0"/>
    <w:multiLevelType w:val="hybridMultilevel"/>
    <w:tmpl w:val="597EB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50097C"/>
    <w:multiLevelType w:val="hybridMultilevel"/>
    <w:tmpl w:val="06288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5870D4"/>
    <w:multiLevelType w:val="hybridMultilevel"/>
    <w:tmpl w:val="87C641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7C41AFD"/>
    <w:multiLevelType w:val="hybridMultilevel"/>
    <w:tmpl w:val="42F6599C"/>
    <w:lvl w:ilvl="0" w:tplc="FD44A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CC301B"/>
    <w:multiLevelType w:val="hybridMultilevel"/>
    <w:tmpl w:val="93CA2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826A0"/>
    <w:multiLevelType w:val="hybridMultilevel"/>
    <w:tmpl w:val="05AE2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C365A0"/>
    <w:multiLevelType w:val="hybridMultilevel"/>
    <w:tmpl w:val="A96AE418"/>
    <w:lvl w:ilvl="0" w:tplc="C04817E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FB40FA"/>
    <w:multiLevelType w:val="hybridMultilevel"/>
    <w:tmpl w:val="93CA2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87B60"/>
    <w:multiLevelType w:val="hybridMultilevel"/>
    <w:tmpl w:val="42F6599C"/>
    <w:lvl w:ilvl="0" w:tplc="FD44A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D34E00"/>
    <w:multiLevelType w:val="multilevel"/>
    <w:tmpl w:val="96BC1070"/>
    <w:lvl w:ilvl="0">
      <w:start w:val="1"/>
      <w:numFmt w:val="decimal"/>
      <w:lvlText w:val="%1."/>
      <w:lvlJc w:val="left"/>
      <w:pPr>
        <w:ind w:left="1080" w:hanging="36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5D9F6C79"/>
    <w:multiLevelType w:val="hybridMultilevel"/>
    <w:tmpl w:val="63A65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02265"/>
    <w:multiLevelType w:val="hybridMultilevel"/>
    <w:tmpl w:val="7E9E11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826A86"/>
    <w:multiLevelType w:val="hybridMultilevel"/>
    <w:tmpl w:val="B806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F1CF7"/>
    <w:multiLevelType w:val="hybridMultilevel"/>
    <w:tmpl w:val="D1483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A6FD1"/>
    <w:multiLevelType w:val="hybridMultilevel"/>
    <w:tmpl w:val="6DA8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E614E"/>
    <w:multiLevelType w:val="hybridMultilevel"/>
    <w:tmpl w:val="AF6097EA"/>
    <w:lvl w:ilvl="0" w:tplc="66F66B52">
      <w:start w:val="1"/>
      <w:numFmt w:val="decimal"/>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D2E5F66"/>
    <w:multiLevelType w:val="hybridMultilevel"/>
    <w:tmpl w:val="7D4077D8"/>
    <w:lvl w:ilvl="0" w:tplc="F342D62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20419"/>
    <w:multiLevelType w:val="hybridMultilevel"/>
    <w:tmpl w:val="B510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649E2"/>
    <w:multiLevelType w:val="hybridMultilevel"/>
    <w:tmpl w:val="2A04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9B2152"/>
    <w:multiLevelType w:val="hybridMultilevel"/>
    <w:tmpl w:val="DB58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E2866"/>
    <w:multiLevelType w:val="hybridMultilevel"/>
    <w:tmpl w:val="771CF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D1662"/>
    <w:multiLevelType w:val="hybridMultilevel"/>
    <w:tmpl w:val="A21A5D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6"/>
  </w:num>
  <w:num w:numId="2">
    <w:abstractNumId w:val="8"/>
  </w:num>
  <w:num w:numId="3">
    <w:abstractNumId w:val="6"/>
  </w:num>
  <w:num w:numId="4">
    <w:abstractNumId w:val="30"/>
  </w:num>
  <w:num w:numId="5">
    <w:abstractNumId w:val="23"/>
  </w:num>
  <w:num w:numId="6">
    <w:abstractNumId w:val="6"/>
  </w:num>
  <w:num w:numId="7">
    <w:abstractNumId w:val="4"/>
  </w:num>
  <w:num w:numId="8">
    <w:abstractNumId w:val="3"/>
  </w:num>
  <w:num w:numId="9">
    <w:abstractNumId w:val="28"/>
  </w:num>
  <w:num w:numId="10">
    <w:abstractNumId w:val="4"/>
  </w:num>
  <w:num w:numId="11">
    <w:abstractNumId w:val="25"/>
  </w:num>
  <w:num w:numId="12">
    <w:abstractNumId w:val="24"/>
  </w:num>
  <w:num w:numId="13">
    <w:abstractNumId w:val="5"/>
  </w:num>
  <w:num w:numId="14">
    <w:abstractNumId w:val="2"/>
  </w:num>
  <w:num w:numId="15">
    <w:abstractNumId w:val="9"/>
  </w:num>
  <w:num w:numId="16">
    <w:abstractNumId w:val="1"/>
  </w:num>
  <w:num w:numId="17">
    <w:abstractNumId w:val="13"/>
  </w:num>
  <w:num w:numId="18">
    <w:abstractNumId w:val="6"/>
  </w:num>
  <w:num w:numId="19">
    <w:abstractNumId w:val="16"/>
  </w:num>
  <w:num w:numId="20">
    <w:abstractNumId w:val="6"/>
  </w:num>
  <w:num w:numId="21">
    <w:abstractNumId w:val="6"/>
  </w:num>
  <w:num w:numId="22">
    <w:abstractNumId w:val="21"/>
  </w:num>
  <w:num w:numId="23">
    <w:abstractNumId w:val="10"/>
  </w:num>
  <w:num w:numId="24">
    <w:abstractNumId w:val="15"/>
  </w:num>
  <w:num w:numId="25">
    <w:abstractNumId w:val="6"/>
  </w:num>
  <w:num w:numId="26">
    <w:abstractNumId w:val="4"/>
  </w:num>
  <w:num w:numId="27">
    <w:abstractNumId w:val="4"/>
  </w:num>
  <w:num w:numId="28">
    <w:abstractNumId w:val="6"/>
  </w:num>
  <w:num w:numId="29">
    <w:abstractNumId w:val="22"/>
  </w:num>
  <w:num w:numId="30">
    <w:abstractNumId w:val="14"/>
  </w:num>
  <w:num w:numId="31">
    <w:abstractNumId w:val="12"/>
  </w:num>
  <w:num w:numId="32">
    <w:abstractNumId w:val="11"/>
  </w:num>
  <w:num w:numId="33">
    <w:abstractNumId w:val="7"/>
  </w:num>
  <w:num w:numId="34">
    <w:abstractNumId w:val="17"/>
  </w:num>
  <w:num w:numId="35">
    <w:abstractNumId w:val="27"/>
  </w:num>
  <w:num w:numId="36">
    <w:abstractNumId w:val="20"/>
  </w:num>
  <w:num w:numId="37">
    <w:abstractNumId w:val="0"/>
  </w:num>
  <w:num w:numId="38">
    <w:abstractNumId w:val="29"/>
  </w:num>
  <w:num w:numId="39">
    <w:abstractNumId w:val="6"/>
  </w:num>
  <w:num w:numId="40">
    <w:abstractNumId w:val="6"/>
  </w:num>
  <w:num w:numId="41">
    <w:abstractNumId w:val="6"/>
  </w:num>
  <w:num w:numId="42">
    <w:abstractNumId w:val="18"/>
  </w:num>
  <w:num w:numId="43">
    <w:abstractNumId w:val="26"/>
  </w:num>
  <w:num w:numId="44">
    <w:abstractNumId w:val="19"/>
  </w:num>
  <w:num w:numId="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gner, Aaron Thomas">
    <w15:presenceInfo w15:providerId="AD" w15:userId="S-1-5-21-2495596442-1611635750-2694579155-22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fillcolor="none [1302]">
      <v:fill color="none [1302]" opacity="11141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502604"/>
    <w:rsid w:val="000011C4"/>
    <w:rsid w:val="000019E6"/>
    <w:rsid w:val="00001A0F"/>
    <w:rsid w:val="000035EF"/>
    <w:rsid w:val="000044EB"/>
    <w:rsid w:val="00005948"/>
    <w:rsid w:val="00017449"/>
    <w:rsid w:val="00017BDA"/>
    <w:rsid w:val="00020FB3"/>
    <w:rsid w:val="000217E7"/>
    <w:rsid w:val="0002256B"/>
    <w:rsid w:val="00022E1E"/>
    <w:rsid w:val="0002625E"/>
    <w:rsid w:val="0003042E"/>
    <w:rsid w:val="0003076E"/>
    <w:rsid w:val="00030B7B"/>
    <w:rsid w:val="000320D8"/>
    <w:rsid w:val="00034CEF"/>
    <w:rsid w:val="000366CC"/>
    <w:rsid w:val="00037398"/>
    <w:rsid w:val="00037DD5"/>
    <w:rsid w:val="00041F86"/>
    <w:rsid w:val="000438A8"/>
    <w:rsid w:val="000443F2"/>
    <w:rsid w:val="00045F26"/>
    <w:rsid w:val="00046329"/>
    <w:rsid w:val="00053C4E"/>
    <w:rsid w:val="00053F97"/>
    <w:rsid w:val="00055FFF"/>
    <w:rsid w:val="00056915"/>
    <w:rsid w:val="00060B45"/>
    <w:rsid w:val="000628C1"/>
    <w:rsid w:val="00065505"/>
    <w:rsid w:val="00074731"/>
    <w:rsid w:val="00081A90"/>
    <w:rsid w:val="00082552"/>
    <w:rsid w:val="00084604"/>
    <w:rsid w:val="00084947"/>
    <w:rsid w:val="00085CA7"/>
    <w:rsid w:val="00093F76"/>
    <w:rsid w:val="0009404B"/>
    <w:rsid w:val="000978FA"/>
    <w:rsid w:val="00097F46"/>
    <w:rsid w:val="000A2875"/>
    <w:rsid w:val="000A3402"/>
    <w:rsid w:val="000A3C9E"/>
    <w:rsid w:val="000A45F6"/>
    <w:rsid w:val="000A4C08"/>
    <w:rsid w:val="000A5733"/>
    <w:rsid w:val="000A5D30"/>
    <w:rsid w:val="000A6294"/>
    <w:rsid w:val="000A69B6"/>
    <w:rsid w:val="000B027A"/>
    <w:rsid w:val="000B178D"/>
    <w:rsid w:val="000B26C3"/>
    <w:rsid w:val="000B28E3"/>
    <w:rsid w:val="000B5363"/>
    <w:rsid w:val="000B7EF1"/>
    <w:rsid w:val="000C144D"/>
    <w:rsid w:val="000C3C76"/>
    <w:rsid w:val="000C4E93"/>
    <w:rsid w:val="000C5599"/>
    <w:rsid w:val="000C5DFD"/>
    <w:rsid w:val="000D0DF5"/>
    <w:rsid w:val="000D157C"/>
    <w:rsid w:val="000D31C1"/>
    <w:rsid w:val="000D31FA"/>
    <w:rsid w:val="000D4BD6"/>
    <w:rsid w:val="000D4C9A"/>
    <w:rsid w:val="000D5D3B"/>
    <w:rsid w:val="000D63E4"/>
    <w:rsid w:val="000D6853"/>
    <w:rsid w:val="000E016A"/>
    <w:rsid w:val="000E2E50"/>
    <w:rsid w:val="000E32A4"/>
    <w:rsid w:val="000E72CB"/>
    <w:rsid w:val="000F3160"/>
    <w:rsid w:val="000F326E"/>
    <w:rsid w:val="000F3353"/>
    <w:rsid w:val="000F5916"/>
    <w:rsid w:val="000F65C1"/>
    <w:rsid w:val="000F68DE"/>
    <w:rsid w:val="000F7B65"/>
    <w:rsid w:val="001008D3"/>
    <w:rsid w:val="0010127E"/>
    <w:rsid w:val="001112C9"/>
    <w:rsid w:val="0011147A"/>
    <w:rsid w:val="00111B76"/>
    <w:rsid w:val="00111D64"/>
    <w:rsid w:val="00112A38"/>
    <w:rsid w:val="001138B0"/>
    <w:rsid w:val="00113E6A"/>
    <w:rsid w:val="00114A3C"/>
    <w:rsid w:val="00117425"/>
    <w:rsid w:val="00117944"/>
    <w:rsid w:val="001179B6"/>
    <w:rsid w:val="00120517"/>
    <w:rsid w:val="00123678"/>
    <w:rsid w:val="00130859"/>
    <w:rsid w:val="00133819"/>
    <w:rsid w:val="00133886"/>
    <w:rsid w:val="001347FC"/>
    <w:rsid w:val="001349D6"/>
    <w:rsid w:val="001378AF"/>
    <w:rsid w:val="00137D96"/>
    <w:rsid w:val="00142BE2"/>
    <w:rsid w:val="001437C2"/>
    <w:rsid w:val="00143C64"/>
    <w:rsid w:val="001456A6"/>
    <w:rsid w:val="00147A91"/>
    <w:rsid w:val="001505B2"/>
    <w:rsid w:val="00152546"/>
    <w:rsid w:val="00153B91"/>
    <w:rsid w:val="00153FC0"/>
    <w:rsid w:val="0016182F"/>
    <w:rsid w:val="00161E1B"/>
    <w:rsid w:val="00164372"/>
    <w:rsid w:val="001660AD"/>
    <w:rsid w:val="00166D08"/>
    <w:rsid w:val="00170665"/>
    <w:rsid w:val="00170EB6"/>
    <w:rsid w:val="001724BD"/>
    <w:rsid w:val="001724D3"/>
    <w:rsid w:val="00174AE3"/>
    <w:rsid w:val="00176C70"/>
    <w:rsid w:val="0018091D"/>
    <w:rsid w:val="001815B2"/>
    <w:rsid w:val="00185C74"/>
    <w:rsid w:val="0019157F"/>
    <w:rsid w:val="0019197C"/>
    <w:rsid w:val="0019212D"/>
    <w:rsid w:val="001945A6"/>
    <w:rsid w:val="00195A58"/>
    <w:rsid w:val="001967EB"/>
    <w:rsid w:val="00197799"/>
    <w:rsid w:val="001A399A"/>
    <w:rsid w:val="001A49F3"/>
    <w:rsid w:val="001A7837"/>
    <w:rsid w:val="001B0CAA"/>
    <w:rsid w:val="001B11CC"/>
    <w:rsid w:val="001B238D"/>
    <w:rsid w:val="001B321A"/>
    <w:rsid w:val="001B3891"/>
    <w:rsid w:val="001B5B5C"/>
    <w:rsid w:val="001B64E4"/>
    <w:rsid w:val="001B6823"/>
    <w:rsid w:val="001B6F15"/>
    <w:rsid w:val="001B771C"/>
    <w:rsid w:val="001C0929"/>
    <w:rsid w:val="001C1EF2"/>
    <w:rsid w:val="001C1FF9"/>
    <w:rsid w:val="001C298C"/>
    <w:rsid w:val="001C3724"/>
    <w:rsid w:val="001C50B8"/>
    <w:rsid w:val="001D005D"/>
    <w:rsid w:val="001D14A8"/>
    <w:rsid w:val="001D1CD1"/>
    <w:rsid w:val="001D3366"/>
    <w:rsid w:val="001D597D"/>
    <w:rsid w:val="001D61EC"/>
    <w:rsid w:val="001E1C99"/>
    <w:rsid w:val="001E3A3E"/>
    <w:rsid w:val="001E3A76"/>
    <w:rsid w:val="001E4283"/>
    <w:rsid w:val="001E77A0"/>
    <w:rsid w:val="001F0658"/>
    <w:rsid w:val="001F0720"/>
    <w:rsid w:val="001F1A2F"/>
    <w:rsid w:val="001F2102"/>
    <w:rsid w:val="001F2621"/>
    <w:rsid w:val="001F3014"/>
    <w:rsid w:val="001F3C63"/>
    <w:rsid w:val="001F459D"/>
    <w:rsid w:val="001F501E"/>
    <w:rsid w:val="001F51D3"/>
    <w:rsid w:val="001F67E5"/>
    <w:rsid w:val="001F755D"/>
    <w:rsid w:val="002002EF"/>
    <w:rsid w:val="002018E9"/>
    <w:rsid w:val="00203C30"/>
    <w:rsid w:val="00206320"/>
    <w:rsid w:val="002066E2"/>
    <w:rsid w:val="00207A47"/>
    <w:rsid w:val="0021209B"/>
    <w:rsid w:val="00212999"/>
    <w:rsid w:val="002135E7"/>
    <w:rsid w:val="002136FD"/>
    <w:rsid w:val="00213D0D"/>
    <w:rsid w:val="00214356"/>
    <w:rsid w:val="00215F1A"/>
    <w:rsid w:val="00216777"/>
    <w:rsid w:val="00220485"/>
    <w:rsid w:val="0022122D"/>
    <w:rsid w:val="00222BE3"/>
    <w:rsid w:val="00225011"/>
    <w:rsid w:val="002261C1"/>
    <w:rsid w:val="002272A8"/>
    <w:rsid w:val="00227433"/>
    <w:rsid w:val="00232D36"/>
    <w:rsid w:val="002332D5"/>
    <w:rsid w:val="00233E0F"/>
    <w:rsid w:val="00234A3B"/>
    <w:rsid w:val="00235096"/>
    <w:rsid w:val="002356C6"/>
    <w:rsid w:val="0023765C"/>
    <w:rsid w:val="0024514E"/>
    <w:rsid w:val="00245B83"/>
    <w:rsid w:val="00247248"/>
    <w:rsid w:val="002477C4"/>
    <w:rsid w:val="0025342C"/>
    <w:rsid w:val="0025373D"/>
    <w:rsid w:val="002549F4"/>
    <w:rsid w:val="0025514E"/>
    <w:rsid w:val="00255CCE"/>
    <w:rsid w:val="002563CC"/>
    <w:rsid w:val="00257CF6"/>
    <w:rsid w:val="002601F2"/>
    <w:rsid w:val="00260D4A"/>
    <w:rsid w:val="00260E5C"/>
    <w:rsid w:val="00261C85"/>
    <w:rsid w:val="0027140A"/>
    <w:rsid w:val="00273EF1"/>
    <w:rsid w:val="00276257"/>
    <w:rsid w:val="00276410"/>
    <w:rsid w:val="002773C0"/>
    <w:rsid w:val="00277642"/>
    <w:rsid w:val="0027788B"/>
    <w:rsid w:val="00280A21"/>
    <w:rsid w:val="0028135F"/>
    <w:rsid w:val="00282F1C"/>
    <w:rsid w:val="00283279"/>
    <w:rsid w:val="00285AA5"/>
    <w:rsid w:val="00286C90"/>
    <w:rsid w:val="00287852"/>
    <w:rsid w:val="00297B00"/>
    <w:rsid w:val="00297EC2"/>
    <w:rsid w:val="002A06CB"/>
    <w:rsid w:val="002A1590"/>
    <w:rsid w:val="002A1A07"/>
    <w:rsid w:val="002A2274"/>
    <w:rsid w:val="002A3CDF"/>
    <w:rsid w:val="002B0D75"/>
    <w:rsid w:val="002B195E"/>
    <w:rsid w:val="002B201C"/>
    <w:rsid w:val="002B2134"/>
    <w:rsid w:val="002B44B4"/>
    <w:rsid w:val="002B6887"/>
    <w:rsid w:val="002C145B"/>
    <w:rsid w:val="002C2532"/>
    <w:rsid w:val="002C29E1"/>
    <w:rsid w:val="002C3E39"/>
    <w:rsid w:val="002C4D70"/>
    <w:rsid w:val="002C588A"/>
    <w:rsid w:val="002C6E02"/>
    <w:rsid w:val="002D1D25"/>
    <w:rsid w:val="002D44EF"/>
    <w:rsid w:val="002D521D"/>
    <w:rsid w:val="002E0E95"/>
    <w:rsid w:val="002E57B3"/>
    <w:rsid w:val="002E5C0D"/>
    <w:rsid w:val="002F0FCC"/>
    <w:rsid w:val="002F4F5D"/>
    <w:rsid w:val="002F5DCC"/>
    <w:rsid w:val="002F7430"/>
    <w:rsid w:val="002F7AA6"/>
    <w:rsid w:val="00302011"/>
    <w:rsid w:val="003041D3"/>
    <w:rsid w:val="0030502F"/>
    <w:rsid w:val="00305A2D"/>
    <w:rsid w:val="00305FBB"/>
    <w:rsid w:val="00310F76"/>
    <w:rsid w:val="00316B60"/>
    <w:rsid w:val="00316E1D"/>
    <w:rsid w:val="003206B1"/>
    <w:rsid w:val="00320754"/>
    <w:rsid w:val="003218A5"/>
    <w:rsid w:val="00321FAC"/>
    <w:rsid w:val="00325877"/>
    <w:rsid w:val="003260A0"/>
    <w:rsid w:val="00330D6B"/>
    <w:rsid w:val="00331049"/>
    <w:rsid w:val="00332349"/>
    <w:rsid w:val="003323F1"/>
    <w:rsid w:val="00334139"/>
    <w:rsid w:val="003367B0"/>
    <w:rsid w:val="00336B21"/>
    <w:rsid w:val="00337762"/>
    <w:rsid w:val="003379B9"/>
    <w:rsid w:val="00337D6E"/>
    <w:rsid w:val="0034063C"/>
    <w:rsid w:val="0034133D"/>
    <w:rsid w:val="003469E4"/>
    <w:rsid w:val="00350079"/>
    <w:rsid w:val="00351C2B"/>
    <w:rsid w:val="003526BC"/>
    <w:rsid w:val="00353FE2"/>
    <w:rsid w:val="003558C9"/>
    <w:rsid w:val="0036116D"/>
    <w:rsid w:val="00361C1D"/>
    <w:rsid w:val="00362911"/>
    <w:rsid w:val="003638C3"/>
    <w:rsid w:val="00366067"/>
    <w:rsid w:val="003703EF"/>
    <w:rsid w:val="0037121A"/>
    <w:rsid w:val="003733D2"/>
    <w:rsid w:val="00374D8B"/>
    <w:rsid w:val="00380A02"/>
    <w:rsid w:val="003843AD"/>
    <w:rsid w:val="00384C2B"/>
    <w:rsid w:val="003859F4"/>
    <w:rsid w:val="003909EB"/>
    <w:rsid w:val="003924B5"/>
    <w:rsid w:val="003941CE"/>
    <w:rsid w:val="00395040"/>
    <w:rsid w:val="00397B1D"/>
    <w:rsid w:val="00397DD8"/>
    <w:rsid w:val="003A0892"/>
    <w:rsid w:val="003A2571"/>
    <w:rsid w:val="003A7C2F"/>
    <w:rsid w:val="003A7CE9"/>
    <w:rsid w:val="003B33CC"/>
    <w:rsid w:val="003B3F13"/>
    <w:rsid w:val="003B5168"/>
    <w:rsid w:val="003B5228"/>
    <w:rsid w:val="003B5959"/>
    <w:rsid w:val="003B791A"/>
    <w:rsid w:val="003B7B83"/>
    <w:rsid w:val="003B7CB4"/>
    <w:rsid w:val="003C0556"/>
    <w:rsid w:val="003C13CB"/>
    <w:rsid w:val="003C1A09"/>
    <w:rsid w:val="003C1A27"/>
    <w:rsid w:val="003C24D3"/>
    <w:rsid w:val="003C2D90"/>
    <w:rsid w:val="003C38FC"/>
    <w:rsid w:val="003C677C"/>
    <w:rsid w:val="003D0413"/>
    <w:rsid w:val="003D0FBA"/>
    <w:rsid w:val="003D207E"/>
    <w:rsid w:val="003D24D5"/>
    <w:rsid w:val="003D2A90"/>
    <w:rsid w:val="003D2BE9"/>
    <w:rsid w:val="003D4E8E"/>
    <w:rsid w:val="003D73E2"/>
    <w:rsid w:val="003D79FD"/>
    <w:rsid w:val="003E0250"/>
    <w:rsid w:val="003E03B9"/>
    <w:rsid w:val="003E4465"/>
    <w:rsid w:val="003E4CC6"/>
    <w:rsid w:val="003E63E4"/>
    <w:rsid w:val="003F0741"/>
    <w:rsid w:val="003F1751"/>
    <w:rsid w:val="003F1CE3"/>
    <w:rsid w:val="003F36C6"/>
    <w:rsid w:val="003F3D66"/>
    <w:rsid w:val="003F4A66"/>
    <w:rsid w:val="003F4D8C"/>
    <w:rsid w:val="003F6431"/>
    <w:rsid w:val="00400421"/>
    <w:rsid w:val="0040088A"/>
    <w:rsid w:val="004014E4"/>
    <w:rsid w:val="004015AE"/>
    <w:rsid w:val="004038CF"/>
    <w:rsid w:val="00404C01"/>
    <w:rsid w:val="00405581"/>
    <w:rsid w:val="00410ABB"/>
    <w:rsid w:val="00413330"/>
    <w:rsid w:val="004170B5"/>
    <w:rsid w:val="0041710C"/>
    <w:rsid w:val="00421EEE"/>
    <w:rsid w:val="00422213"/>
    <w:rsid w:val="004238D7"/>
    <w:rsid w:val="004239C1"/>
    <w:rsid w:val="00425E97"/>
    <w:rsid w:val="00425EF9"/>
    <w:rsid w:val="00427BA0"/>
    <w:rsid w:val="00431417"/>
    <w:rsid w:val="004343BC"/>
    <w:rsid w:val="00434F24"/>
    <w:rsid w:val="00437311"/>
    <w:rsid w:val="004400D1"/>
    <w:rsid w:val="0044248C"/>
    <w:rsid w:val="00442E5B"/>
    <w:rsid w:val="00444787"/>
    <w:rsid w:val="0044657A"/>
    <w:rsid w:val="004466EC"/>
    <w:rsid w:val="0044671D"/>
    <w:rsid w:val="004469E8"/>
    <w:rsid w:val="00446DDC"/>
    <w:rsid w:val="00447519"/>
    <w:rsid w:val="00450222"/>
    <w:rsid w:val="00454B56"/>
    <w:rsid w:val="004555C8"/>
    <w:rsid w:val="00457EFB"/>
    <w:rsid w:val="004633E1"/>
    <w:rsid w:val="004643C8"/>
    <w:rsid w:val="0046449B"/>
    <w:rsid w:val="00464BB6"/>
    <w:rsid w:val="00465433"/>
    <w:rsid w:val="00470A08"/>
    <w:rsid w:val="00470BEE"/>
    <w:rsid w:val="00470C68"/>
    <w:rsid w:val="004713C7"/>
    <w:rsid w:val="00473C39"/>
    <w:rsid w:val="00474FB6"/>
    <w:rsid w:val="00475489"/>
    <w:rsid w:val="00476EF8"/>
    <w:rsid w:val="00477A21"/>
    <w:rsid w:val="00481272"/>
    <w:rsid w:val="004833C0"/>
    <w:rsid w:val="004848DC"/>
    <w:rsid w:val="00486365"/>
    <w:rsid w:val="0048787F"/>
    <w:rsid w:val="00490611"/>
    <w:rsid w:val="00493E05"/>
    <w:rsid w:val="0049732B"/>
    <w:rsid w:val="004A009C"/>
    <w:rsid w:val="004A191A"/>
    <w:rsid w:val="004A1A7A"/>
    <w:rsid w:val="004A1F3B"/>
    <w:rsid w:val="004A3051"/>
    <w:rsid w:val="004A33F7"/>
    <w:rsid w:val="004A449E"/>
    <w:rsid w:val="004A795C"/>
    <w:rsid w:val="004B165D"/>
    <w:rsid w:val="004B3798"/>
    <w:rsid w:val="004B4551"/>
    <w:rsid w:val="004B6E6F"/>
    <w:rsid w:val="004B770E"/>
    <w:rsid w:val="004C0160"/>
    <w:rsid w:val="004C0487"/>
    <w:rsid w:val="004C2555"/>
    <w:rsid w:val="004C3D3C"/>
    <w:rsid w:val="004C49A2"/>
    <w:rsid w:val="004C4E8D"/>
    <w:rsid w:val="004C540B"/>
    <w:rsid w:val="004C7581"/>
    <w:rsid w:val="004C75B5"/>
    <w:rsid w:val="004D0048"/>
    <w:rsid w:val="004D1CB5"/>
    <w:rsid w:val="004D267A"/>
    <w:rsid w:val="004D29D2"/>
    <w:rsid w:val="004D2D8A"/>
    <w:rsid w:val="004D56AC"/>
    <w:rsid w:val="004D68B6"/>
    <w:rsid w:val="004D6D3E"/>
    <w:rsid w:val="004D78F5"/>
    <w:rsid w:val="004E1DC2"/>
    <w:rsid w:val="004E2F37"/>
    <w:rsid w:val="004E598F"/>
    <w:rsid w:val="004E5B3D"/>
    <w:rsid w:val="004E6B30"/>
    <w:rsid w:val="004F23A6"/>
    <w:rsid w:val="004F27B0"/>
    <w:rsid w:val="004F3F9D"/>
    <w:rsid w:val="004F5B04"/>
    <w:rsid w:val="004F660D"/>
    <w:rsid w:val="0050007E"/>
    <w:rsid w:val="00500F91"/>
    <w:rsid w:val="00502604"/>
    <w:rsid w:val="00503D79"/>
    <w:rsid w:val="005045AB"/>
    <w:rsid w:val="00504F03"/>
    <w:rsid w:val="00505BEF"/>
    <w:rsid w:val="00507A3D"/>
    <w:rsid w:val="005142BC"/>
    <w:rsid w:val="0051440C"/>
    <w:rsid w:val="005209AD"/>
    <w:rsid w:val="00524A21"/>
    <w:rsid w:val="00526C75"/>
    <w:rsid w:val="00532537"/>
    <w:rsid w:val="005361A5"/>
    <w:rsid w:val="005369BF"/>
    <w:rsid w:val="0054066F"/>
    <w:rsid w:val="005414DA"/>
    <w:rsid w:val="005414FB"/>
    <w:rsid w:val="0054254B"/>
    <w:rsid w:val="00543A94"/>
    <w:rsid w:val="0054481F"/>
    <w:rsid w:val="005474BB"/>
    <w:rsid w:val="00547FAB"/>
    <w:rsid w:val="00550F8A"/>
    <w:rsid w:val="0055129A"/>
    <w:rsid w:val="00551DF3"/>
    <w:rsid w:val="0055424B"/>
    <w:rsid w:val="00554A7F"/>
    <w:rsid w:val="00561073"/>
    <w:rsid w:val="005630A0"/>
    <w:rsid w:val="005639D6"/>
    <w:rsid w:val="00567AF4"/>
    <w:rsid w:val="00572E07"/>
    <w:rsid w:val="00572FB9"/>
    <w:rsid w:val="005769AE"/>
    <w:rsid w:val="00576BCB"/>
    <w:rsid w:val="00582274"/>
    <w:rsid w:val="005841FF"/>
    <w:rsid w:val="00585F9C"/>
    <w:rsid w:val="00586596"/>
    <w:rsid w:val="00586DA2"/>
    <w:rsid w:val="00587351"/>
    <w:rsid w:val="00592842"/>
    <w:rsid w:val="005928F5"/>
    <w:rsid w:val="00596919"/>
    <w:rsid w:val="00597379"/>
    <w:rsid w:val="00597EE6"/>
    <w:rsid w:val="00597FF5"/>
    <w:rsid w:val="005A001C"/>
    <w:rsid w:val="005A0279"/>
    <w:rsid w:val="005A2878"/>
    <w:rsid w:val="005A28FD"/>
    <w:rsid w:val="005B03E3"/>
    <w:rsid w:val="005B3164"/>
    <w:rsid w:val="005B558A"/>
    <w:rsid w:val="005B76E2"/>
    <w:rsid w:val="005B77B0"/>
    <w:rsid w:val="005C08DC"/>
    <w:rsid w:val="005C0BAE"/>
    <w:rsid w:val="005C28B0"/>
    <w:rsid w:val="005C2C8C"/>
    <w:rsid w:val="005C35EB"/>
    <w:rsid w:val="005D07B7"/>
    <w:rsid w:val="005D1853"/>
    <w:rsid w:val="005D2970"/>
    <w:rsid w:val="005D5802"/>
    <w:rsid w:val="005D74B9"/>
    <w:rsid w:val="005D7FF1"/>
    <w:rsid w:val="005E1AF3"/>
    <w:rsid w:val="005E4A96"/>
    <w:rsid w:val="005E567A"/>
    <w:rsid w:val="005E6E2B"/>
    <w:rsid w:val="005F2713"/>
    <w:rsid w:val="005F2DE4"/>
    <w:rsid w:val="005F4DC8"/>
    <w:rsid w:val="005F6004"/>
    <w:rsid w:val="005F7AF9"/>
    <w:rsid w:val="005F7C60"/>
    <w:rsid w:val="00601361"/>
    <w:rsid w:val="006063CF"/>
    <w:rsid w:val="006064A6"/>
    <w:rsid w:val="00606F16"/>
    <w:rsid w:val="0060717B"/>
    <w:rsid w:val="00612006"/>
    <w:rsid w:val="00613FDA"/>
    <w:rsid w:val="00615DA2"/>
    <w:rsid w:val="006169AF"/>
    <w:rsid w:val="0062141E"/>
    <w:rsid w:val="006261B9"/>
    <w:rsid w:val="00626BDB"/>
    <w:rsid w:val="0063017B"/>
    <w:rsid w:val="006301D7"/>
    <w:rsid w:val="00633360"/>
    <w:rsid w:val="0063471C"/>
    <w:rsid w:val="00634CB6"/>
    <w:rsid w:val="006355A0"/>
    <w:rsid w:val="00636D02"/>
    <w:rsid w:val="0064207B"/>
    <w:rsid w:val="00644313"/>
    <w:rsid w:val="00644F7A"/>
    <w:rsid w:val="0064538C"/>
    <w:rsid w:val="00647852"/>
    <w:rsid w:val="006479AE"/>
    <w:rsid w:val="00650F61"/>
    <w:rsid w:val="00653690"/>
    <w:rsid w:val="0065397C"/>
    <w:rsid w:val="00657A9D"/>
    <w:rsid w:val="00660424"/>
    <w:rsid w:val="0066072C"/>
    <w:rsid w:val="00663ACF"/>
    <w:rsid w:val="006640D0"/>
    <w:rsid w:val="0066412D"/>
    <w:rsid w:val="006643CE"/>
    <w:rsid w:val="006654E1"/>
    <w:rsid w:val="006655A0"/>
    <w:rsid w:val="00667285"/>
    <w:rsid w:val="006672F9"/>
    <w:rsid w:val="00667409"/>
    <w:rsid w:val="00667D17"/>
    <w:rsid w:val="006713FE"/>
    <w:rsid w:val="00671ED4"/>
    <w:rsid w:val="0067391F"/>
    <w:rsid w:val="00674F6E"/>
    <w:rsid w:val="006768C3"/>
    <w:rsid w:val="00677E06"/>
    <w:rsid w:val="00680267"/>
    <w:rsid w:val="00681044"/>
    <w:rsid w:val="006824EE"/>
    <w:rsid w:val="00682C58"/>
    <w:rsid w:val="00686A2D"/>
    <w:rsid w:val="006876E2"/>
    <w:rsid w:val="006924FF"/>
    <w:rsid w:val="00692C4B"/>
    <w:rsid w:val="00696437"/>
    <w:rsid w:val="006A01B4"/>
    <w:rsid w:val="006A3B4B"/>
    <w:rsid w:val="006A48B1"/>
    <w:rsid w:val="006B1D10"/>
    <w:rsid w:val="006B4234"/>
    <w:rsid w:val="006B4966"/>
    <w:rsid w:val="006B5065"/>
    <w:rsid w:val="006C36A6"/>
    <w:rsid w:val="006C654A"/>
    <w:rsid w:val="006C6710"/>
    <w:rsid w:val="006D1529"/>
    <w:rsid w:val="006D2858"/>
    <w:rsid w:val="006D45E0"/>
    <w:rsid w:val="006D54AE"/>
    <w:rsid w:val="006D6147"/>
    <w:rsid w:val="006D6F9C"/>
    <w:rsid w:val="006D7242"/>
    <w:rsid w:val="006D756F"/>
    <w:rsid w:val="006E03C4"/>
    <w:rsid w:val="006E15BA"/>
    <w:rsid w:val="006E328D"/>
    <w:rsid w:val="006E4B27"/>
    <w:rsid w:val="006E4E42"/>
    <w:rsid w:val="006E5C99"/>
    <w:rsid w:val="006E5E25"/>
    <w:rsid w:val="006E7D1C"/>
    <w:rsid w:val="006F1106"/>
    <w:rsid w:val="006F1EEF"/>
    <w:rsid w:val="006F32C4"/>
    <w:rsid w:val="006F4056"/>
    <w:rsid w:val="006F7552"/>
    <w:rsid w:val="006F783C"/>
    <w:rsid w:val="006F784C"/>
    <w:rsid w:val="007008F4"/>
    <w:rsid w:val="00701948"/>
    <w:rsid w:val="00702956"/>
    <w:rsid w:val="00703536"/>
    <w:rsid w:val="00707CB4"/>
    <w:rsid w:val="00714770"/>
    <w:rsid w:val="00717BC6"/>
    <w:rsid w:val="00717CB6"/>
    <w:rsid w:val="00720752"/>
    <w:rsid w:val="0072262A"/>
    <w:rsid w:val="007246A0"/>
    <w:rsid w:val="007248A1"/>
    <w:rsid w:val="00724A28"/>
    <w:rsid w:val="00724B18"/>
    <w:rsid w:val="00725D10"/>
    <w:rsid w:val="00725DD7"/>
    <w:rsid w:val="00733A70"/>
    <w:rsid w:val="007362CC"/>
    <w:rsid w:val="0073775F"/>
    <w:rsid w:val="00740BF2"/>
    <w:rsid w:val="00741B78"/>
    <w:rsid w:val="0074251F"/>
    <w:rsid w:val="00743049"/>
    <w:rsid w:val="007444EF"/>
    <w:rsid w:val="00745050"/>
    <w:rsid w:val="00747826"/>
    <w:rsid w:val="00750CE7"/>
    <w:rsid w:val="007528FB"/>
    <w:rsid w:val="00761919"/>
    <w:rsid w:val="00761CA6"/>
    <w:rsid w:val="007637E7"/>
    <w:rsid w:val="007669EB"/>
    <w:rsid w:val="007705C4"/>
    <w:rsid w:val="00772788"/>
    <w:rsid w:val="00774926"/>
    <w:rsid w:val="00775EB2"/>
    <w:rsid w:val="00777BCD"/>
    <w:rsid w:val="00780FCF"/>
    <w:rsid w:val="0078195F"/>
    <w:rsid w:val="00781983"/>
    <w:rsid w:val="00784A1F"/>
    <w:rsid w:val="00791DF1"/>
    <w:rsid w:val="0079227D"/>
    <w:rsid w:val="007947DF"/>
    <w:rsid w:val="007951B2"/>
    <w:rsid w:val="007965CE"/>
    <w:rsid w:val="00796CDC"/>
    <w:rsid w:val="007971CB"/>
    <w:rsid w:val="007A58FA"/>
    <w:rsid w:val="007A5FEC"/>
    <w:rsid w:val="007A74DA"/>
    <w:rsid w:val="007B0189"/>
    <w:rsid w:val="007B23AF"/>
    <w:rsid w:val="007B35EB"/>
    <w:rsid w:val="007B523B"/>
    <w:rsid w:val="007B6AAD"/>
    <w:rsid w:val="007B6B64"/>
    <w:rsid w:val="007B711E"/>
    <w:rsid w:val="007C03E8"/>
    <w:rsid w:val="007C06BC"/>
    <w:rsid w:val="007C1466"/>
    <w:rsid w:val="007C4233"/>
    <w:rsid w:val="007C6802"/>
    <w:rsid w:val="007C7ACF"/>
    <w:rsid w:val="007D0DB9"/>
    <w:rsid w:val="007D2694"/>
    <w:rsid w:val="007D28C4"/>
    <w:rsid w:val="007D3E88"/>
    <w:rsid w:val="007D433A"/>
    <w:rsid w:val="007D5119"/>
    <w:rsid w:val="007D5318"/>
    <w:rsid w:val="007D6508"/>
    <w:rsid w:val="007D7E00"/>
    <w:rsid w:val="007E0D70"/>
    <w:rsid w:val="007E1062"/>
    <w:rsid w:val="007E1D93"/>
    <w:rsid w:val="007E3B99"/>
    <w:rsid w:val="007E5C06"/>
    <w:rsid w:val="007E6317"/>
    <w:rsid w:val="007E679F"/>
    <w:rsid w:val="007F00E9"/>
    <w:rsid w:val="007F108E"/>
    <w:rsid w:val="007F18BB"/>
    <w:rsid w:val="007F18D7"/>
    <w:rsid w:val="007F1E4B"/>
    <w:rsid w:val="007F275E"/>
    <w:rsid w:val="007F38B4"/>
    <w:rsid w:val="007F55F8"/>
    <w:rsid w:val="008011A0"/>
    <w:rsid w:val="008033B1"/>
    <w:rsid w:val="0080380C"/>
    <w:rsid w:val="00804D4B"/>
    <w:rsid w:val="00805AF3"/>
    <w:rsid w:val="00806A9E"/>
    <w:rsid w:val="00810860"/>
    <w:rsid w:val="00810C61"/>
    <w:rsid w:val="00814545"/>
    <w:rsid w:val="00814F71"/>
    <w:rsid w:val="008157AC"/>
    <w:rsid w:val="0081611E"/>
    <w:rsid w:val="00820A0F"/>
    <w:rsid w:val="00821300"/>
    <w:rsid w:val="0082202F"/>
    <w:rsid w:val="00822BB9"/>
    <w:rsid w:val="0082380D"/>
    <w:rsid w:val="00823876"/>
    <w:rsid w:val="008327C0"/>
    <w:rsid w:val="008331D7"/>
    <w:rsid w:val="008366E9"/>
    <w:rsid w:val="00841B54"/>
    <w:rsid w:val="00842256"/>
    <w:rsid w:val="00843FFA"/>
    <w:rsid w:val="00852CE4"/>
    <w:rsid w:val="008530D9"/>
    <w:rsid w:val="008541C7"/>
    <w:rsid w:val="00855129"/>
    <w:rsid w:val="00855B0C"/>
    <w:rsid w:val="00855B82"/>
    <w:rsid w:val="00862AAB"/>
    <w:rsid w:val="00862B0A"/>
    <w:rsid w:val="00862DE2"/>
    <w:rsid w:val="0086326E"/>
    <w:rsid w:val="008632F3"/>
    <w:rsid w:val="00864458"/>
    <w:rsid w:val="00864A57"/>
    <w:rsid w:val="00866D9D"/>
    <w:rsid w:val="00870BEA"/>
    <w:rsid w:val="008716EA"/>
    <w:rsid w:val="00873CD6"/>
    <w:rsid w:val="00875B0B"/>
    <w:rsid w:val="00877D80"/>
    <w:rsid w:val="00880B49"/>
    <w:rsid w:val="00881E3D"/>
    <w:rsid w:val="008830CB"/>
    <w:rsid w:val="00883998"/>
    <w:rsid w:val="00884106"/>
    <w:rsid w:val="00887FB2"/>
    <w:rsid w:val="008906EE"/>
    <w:rsid w:val="008918F7"/>
    <w:rsid w:val="008937EF"/>
    <w:rsid w:val="00897FA9"/>
    <w:rsid w:val="008A1459"/>
    <w:rsid w:val="008A174D"/>
    <w:rsid w:val="008A2606"/>
    <w:rsid w:val="008A312D"/>
    <w:rsid w:val="008A4401"/>
    <w:rsid w:val="008B01F6"/>
    <w:rsid w:val="008B047A"/>
    <w:rsid w:val="008B2ABA"/>
    <w:rsid w:val="008B340D"/>
    <w:rsid w:val="008C0108"/>
    <w:rsid w:val="008C0BB8"/>
    <w:rsid w:val="008C0DE0"/>
    <w:rsid w:val="008C10C5"/>
    <w:rsid w:val="008C2301"/>
    <w:rsid w:val="008C4F3F"/>
    <w:rsid w:val="008C53C0"/>
    <w:rsid w:val="008C5907"/>
    <w:rsid w:val="008C5995"/>
    <w:rsid w:val="008D1B74"/>
    <w:rsid w:val="008D20C4"/>
    <w:rsid w:val="008D3595"/>
    <w:rsid w:val="008D4730"/>
    <w:rsid w:val="008D497A"/>
    <w:rsid w:val="008D6146"/>
    <w:rsid w:val="008D7033"/>
    <w:rsid w:val="008D7300"/>
    <w:rsid w:val="008D740C"/>
    <w:rsid w:val="008E0D50"/>
    <w:rsid w:val="008E188B"/>
    <w:rsid w:val="008E1BEA"/>
    <w:rsid w:val="008E323B"/>
    <w:rsid w:val="008E338E"/>
    <w:rsid w:val="008F2EE2"/>
    <w:rsid w:val="008F3377"/>
    <w:rsid w:val="008F5A82"/>
    <w:rsid w:val="008F7025"/>
    <w:rsid w:val="008F7E84"/>
    <w:rsid w:val="0090021C"/>
    <w:rsid w:val="00901F4E"/>
    <w:rsid w:val="00902BB8"/>
    <w:rsid w:val="009066A8"/>
    <w:rsid w:val="00906CA1"/>
    <w:rsid w:val="00910352"/>
    <w:rsid w:val="00912016"/>
    <w:rsid w:val="0091271E"/>
    <w:rsid w:val="00913BA4"/>
    <w:rsid w:val="0091409A"/>
    <w:rsid w:val="0091477D"/>
    <w:rsid w:val="00923667"/>
    <w:rsid w:val="0092440E"/>
    <w:rsid w:val="00924B8D"/>
    <w:rsid w:val="00925A36"/>
    <w:rsid w:val="009316F9"/>
    <w:rsid w:val="009323FB"/>
    <w:rsid w:val="0093416C"/>
    <w:rsid w:val="00940104"/>
    <w:rsid w:val="009405D9"/>
    <w:rsid w:val="00940787"/>
    <w:rsid w:val="009413D5"/>
    <w:rsid w:val="00942C5B"/>
    <w:rsid w:val="00942F2C"/>
    <w:rsid w:val="009457CC"/>
    <w:rsid w:val="00947310"/>
    <w:rsid w:val="00950641"/>
    <w:rsid w:val="00951990"/>
    <w:rsid w:val="0095301F"/>
    <w:rsid w:val="009549F3"/>
    <w:rsid w:val="009553B4"/>
    <w:rsid w:val="00956B52"/>
    <w:rsid w:val="00956FB0"/>
    <w:rsid w:val="009576C5"/>
    <w:rsid w:val="00957BC1"/>
    <w:rsid w:val="00957DB5"/>
    <w:rsid w:val="00957EFD"/>
    <w:rsid w:val="00961EE8"/>
    <w:rsid w:val="0096353A"/>
    <w:rsid w:val="0096479D"/>
    <w:rsid w:val="009664DF"/>
    <w:rsid w:val="009716FC"/>
    <w:rsid w:val="009723F9"/>
    <w:rsid w:val="009725AE"/>
    <w:rsid w:val="00972D10"/>
    <w:rsid w:val="00986A05"/>
    <w:rsid w:val="00990FEA"/>
    <w:rsid w:val="009913D8"/>
    <w:rsid w:val="00996027"/>
    <w:rsid w:val="009A3498"/>
    <w:rsid w:val="009A3E9C"/>
    <w:rsid w:val="009A4640"/>
    <w:rsid w:val="009A70FD"/>
    <w:rsid w:val="009A7B7F"/>
    <w:rsid w:val="009B08EA"/>
    <w:rsid w:val="009B446B"/>
    <w:rsid w:val="009B6D0D"/>
    <w:rsid w:val="009B7A9C"/>
    <w:rsid w:val="009C2147"/>
    <w:rsid w:val="009C2D67"/>
    <w:rsid w:val="009C2F47"/>
    <w:rsid w:val="009C3731"/>
    <w:rsid w:val="009C4092"/>
    <w:rsid w:val="009D016F"/>
    <w:rsid w:val="009D30C1"/>
    <w:rsid w:val="009D3AD7"/>
    <w:rsid w:val="009D50E3"/>
    <w:rsid w:val="009D71EE"/>
    <w:rsid w:val="009D7B94"/>
    <w:rsid w:val="009E6095"/>
    <w:rsid w:val="009E7027"/>
    <w:rsid w:val="009F020F"/>
    <w:rsid w:val="009F3540"/>
    <w:rsid w:val="009F3DE8"/>
    <w:rsid w:val="009F63EB"/>
    <w:rsid w:val="009F6746"/>
    <w:rsid w:val="009F6ABB"/>
    <w:rsid w:val="00A00015"/>
    <w:rsid w:val="00A01215"/>
    <w:rsid w:val="00A02327"/>
    <w:rsid w:val="00A02F6A"/>
    <w:rsid w:val="00A04BD8"/>
    <w:rsid w:val="00A05A34"/>
    <w:rsid w:val="00A06B38"/>
    <w:rsid w:val="00A13F38"/>
    <w:rsid w:val="00A150B2"/>
    <w:rsid w:val="00A17AFD"/>
    <w:rsid w:val="00A221C8"/>
    <w:rsid w:val="00A2353C"/>
    <w:rsid w:val="00A23D98"/>
    <w:rsid w:val="00A2459F"/>
    <w:rsid w:val="00A24EC1"/>
    <w:rsid w:val="00A26560"/>
    <w:rsid w:val="00A27276"/>
    <w:rsid w:val="00A27D95"/>
    <w:rsid w:val="00A27FDE"/>
    <w:rsid w:val="00A31A39"/>
    <w:rsid w:val="00A34725"/>
    <w:rsid w:val="00A37C51"/>
    <w:rsid w:val="00A41A92"/>
    <w:rsid w:val="00A42A4F"/>
    <w:rsid w:val="00A469EE"/>
    <w:rsid w:val="00A5014B"/>
    <w:rsid w:val="00A53347"/>
    <w:rsid w:val="00A60750"/>
    <w:rsid w:val="00A65AB0"/>
    <w:rsid w:val="00A65AD9"/>
    <w:rsid w:val="00A66D5A"/>
    <w:rsid w:val="00A66FB3"/>
    <w:rsid w:val="00A67206"/>
    <w:rsid w:val="00A674EE"/>
    <w:rsid w:val="00A703F5"/>
    <w:rsid w:val="00A71861"/>
    <w:rsid w:val="00A74DFD"/>
    <w:rsid w:val="00A75AE3"/>
    <w:rsid w:val="00A80B95"/>
    <w:rsid w:val="00A85C6B"/>
    <w:rsid w:val="00A86BD2"/>
    <w:rsid w:val="00A87F4D"/>
    <w:rsid w:val="00A91BCF"/>
    <w:rsid w:val="00A93563"/>
    <w:rsid w:val="00A961D6"/>
    <w:rsid w:val="00A9689E"/>
    <w:rsid w:val="00AA13E3"/>
    <w:rsid w:val="00AA5B09"/>
    <w:rsid w:val="00AA5F36"/>
    <w:rsid w:val="00AA62B3"/>
    <w:rsid w:val="00AA6FF2"/>
    <w:rsid w:val="00AA7923"/>
    <w:rsid w:val="00AA7D11"/>
    <w:rsid w:val="00AB2DFA"/>
    <w:rsid w:val="00AB5E50"/>
    <w:rsid w:val="00AB7AAC"/>
    <w:rsid w:val="00AC1306"/>
    <w:rsid w:val="00AC1849"/>
    <w:rsid w:val="00AC1A7C"/>
    <w:rsid w:val="00AC375A"/>
    <w:rsid w:val="00AC45C9"/>
    <w:rsid w:val="00AC557A"/>
    <w:rsid w:val="00AD0AC6"/>
    <w:rsid w:val="00AD132C"/>
    <w:rsid w:val="00AD15F8"/>
    <w:rsid w:val="00AD1635"/>
    <w:rsid w:val="00AD3A39"/>
    <w:rsid w:val="00AD51D0"/>
    <w:rsid w:val="00AD5373"/>
    <w:rsid w:val="00AD5D28"/>
    <w:rsid w:val="00AD622E"/>
    <w:rsid w:val="00AD71B8"/>
    <w:rsid w:val="00AE0C3F"/>
    <w:rsid w:val="00AE0EA4"/>
    <w:rsid w:val="00AE1418"/>
    <w:rsid w:val="00AE1D75"/>
    <w:rsid w:val="00AE210C"/>
    <w:rsid w:val="00AE4865"/>
    <w:rsid w:val="00AE60DE"/>
    <w:rsid w:val="00AE7C5B"/>
    <w:rsid w:val="00AF03D3"/>
    <w:rsid w:val="00AF0D1A"/>
    <w:rsid w:val="00AF5190"/>
    <w:rsid w:val="00AF58E0"/>
    <w:rsid w:val="00AF6E76"/>
    <w:rsid w:val="00B12725"/>
    <w:rsid w:val="00B13E96"/>
    <w:rsid w:val="00B15534"/>
    <w:rsid w:val="00B1590F"/>
    <w:rsid w:val="00B223E9"/>
    <w:rsid w:val="00B23E73"/>
    <w:rsid w:val="00B364EA"/>
    <w:rsid w:val="00B3686D"/>
    <w:rsid w:val="00B405F4"/>
    <w:rsid w:val="00B4152C"/>
    <w:rsid w:val="00B41996"/>
    <w:rsid w:val="00B426C7"/>
    <w:rsid w:val="00B43B6F"/>
    <w:rsid w:val="00B441A7"/>
    <w:rsid w:val="00B4446A"/>
    <w:rsid w:val="00B44C01"/>
    <w:rsid w:val="00B44EE7"/>
    <w:rsid w:val="00B45497"/>
    <w:rsid w:val="00B45B91"/>
    <w:rsid w:val="00B5058E"/>
    <w:rsid w:val="00B50955"/>
    <w:rsid w:val="00B515F2"/>
    <w:rsid w:val="00B526BD"/>
    <w:rsid w:val="00B570FB"/>
    <w:rsid w:val="00B60AC3"/>
    <w:rsid w:val="00B60CFE"/>
    <w:rsid w:val="00B63A6D"/>
    <w:rsid w:val="00B70F68"/>
    <w:rsid w:val="00B71138"/>
    <w:rsid w:val="00B71F91"/>
    <w:rsid w:val="00B73D5A"/>
    <w:rsid w:val="00B7412F"/>
    <w:rsid w:val="00B74A84"/>
    <w:rsid w:val="00B74F61"/>
    <w:rsid w:val="00B75B18"/>
    <w:rsid w:val="00B81ACF"/>
    <w:rsid w:val="00B81C54"/>
    <w:rsid w:val="00B8346E"/>
    <w:rsid w:val="00B84376"/>
    <w:rsid w:val="00B87BBA"/>
    <w:rsid w:val="00B903A7"/>
    <w:rsid w:val="00B9155A"/>
    <w:rsid w:val="00B958DF"/>
    <w:rsid w:val="00B97376"/>
    <w:rsid w:val="00BA0287"/>
    <w:rsid w:val="00BA083A"/>
    <w:rsid w:val="00BA2096"/>
    <w:rsid w:val="00BA4593"/>
    <w:rsid w:val="00BA51BB"/>
    <w:rsid w:val="00BA698B"/>
    <w:rsid w:val="00BA6E2F"/>
    <w:rsid w:val="00BB0E8C"/>
    <w:rsid w:val="00BB1064"/>
    <w:rsid w:val="00BB1974"/>
    <w:rsid w:val="00BB28D2"/>
    <w:rsid w:val="00BB368B"/>
    <w:rsid w:val="00BB3F06"/>
    <w:rsid w:val="00BB52AB"/>
    <w:rsid w:val="00BB5998"/>
    <w:rsid w:val="00BB5C6D"/>
    <w:rsid w:val="00BB6436"/>
    <w:rsid w:val="00BC018D"/>
    <w:rsid w:val="00BC0D51"/>
    <w:rsid w:val="00BC0D74"/>
    <w:rsid w:val="00BC16E4"/>
    <w:rsid w:val="00BC1FA7"/>
    <w:rsid w:val="00BC4881"/>
    <w:rsid w:val="00BC4E8A"/>
    <w:rsid w:val="00BC5064"/>
    <w:rsid w:val="00BC54EC"/>
    <w:rsid w:val="00BC5DFF"/>
    <w:rsid w:val="00BC6731"/>
    <w:rsid w:val="00BC6ADD"/>
    <w:rsid w:val="00BC757F"/>
    <w:rsid w:val="00BC7F3C"/>
    <w:rsid w:val="00BD2E5E"/>
    <w:rsid w:val="00BD3483"/>
    <w:rsid w:val="00BD5A84"/>
    <w:rsid w:val="00BD607F"/>
    <w:rsid w:val="00BD6842"/>
    <w:rsid w:val="00BE00E6"/>
    <w:rsid w:val="00BE5E19"/>
    <w:rsid w:val="00BE7116"/>
    <w:rsid w:val="00BF28D4"/>
    <w:rsid w:val="00BF3918"/>
    <w:rsid w:val="00BF3FEE"/>
    <w:rsid w:val="00BF533D"/>
    <w:rsid w:val="00BF6D76"/>
    <w:rsid w:val="00BF7860"/>
    <w:rsid w:val="00C01189"/>
    <w:rsid w:val="00C0163D"/>
    <w:rsid w:val="00C01DCF"/>
    <w:rsid w:val="00C0263D"/>
    <w:rsid w:val="00C04F03"/>
    <w:rsid w:val="00C0744F"/>
    <w:rsid w:val="00C07CFA"/>
    <w:rsid w:val="00C10530"/>
    <w:rsid w:val="00C11167"/>
    <w:rsid w:val="00C11BC7"/>
    <w:rsid w:val="00C16407"/>
    <w:rsid w:val="00C17136"/>
    <w:rsid w:val="00C17936"/>
    <w:rsid w:val="00C17E15"/>
    <w:rsid w:val="00C2118C"/>
    <w:rsid w:val="00C212BA"/>
    <w:rsid w:val="00C22C9A"/>
    <w:rsid w:val="00C25D21"/>
    <w:rsid w:val="00C27198"/>
    <w:rsid w:val="00C30F99"/>
    <w:rsid w:val="00C327DF"/>
    <w:rsid w:val="00C33E39"/>
    <w:rsid w:val="00C359C6"/>
    <w:rsid w:val="00C4024F"/>
    <w:rsid w:val="00C436AA"/>
    <w:rsid w:val="00C43870"/>
    <w:rsid w:val="00C47615"/>
    <w:rsid w:val="00C501B6"/>
    <w:rsid w:val="00C508DA"/>
    <w:rsid w:val="00C53AF5"/>
    <w:rsid w:val="00C54A8F"/>
    <w:rsid w:val="00C571CC"/>
    <w:rsid w:val="00C601D2"/>
    <w:rsid w:val="00C6107E"/>
    <w:rsid w:val="00C630AA"/>
    <w:rsid w:val="00C63397"/>
    <w:rsid w:val="00C70AAB"/>
    <w:rsid w:val="00C71250"/>
    <w:rsid w:val="00C73AA1"/>
    <w:rsid w:val="00C75E1F"/>
    <w:rsid w:val="00C773C9"/>
    <w:rsid w:val="00C8009D"/>
    <w:rsid w:val="00C820E8"/>
    <w:rsid w:val="00C833B5"/>
    <w:rsid w:val="00C8358D"/>
    <w:rsid w:val="00C85DD8"/>
    <w:rsid w:val="00C9154C"/>
    <w:rsid w:val="00C92BC7"/>
    <w:rsid w:val="00C940B6"/>
    <w:rsid w:val="00C949F2"/>
    <w:rsid w:val="00C9554E"/>
    <w:rsid w:val="00CA0436"/>
    <w:rsid w:val="00CA243E"/>
    <w:rsid w:val="00CA2E1F"/>
    <w:rsid w:val="00CA307B"/>
    <w:rsid w:val="00CA3D75"/>
    <w:rsid w:val="00CA40F3"/>
    <w:rsid w:val="00CB10F8"/>
    <w:rsid w:val="00CB1D6F"/>
    <w:rsid w:val="00CB222C"/>
    <w:rsid w:val="00CB27BB"/>
    <w:rsid w:val="00CB3C58"/>
    <w:rsid w:val="00CB3ED7"/>
    <w:rsid w:val="00CB4599"/>
    <w:rsid w:val="00CB5CF2"/>
    <w:rsid w:val="00CB7C4B"/>
    <w:rsid w:val="00CC0545"/>
    <w:rsid w:val="00CC099A"/>
    <w:rsid w:val="00CC0CD7"/>
    <w:rsid w:val="00CC172D"/>
    <w:rsid w:val="00CC1EB6"/>
    <w:rsid w:val="00CC7772"/>
    <w:rsid w:val="00CD07F1"/>
    <w:rsid w:val="00CD19B5"/>
    <w:rsid w:val="00CD1BDC"/>
    <w:rsid w:val="00CD2479"/>
    <w:rsid w:val="00CE1A68"/>
    <w:rsid w:val="00CE2804"/>
    <w:rsid w:val="00CE2A69"/>
    <w:rsid w:val="00CE4F66"/>
    <w:rsid w:val="00CE64AA"/>
    <w:rsid w:val="00CF14DC"/>
    <w:rsid w:val="00CF7623"/>
    <w:rsid w:val="00D0040D"/>
    <w:rsid w:val="00D03B68"/>
    <w:rsid w:val="00D04095"/>
    <w:rsid w:val="00D0427E"/>
    <w:rsid w:val="00D04702"/>
    <w:rsid w:val="00D04D03"/>
    <w:rsid w:val="00D0571E"/>
    <w:rsid w:val="00D062D4"/>
    <w:rsid w:val="00D06E2B"/>
    <w:rsid w:val="00D1720F"/>
    <w:rsid w:val="00D202DB"/>
    <w:rsid w:val="00D218D8"/>
    <w:rsid w:val="00D2695E"/>
    <w:rsid w:val="00D30480"/>
    <w:rsid w:val="00D340E4"/>
    <w:rsid w:val="00D34F81"/>
    <w:rsid w:val="00D35653"/>
    <w:rsid w:val="00D36296"/>
    <w:rsid w:val="00D37083"/>
    <w:rsid w:val="00D40A40"/>
    <w:rsid w:val="00D41A2D"/>
    <w:rsid w:val="00D42AF7"/>
    <w:rsid w:val="00D44285"/>
    <w:rsid w:val="00D44C50"/>
    <w:rsid w:val="00D44C5B"/>
    <w:rsid w:val="00D5047A"/>
    <w:rsid w:val="00D51278"/>
    <w:rsid w:val="00D5144B"/>
    <w:rsid w:val="00D5682D"/>
    <w:rsid w:val="00D57027"/>
    <w:rsid w:val="00D577A3"/>
    <w:rsid w:val="00D57FEB"/>
    <w:rsid w:val="00D60878"/>
    <w:rsid w:val="00D62C5C"/>
    <w:rsid w:val="00D6431E"/>
    <w:rsid w:val="00D643B5"/>
    <w:rsid w:val="00D6579A"/>
    <w:rsid w:val="00D66220"/>
    <w:rsid w:val="00D6635B"/>
    <w:rsid w:val="00D67103"/>
    <w:rsid w:val="00D67CB6"/>
    <w:rsid w:val="00D72A3A"/>
    <w:rsid w:val="00D7540F"/>
    <w:rsid w:val="00D77AAE"/>
    <w:rsid w:val="00D81EB3"/>
    <w:rsid w:val="00D82BF6"/>
    <w:rsid w:val="00D84394"/>
    <w:rsid w:val="00D85E90"/>
    <w:rsid w:val="00D86565"/>
    <w:rsid w:val="00D8674B"/>
    <w:rsid w:val="00D86B73"/>
    <w:rsid w:val="00D86F0B"/>
    <w:rsid w:val="00D90F70"/>
    <w:rsid w:val="00D922DC"/>
    <w:rsid w:val="00D92C32"/>
    <w:rsid w:val="00D92D27"/>
    <w:rsid w:val="00D9464C"/>
    <w:rsid w:val="00D95A6F"/>
    <w:rsid w:val="00DA3DE5"/>
    <w:rsid w:val="00DA5BEF"/>
    <w:rsid w:val="00DA7738"/>
    <w:rsid w:val="00DA7957"/>
    <w:rsid w:val="00DB23A9"/>
    <w:rsid w:val="00DB63D2"/>
    <w:rsid w:val="00DB6416"/>
    <w:rsid w:val="00DC3D83"/>
    <w:rsid w:val="00DC4C7D"/>
    <w:rsid w:val="00DC614C"/>
    <w:rsid w:val="00DD1930"/>
    <w:rsid w:val="00DD4028"/>
    <w:rsid w:val="00DD7769"/>
    <w:rsid w:val="00DE1237"/>
    <w:rsid w:val="00DE1A0A"/>
    <w:rsid w:val="00DE3280"/>
    <w:rsid w:val="00DE3DE4"/>
    <w:rsid w:val="00DE4E57"/>
    <w:rsid w:val="00DE5F1D"/>
    <w:rsid w:val="00DF2FCA"/>
    <w:rsid w:val="00DF3DB5"/>
    <w:rsid w:val="00DF51DD"/>
    <w:rsid w:val="00DF62DE"/>
    <w:rsid w:val="00DF6539"/>
    <w:rsid w:val="00E00CF5"/>
    <w:rsid w:val="00E01394"/>
    <w:rsid w:val="00E015B5"/>
    <w:rsid w:val="00E023C9"/>
    <w:rsid w:val="00E06D3A"/>
    <w:rsid w:val="00E07243"/>
    <w:rsid w:val="00E07B4A"/>
    <w:rsid w:val="00E114CD"/>
    <w:rsid w:val="00E12AEA"/>
    <w:rsid w:val="00E14E00"/>
    <w:rsid w:val="00E15BAF"/>
    <w:rsid w:val="00E1648C"/>
    <w:rsid w:val="00E2446B"/>
    <w:rsid w:val="00E25354"/>
    <w:rsid w:val="00E25B06"/>
    <w:rsid w:val="00E26836"/>
    <w:rsid w:val="00E3277D"/>
    <w:rsid w:val="00E32C6E"/>
    <w:rsid w:val="00E35585"/>
    <w:rsid w:val="00E35842"/>
    <w:rsid w:val="00E41410"/>
    <w:rsid w:val="00E4503E"/>
    <w:rsid w:val="00E51038"/>
    <w:rsid w:val="00E53659"/>
    <w:rsid w:val="00E54830"/>
    <w:rsid w:val="00E56171"/>
    <w:rsid w:val="00E600D2"/>
    <w:rsid w:val="00E60F70"/>
    <w:rsid w:val="00E61016"/>
    <w:rsid w:val="00E63ABD"/>
    <w:rsid w:val="00E65ED9"/>
    <w:rsid w:val="00E66204"/>
    <w:rsid w:val="00E66E0C"/>
    <w:rsid w:val="00E675DD"/>
    <w:rsid w:val="00E704C9"/>
    <w:rsid w:val="00E7095D"/>
    <w:rsid w:val="00E70DA9"/>
    <w:rsid w:val="00E72F1C"/>
    <w:rsid w:val="00E745C6"/>
    <w:rsid w:val="00E764E3"/>
    <w:rsid w:val="00E83F9A"/>
    <w:rsid w:val="00E85BE0"/>
    <w:rsid w:val="00E875AC"/>
    <w:rsid w:val="00E87618"/>
    <w:rsid w:val="00E91B25"/>
    <w:rsid w:val="00E92B46"/>
    <w:rsid w:val="00E93C0D"/>
    <w:rsid w:val="00E94D24"/>
    <w:rsid w:val="00E97936"/>
    <w:rsid w:val="00E97CE5"/>
    <w:rsid w:val="00EA1392"/>
    <w:rsid w:val="00EA13C0"/>
    <w:rsid w:val="00EA1B16"/>
    <w:rsid w:val="00EA347B"/>
    <w:rsid w:val="00EA551C"/>
    <w:rsid w:val="00EA63B1"/>
    <w:rsid w:val="00EA772C"/>
    <w:rsid w:val="00EB31B4"/>
    <w:rsid w:val="00EB7F77"/>
    <w:rsid w:val="00EC21A7"/>
    <w:rsid w:val="00EC35B2"/>
    <w:rsid w:val="00ED1A34"/>
    <w:rsid w:val="00ED26CF"/>
    <w:rsid w:val="00ED37DB"/>
    <w:rsid w:val="00ED3FDD"/>
    <w:rsid w:val="00ED4825"/>
    <w:rsid w:val="00ED74E4"/>
    <w:rsid w:val="00EE0129"/>
    <w:rsid w:val="00EE238E"/>
    <w:rsid w:val="00EE70C7"/>
    <w:rsid w:val="00EF01E2"/>
    <w:rsid w:val="00EF0B67"/>
    <w:rsid w:val="00EF5E2F"/>
    <w:rsid w:val="00EF72CE"/>
    <w:rsid w:val="00EF7D49"/>
    <w:rsid w:val="00F00D75"/>
    <w:rsid w:val="00F01679"/>
    <w:rsid w:val="00F02620"/>
    <w:rsid w:val="00F02D28"/>
    <w:rsid w:val="00F04F2A"/>
    <w:rsid w:val="00F04F93"/>
    <w:rsid w:val="00F05164"/>
    <w:rsid w:val="00F058A6"/>
    <w:rsid w:val="00F0664E"/>
    <w:rsid w:val="00F0710D"/>
    <w:rsid w:val="00F11263"/>
    <w:rsid w:val="00F131D6"/>
    <w:rsid w:val="00F158B9"/>
    <w:rsid w:val="00F16F94"/>
    <w:rsid w:val="00F17A05"/>
    <w:rsid w:val="00F17BF4"/>
    <w:rsid w:val="00F21F1F"/>
    <w:rsid w:val="00F224C2"/>
    <w:rsid w:val="00F234BB"/>
    <w:rsid w:val="00F25E91"/>
    <w:rsid w:val="00F276E5"/>
    <w:rsid w:val="00F27DED"/>
    <w:rsid w:val="00F3115E"/>
    <w:rsid w:val="00F31220"/>
    <w:rsid w:val="00F31DFA"/>
    <w:rsid w:val="00F340B1"/>
    <w:rsid w:val="00F362F9"/>
    <w:rsid w:val="00F36825"/>
    <w:rsid w:val="00F3710B"/>
    <w:rsid w:val="00F377DE"/>
    <w:rsid w:val="00F405B2"/>
    <w:rsid w:val="00F40BA1"/>
    <w:rsid w:val="00F410DB"/>
    <w:rsid w:val="00F4161C"/>
    <w:rsid w:val="00F4179B"/>
    <w:rsid w:val="00F438A9"/>
    <w:rsid w:val="00F44ED0"/>
    <w:rsid w:val="00F45876"/>
    <w:rsid w:val="00F45B88"/>
    <w:rsid w:val="00F474BA"/>
    <w:rsid w:val="00F51102"/>
    <w:rsid w:val="00F528B9"/>
    <w:rsid w:val="00F53180"/>
    <w:rsid w:val="00F5530F"/>
    <w:rsid w:val="00F55C75"/>
    <w:rsid w:val="00F60A9D"/>
    <w:rsid w:val="00F613A9"/>
    <w:rsid w:val="00F62DF4"/>
    <w:rsid w:val="00F632B9"/>
    <w:rsid w:val="00F6347E"/>
    <w:rsid w:val="00F634BC"/>
    <w:rsid w:val="00F658FF"/>
    <w:rsid w:val="00F66005"/>
    <w:rsid w:val="00F6697A"/>
    <w:rsid w:val="00F74539"/>
    <w:rsid w:val="00F7690C"/>
    <w:rsid w:val="00F83C41"/>
    <w:rsid w:val="00F84898"/>
    <w:rsid w:val="00F90010"/>
    <w:rsid w:val="00F90092"/>
    <w:rsid w:val="00F90267"/>
    <w:rsid w:val="00F906C1"/>
    <w:rsid w:val="00F9493F"/>
    <w:rsid w:val="00F95627"/>
    <w:rsid w:val="00F967B1"/>
    <w:rsid w:val="00FA1342"/>
    <w:rsid w:val="00FA167B"/>
    <w:rsid w:val="00FA4F14"/>
    <w:rsid w:val="00FA7A7E"/>
    <w:rsid w:val="00FB03BB"/>
    <w:rsid w:val="00FB56BF"/>
    <w:rsid w:val="00FC0778"/>
    <w:rsid w:val="00FC0FCC"/>
    <w:rsid w:val="00FC2049"/>
    <w:rsid w:val="00FC37F1"/>
    <w:rsid w:val="00FC43D7"/>
    <w:rsid w:val="00FD17CA"/>
    <w:rsid w:val="00FD6537"/>
    <w:rsid w:val="00FE146F"/>
    <w:rsid w:val="00FE577D"/>
    <w:rsid w:val="00FE7C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none [1302]">
      <v:fill color="none [1302]" opacity="11141f"/>
    </o:shapedefaults>
    <o:shapelayout v:ext="edit">
      <o:idmap v:ext="edit" data="1"/>
    </o:shapelayout>
  </w:shapeDefaults>
  <w:decimalSymbol w:val="."/>
  <w:listSeparator w:val=","/>
  <w14:docId w14:val="0C394EC5"/>
  <w15:docId w15:val="{08EF3A90-E0A8-4805-BE08-1B224879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EC2"/>
    <w:pPr>
      <w:widowControl w:val="0"/>
      <w:tabs>
        <w:tab w:val="left" w:pos="720"/>
        <w:tab w:val="center" w:pos="4800"/>
        <w:tab w:val="right" w:pos="9500"/>
      </w:tabs>
      <w:autoSpaceDE w:val="0"/>
      <w:autoSpaceDN w:val="0"/>
      <w:adjustRightInd w:val="0"/>
      <w:jc w:val="both"/>
    </w:pPr>
    <w:rPr>
      <w:rFonts w:ascii="Palatino Linotype" w:hAnsi="Palatino Linotype" w:cs="Calibri"/>
      <w:noProof/>
      <w:sz w:val="22"/>
      <w:szCs w:val="24"/>
    </w:rPr>
  </w:style>
  <w:style w:type="paragraph" w:styleId="Heading1">
    <w:name w:val="heading 1"/>
    <w:basedOn w:val="Normal"/>
    <w:next w:val="Normal"/>
    <w:link w:val="Heading1Char"/>
    <w:uiPriority w:val="9"/>
    <w:qFormat/>
    <w:rsid w:val="005A2878"/>
    <w:pPr>
      <w:keepNext/>
      <w:keepLines/>
      <w:numPr>
        <w:numId w:val="1"/>
      </w:numPr>
      <w:spacing w:before="120" w:after="240"/>
      <w:jc w:val="left"/>
      <w:outlineLvl w:val="0"/>
    </w:pPr>
    <w:rPr>
      <w:rFonts w:ascii="Cambria" w:hAnsi="Cambria" w:cs="Times New Roman"/>
      <w:bCs/>
      <w:color w:val="1F497D"/>
      <w:sz w:val="40"/>
      <w:szCs w:val="40"/>
      <w:lang w:eastAsia="x-none"/>
    </w:rPr>
  </w:style>
  <w:style w:type="paragraph" w:styleId="Heading2">
    <w:name w:val="heading 2"/>
    <w:basedOn w:val="Normal"/>
    <w:next w:val="Normal"/>
    <w:link w:val="Heading2Char"/>
    <w:uiPriority w:val="9"/>
    <w:qFormat/>
    <w:rsid w:val="000E016A"/>
    <w:pPr>
      <w:keepNext/>
      <w:keepLines/>
      <w:numPr>
        <w:ilvl w:val="1"/>
        <w:numId w:val="1"/>
      </w:numPr>
      <w:spacing w:before="200"/>
      <w:outlineLvl w:val="1"/>
    </w:pPr>
    <w:rPr>
      <w:rFonts w:cs="Times New Roman"/>
      <w:b/>
      <w:bCs/>
      <w:color w:val="1F497D"/>
      <w:sz w:val="28"/>
      <w:szCs w:val="28"/>
      <w:lang w:val="x-none" w:eastAsia="x-none"/>
    </w:rPr>
  </w:style>
  <w:style w:type="paragraph" w:styleId="Heading3">
    <w:name w:val="heading 3"/>
    <w:basedOn w:val="Normal"/>
    <w:next w:val="Normal"/>
    <w:link w:val="Heading3Char"/>
    <w:uiPriority w:val="9"/>
    <w:qFormat/>
    <w:rsid w:val="005A2878"/>
    <w:pPr>
      <w:keepNext/>
      <w:keepLines/>
      <w:numPr>
        <w:ilvl w:val="2"/>
        <w:numId w:val="1"/>
      </w:numPr>
      <w:spacing w:before="200" w:after="120"/>
      <w:ind w:left="720"/>
      <w:outlineLvl w:val="2"/>
    </w:pPr>
    <w:rPr>
      <w:rFonts w:cs="Times New Roman"/>
      <w:b/>
      <w:noProof w:val="0"/>
      <w:color w:val="4F81BD"/>
      <w:sz w:val="24"/>
      <w:lang w:val="x-none" w:eastAsia="x-none"/>
    </w:rPr>
  </w:style>
  <w:style w:type="paragraph" w:styleId="Heading4">
    <w:name w:val="heading 4"/>
    <w:basedOn w:val="Normal"/>
    <w:next w:val="Normal"/>
    <w:link w:val="Heading4Char"/>
    <w:uiPriority w:val="9"/>
    <w:qFormat/>
    <w:rsid w:val="00C0263D"/>
    <w:pPr>
      <w:keepNext/>
      <w:keepLines/>
      <w:numPr>
        <w:ilvl w:val="3"/>
        <w:numId w:val="1"/>
      </w:numPr>
      <w:spacing w:before="200"/>
      <w:outlineLvl w:val="3"/>
    </w:pPr>
    <w:rPr>
      <w:rFonts w:ascii="Cambria" w:hAnsi="Cambria" w:cs="Times New Roman"/>
      <w:b/>
      <w:bCs/>
      <w:i/>
      <w:iCs/>
      <w:noProof w:val="0"/>
      <w:color w:val="4F81BD"/>
      <w:sz w:val="24"/>
      <w:lang w:val="x-none" w:eastAsia="x-none"/>
    </w:rPr>
  </w:style>
  <w:style w:type="paragraph" w:styleId="Heading5">
    <w:name w:val="heading 5"/>
    <w:basedOn w:val="Normal"/>
    <w:next w:val="Normal"/>
    <w:link w:val="Heading5Char"/>
    <w:uiPriority w:val="9"/>
    <w:qFormat/>
    <w:rsid w:val="00C0263D"/>
    <w:pPr>
      <w:keepNext/>
      <w:keepLines/>
      <w:numPr>
        <w:ilvl w:val="4"/>
        <w:numId w:val="1"/>
      </w:numPr>
      <w:spacing w:before="200"/>
      <w:outlineLvl w:val="4"/>
    </w:pPr>
    <w:rPr>
      <w:rFonts w:ascii="Cambria" w:hAnsi="Cambria" w:cs="Times New Roman"/>
      <w:noProof w:val="0"/>
      <w:color w:val="243F60"/>
      <w:sz w:val="24"/>
      <w:lang w:val="x-none" w:eastAsia="x-none"/>
    </w:rPr>
  </w:style>
  <w:style w:type="paragraph" w:styleId="Heading6">
    <w:name w:val="heading 6"/>
    <w:basedOn w:val="Normal"/>
    <w:next w:val="Normal"/>
    <w:link w:val="Heading6Char"/>
    <w:uiPriority w:val="9"/>
    <w:qFormat/>
    <w:rsid w:val="00C0263D"/>
    <w:pPr>
      <w:keepNext/>
      <w:keepLines/>
      <w:numPr>
        <w:ilvl w:val="5"/>
        <w:numId w:val="1"/>
      </w:numPr>
      <w:spacing w:before="200"/>
      <w:outlineLvl w:val="5"/>
    </w:pPr>
    <w:rPr>
      <w:rFonts w:ascii="Cambria" w:hAnsi="Cambria" w:cs="Times New Roman"/>
      <w:i/>
      <w:iCs/>
      <w:noProof w:val="0"/>
      <w:color w:val="243F60"/>
      <w:sz w:val="24"/>
      <w:lang w:val="x-none" w:eastAsia="x-none"/>
    </w:rPr>
  </w:style>
  <w:style w:type="paragraph" w:styleId="Heading7">
    <w:name w:val="heading 7"/>
    <w:basedOn w:val="Normal"/>
    <w:next w:val="Normal"/>
    <w:link w:val="Heading7Char"/>
    <w:uiPriority w:val="9"/>
    <w:qFormat/>
    <w:rsid w:val="00C0263D"/>
    <w:pPr>
      <w:keepNext/>
      <w:keepLines/>
      <w:numPr>
        <w:ilvl w:val="6"/>
        <w:numId w:val="1"/>
      </w:numPr>
      <w:spacing w:before="200"/>
      <w:outlineLvl w:val="6"/>
    </w:pPr>
    <w:rPr>
      <w:rFonts w:ascii="Cambria" w:hAnsi="Cambria" w:cs="Times New Roman"/>
      <w:i/>
      <w:iCs/>
      <w:noProof w:val="0"/>
      <w:color w:val="404040"/>
      <w:sz w:val="24"/>
      <w:lang w:val="x-none" w:eastAsia="x-none"/>
    </w:rPr>
  </w:style>
  <w:style w:type="paragraph" w:styleId="Heading8">
    <w:name w:val="heading 8"/>
    <w:basedOn w:val="Normal"/>
    <w:next w:val="Normal"/>
    <w:link w:val="Heading8Char"/>
    <w:uiPriority w:val="9"/>
    <w:qFormat/>
    <w:rsid w:val="00C0263D"/>
    <w:pPr>
      <w:keepNext/>
      <w:keepLines/>
      <w:numPr>
        <w:ilvl w:val="7"/>
        <w:numId w:val="1"/>
      </w:numPr>
      <w:spacing w:before="200"/>
      <w:outlineLvl w:val="7"/>
    </w:pPr>
    <w:rPr>
      <w:rFonts w:ascii="Cambria" w:hAnsi="Cambria" w:cs="Times New Roman"/>
      <w:noProof w:val="0"/>
      <w:color w:val="404040"/>
      <w:sz w:val="20"/>
      <w:szCs w:val="20"/>
      <w:lang w:val="x-none" w:eastAsia="x-none"/>
    </w:rPr>
  </w:style>
  <w:style w:type="paragraph" w:styleId="Heading9">
    <w:name w:val="heading 9"/>
    <w:basedOn w:val="Normal"/>
    <w:next w:val="Normal"/>
    <w:link w:val="Heading9Char"/>
    <w:uiPriority w:val="9"/>
    <w:qFormat/>
    <w:rsid w:val="00C0263D"/>
    <w:pPr>
      <w:keepNext/>
      <w:keepLines/>
      <w:numPr>
        <w:ilvl w:val="8"/>
        <w:numId w:val="1"/>
      </w:numPr>
      <w:spacing w:before="200"/>
      <w:outlineLvl w:val="8"/>
    </w:pPr>
    <w:rPr>
      <w:rFonts w:ascii="Cambria" w:hAnsi="Cambria" w:cs="Times New Roman"/>
      <w:i/>
      <w:iCs/>
      <w:noProof w:val="0"/>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2878"/>
    <w:rPr>
      <w:rFonts w:ascii="Cambria" w:hAnsi="Cambria"/>
      <w:bCs/>
      <w:noProof/>
      <w:color w:val="1F497D"/>
      <w:sz w:val="40"/>
      <w:szCs w:val="40"/>
      <w:lang w:eastAsia="x-none"/>
    </w:rPr>
  </w:style>
  <w:style w:type="character" w:customStyle="1" w:styleId="Heading2Char">
    <w:name w:val="Heading 2 Char"/>
    <w:link w:val="Heading2"/>
    <w:uiPriority w:val="9"/>
    <w:rsid w:val="000E016A"/>
    <w:rPr>
      <w:rFonts w:ascii="Palatino Linotype" w:hAnsi="Palatino Linotype"/>
      <w:b/>
      <w:bCs/>
      <w:noProof/>
      <w:color w:val="1F497D"/>
      <w:sz w:val="28"/>
      <w:szCs w:val="28"/>
      <w:lang w:val="x-none" w:eastAsia="x-none"/>
    </w:rPr>
  </w:style>
  <w:style w:type="character" w:customStyle="1" w:styleId="Heading3Char">
    <w:name w:val="Heading 3 Char"/>
    <w:link w:val="Heading3"/>
    <w:uiPriority w:val="9"/>
    <w:rsid w:val="005A2878"/>
    <w:rPr>
      <w:rFonts w:ascii="Palatino Linotype" w:hAnsi="Palatino Linotype"/>
      <w:b/>
      <w:color w:val="4F81BD"/>
      <w:sz w:val="24"/>
      <w:szCs w:val="24"/>
      <w:lang w:val="x-none" w:eastAsia="x-none"/>
    </w:rPr>
  </w:style>
  <w:style w:type="character" w:customStyle="1" w:styleId="Heading4Char">
    <w:name w:val="Heading 4 Char"/>
    <w:link w:val="Heading4"/>
    <w:uiPriority w:val="9"/>
    <w:rsid w:val="00C0263D"/>
    <w:rPr>
      <w:rFonts w:ascii="Cambria" w:eastAsia="Times New Roman" w:hAnsi="Cambria" w:cs="Times New Roman"/>
      <w:b/>
      <w:bCs/>
      <w:i/>
      <w:iCs/>
      <w:color w:val="4F81BD"/>
      <w:sz w:val="24"/>
      <w:szCs w:val="24"/>
    </w:rPr>
  </w:style>
  <w:style w:type="character" w:customStyle="1" w:styleId="Heading5Char">
    <w:name w:val="Heading 5 Char"/>
    <w:link w:val="Heading5"/>
    <w:uiPriority w:val="9"/>
    <w:semiHidden/>
    <w:rsid w:val="00C0263D"/>
    <w:rPr>
      <w:rFonts w:ascii="Cambria" w:eastAsia="Times New Roman" w:hAnsi="Cambria" w:cs="Times New Roman"/>
      <w:color w:val="243F60"/>
      <w:sz w:val="24"/>
      <w:szCs w:val="24"/>
    </w:rPr>
  </w:style>
  <w:style w:type="character" w:customStyle="1" w:styleId="Heading6Char">
    <w:name w:val="Heading 6 Char"/>
    <w:link w:val="Heading6"/>
    <w:uiPriority w:val="9"/>
    <w:semiHidden/>
    <w:rsid w:val="00C0263D"/>
    <w:rPr>
      <w:rFonts w:ascii="Cambria" w:eastAsia="Times New Roman" w:hAnsi="Cambria" w:cs="Times New Roman"/>
      <w:i/>
      <w:iCs/>
      <w:color w:val="243F60"/>
      <w:sz w:val="24"/>
      <w:szCs w:val="24"/>
    </w:rPr>
  </w:style>
  <w:style w:type="character" w:customStyle="1" w:styleId="Heading7Char">
    <w:name w:val="Heading 7 Char"/>
    <w:link w:val="Heading7"/>
    <w:uiPriority w:val="9"/>
    <w:semiHidden/>
    <w:rsid w:val="00C0263D"/>
    <w:rPr>
      <w:rFonts w:ascii="Cambria" w:eastAsia="Times New Roman" w:hAnsi="Cambria" w:cs="Times New Roman"/>
      <w:i/>
      <w:iCs/>
      <w:color w:val="404040"/>
      <w:sz w:val="24"/>
      <w:szCs w:val="24"/>
    </w:rPr>
  </w:style>
  <w:style w:type="character" w:customStyle="1" w:styleId="Heading8Char">
    <w:name w:val="Heading 8 Char"/>
    <w:link w:val="Heading8"/>
    <w:uiPriority w:val="9"/>
    <w:semiHidden/>
    <w:rsid w:val="00C0263D"/>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C0263D"/>
    <w:rPr>
      <w:rFonts w:ascii="Cambria" w:eastAsia="Times New Roman" w:hAnsi="Cambria" w:cs="Times New Roman"/>
      <w:i/>
      <w:iCs/>
      <w:color w:val="404040"/>
      <w:sz w:val="20"/>
      <w:szCs w:val="20"/>
    </w:rPr>
  </w:style>
  <w:style w:type="paragraph" w:customStyle="1" w:styleId="ColorfulList-Accent11">
    <w:name w:val="Colorful List - Accent 11"/>
    <w:basedOn w:val="Normal"/>
    <w:uiPriority w:val="34"/>
    <w:qFormat/>
    <w:rsid w:val="00C0263D"/>
    <w:pPr>
      <w:ind w:left="720"/>
      <w:contextualSpacing/>
    </w:pPr>
  </w:style>
  <w:style w:type="character" w:styleId="CommentReference">
    <w:name w:val="annotation reference"/>
    <w:uiPriority w:val="99"/>
    <w:semiHidden/>
    <w:unhideWhenUsed/>
    <w:rsid w:val="00C0263D"/>
    <w:rPr>
      <w:sz w:val="16"/>
      <w:szCs w:val="16"/>
    </w:rPr>
  </w:style>
  <w:style w:type="paragraph" w:styleId="CommentText">
    <w:name w:val="annotation text"/>
    <w:basedOn w:val="Normal"/>
    <w:link w:val="CommentTextChar"/>
    <w:uiPriority w:val="99"/>
    <w:unhideWhenUsed/>
    <w:rsid w:val="00C0263D"/>
    <w:rPr>
      <w:rFonts w:ascii="Calibri" w:hAnsi="Calibri" w:cs="Times New Roman"/>
      <w:noProof w:val="0"/>
      <w:sz w:val="20"/>
      <w:szCs w:val="20"/>
      <w:lang w:val="x-none" w:eastAsia="x-none"/>
    </w:rPr>
  </w:style>
  <w:style w:type="character" w:customStyle="1" w:styleId="CommentTextChar">
    <w:name w:val="Comment Text Char"/>
    <w:link w:val="CommentText"/>
    <w:uiPriority w:val="99"/>
    <w:rsid w:val="00C0263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C0263D"/>
    <w:rPr>
      <w:b/>
      <w:bCs/>
    </w:rPr>
  </w:style>
  <w:style w:type="character" w:customStyle="1" w:styleId="CommentSubjectChar">
    <w:name w:val="Comment Subject Char"/>
    <w:link w:val="CommentSubject"/>
    <w:uiPriority w:val="99"/>
    <w:semiHidden/>
    <w:rsid w:val="00C0263D"/>
    <w:rPr>
      <w:rFonts w:ascii="Calibri" w:hAnsi="Calibri" w:cs="Calibri"/>
      <w:b/>
      <w:bCs/>
      <w:sz w:val="20"/>
      <w:szCs w:val="20"/>
    </w:rPr>
  </w:style>
  <w:style w:type="paragraph" w:styleId="BalloonText">
    <w:name w:val="Balloon Text"/>
    <w:basedOn w:val="Normal"/>
    <w:link w:val="BalloonTextChar"/>
    <w:uiPriority w:val="99"/>
    <w:semiHidden/>
    <w:unhideWhenUsed/>
    <w:rsid w:val="00C0263D"/>
    <w:rPr>
      <w:rFonts w:ascii="Tahoma" w:hAnsi="Tahoma" w:cs="Times New Roman"/>
      <w:noProof w:val="0"/>
      <w:sz w:val="16"/>
      <w:szCs w:val="16"/>
      <w:lang w:val="x-none" w:eastAsia="x-none"/>
    </w:rPr>
  </w:style>
  <w:style w:type="character" w:customStyle="1" w:styleId="BalloonTextChar">
    <w:name w:val="Balloon Text Char"/>
    <w:link w:val="BalloonText"/>
    <w:uiPriority w:val="99"/>
    <w:semiHidden/>
    <w:rsid w:val="00C0263D"/>
    <w:rPr>
      <w:rFonts w:ascii="Tahoma" w:hAnsi="Tahoma" w:cs="Tahoma"/>
      <w:sz w:val="16"/>
      <w:szCs w:val="16"/>
    </w:rPr>
  </w:style>
  <w:style w:type="paragraph" w:customStyle="1" w:styleId="GridTable31">
    <w:name w:val="Grid Table 31"/>
    <w:basedOn w:val="Heading1"/>
    <w:next w:val="Normal"/>
    <w:uiPriority w:val="39"/>
    <w:unhideWhenUsed/>
    <w:qFormat/>
    <w:rsid w:val="00D41A2D"/>
    <w:pPr>
      <w:widowControl/>
      <w:numPr>
        <w:numId w:val="0"/>
      </w:numPr>
      <w:autoSpaceDE/>
      <w:autoSpaceDN/>
      <w:adjustRightInd/>
      <w:spacing w:line="276" w:lineRule="auto"/>
      <w:outlineLvl w:val="9"/>
    </w:pPr>
    <w:rPr>
      <w:lang w:eastAsia="ja-JP"/>
    </w:rPr>
  </w:style>
  <w:style w:type="paragraph" w:styleId="TOC1">
    <w:name w:val="toc 1"/>
    <w:basedOn w:val="Normal"/>
    <w:next w:val="Normal"/>
    <w:autoRedefine/>
    <w:uiPriority w:val="39"/>
    <w:unhideWhenUsed/>
    <w:rsid w:val="000D31C1"/>
    <w:pPr>
      <w:tabs>
        <w:tab w:val="clear" w:pos="720"/>
        <w:tab w:val="clear" w:pos="4800"/>
        <w:tab w:val="clear" w:pos="9500"/>
      </w:tabs>
      <w:spacing w:before="240" w:after="120"/>
      <w:jc w:val="left"/>
    </w:pPr>
    <w:rPr>
      <w:rFonts w:ascii="Calibri" w:hAnsi="Calibri"/>
      <w:b/>
      <w:bCs/>
      <w:sz w:val="20"/>
      <w:szCs w:val="20"/>
    </w:rPr>
  </w:style>
  <w:style w:type="paragraph" w:styleId="TOC2">
    <w:name w:val="toc 2"/>
    <w:basedOn w:val="Normal"/>
    <w:next w:val="Normal"/>
    <w:autoRedefine/>
    <w:uiPriority w:val="39"/>
    <w:unhideWhenUsed/>
    <w:rsid w:val="000D31C1"/>
    <w:pPr>
      <w:tabs>
        <w:tab w:val="clear" w:pos="720"/>
        <w:tab w:val="clear" w:pos="4800"/>
        <w:tab w:val="clear" w:pos="9500"/>
      </w:tabs>
      <w:spacing w:before="120"/>
      <w:ind w:left="220"/>
      <w:jc w:val="left"/>
    </w:pPr>
    <w:rPr>
      <w:rFonts w:ascii="Calibri" w:hAnsi="Calibri"/>
      <w:i/>
      <w:iCs/>
      <w:sz w:val="20"/>
      <w:szCs w:val="20"/>
    </w:rPr>
  </w:style>
  <w:style w:type="paragraph" w:styleId="TOC3">
    <w:name w:val="toc 3"/>
    <w:basedOn w:val="Normal"/>
    <w:next w:val="Normal"/>
    <w:autoRedefine/>
    <w:uiPriority w:val="39"/>
    <w:unhideWhenUsed/>
    <w:rsid w:val="000D31C1"/>
    <w:pPr>
      <w:tabs>
        <w:tab w:val="clear" w:pos="720"/>
        <w:tab w:val="clear" w:pos="4800"/>
        <w:tab w:val="clear" w:pos="9500"/>
      </w:tabs>
      <w:ind w:left="440"/>
      <w:jc w:val="left"/>
    </w:pPr>
    <w:rPr>
      <w:rFonts w:ascii="Calibri" w:hAnsi="Calibri"/>
      <w:sz w:val="20"/>
      <w:szCs w:val="20"/>
    </w:rPr>
  </w:style>
  <w:style w:type="character" w:styleId="Hyperlink">
    <w:name w:val="Hyperlink"/>
    <w:uiPriority w:val="99"/>
    <w:unhideWhenUsed/>
    <w:rsid w:val="00D41A2D"/>
    <w:rPr>
      <w:color w:val="0000FF"/>
      <w:u w:val="single"/>
    </w:rPr>
  </w:style>
  <w:style w:type="paragraph" w:styleId="Title">
    <w:name w:val="Title"/>
    <w:basedOn w:val="Normal"/>
    <w:next w:val="Normal"/>
    <w:link w:val="TitleChar"/>
    <w:uiPriority w:val="10"/>
    <w:qFormat/>
    <w:rsid w:val="00232D36"/>
    <w:pPr>
      <w:pBdr>
        <w:bottom w:val="single" w:sz="8" w:space="4" w:color="4F81BD"/>
      </w:pBdr>
      <w:spacing w:after="300"/>
      <w:contextualSpacing/>
    </w:pPr>
    <w:rPr>
      <w:rFonts w:ascii="Cambria" w:hAnsi="Cambria" w:cs="Times New Roman"/>
      <w:noProof w:val="0"/>
      <w:color w:val="17365D"/>
      <w:spacing w:val="5"/>
      <w:kern w:val="28"/>
      <w:sz w:val="52"/>
      <w:szCs w:val="52"/>
      <w:lang w:val="x-none" w:eastAsia="x-none"/>
    </w:rPr>
  </w:style>
  <w:style w:type="character" w:customStyle="1" w:styleId="TitleChar">
    <w:name w:val="Title Char"/>
    <w:link w:val="Title"/>
    <w:uiPriority w:val="10"/>
    <w:rsid w:val="00232D36"/>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474FB6"/>
    <w:pPr>
      <w:tabs>
        <w:tab w:val="center" w:pos="4680"/>
        <w:tab w:val="right" w:pos="9360"/>
      </w:tabs>
    </w:pPr>
    <w:rPr>
      <w:rFonts w:ascii="Calibri" w:hAnsi="Calibri" w:cs="Times New Roman"/>
      <w:noProof w:val="0"/>
      <w:sz w:val="24"/>
      <w:lang w:val="x-none" w:eastAsia="x-none"/>
    </w:rPr>
  </w:style>
  <w:style w:type="character" w:customStyle="1" w:styleId="HeaderChar">
    <w:name w:val="Header Char"/>
    <w:link w:val="Header"/>
    <w:uiPriority w:val="99"/>
    <w:rsid w:val="00474FB6"/>
    <w:rPr>
      <w:rFonts w:ascii="Calibri" w:hAnsi="Calibri" w:cs="Calibri"/>
      <w:sz w:val="24"/>
      <w:szCs w:val="24"/>
    </w:rPr>
  </w:style>
  <w:style w:type="paragraph" w:styleId="Footer">
    <w:name w:val="footer"/>
    <w:basedOn w:val="Normal"/>
    <w:link w:val="FooterChar"/>
    <w:uiPriority w:val="99"/>
    <w:unhideWhenUsed/>
    <w:rsid w:val="00474FB6"/>
    <w:pPr>
      <w:tabs>
        <w:tab w:val="center" w:pos="4680"/>
        <w:tab w:val="right" w:pos="9360"/>
      </w:tabs>
    </w:pPr>
    <w:rPr>
      <w:rFonts w:ascii="Calibri" w:hAnsi="Calibri" w:cs="Times New Roman"/>
      <w:noProof w:val="0"/>
      <w:sz w:val="24"/>
      <w:lang w:val="x-none" w:eastAsia="x-none"/>
    </w:rPr>
  </w:style>
  <w:style w:type="character" w:customStyle="1" w:styleId="FooterChar">
    <w:name w:val="Footer Char"/>
    <w:link w:val="Footer"/>
    <w:uiPriority w:val="99"/>
    <w:rsid w:val="00474FB6"/>
    <w:rPr>
      <w:rFonts w:ascii="Calibri" w:hAnsi="Calibri" w:cs="Calibri"/>
      <w:sz w:val="24"/>
      <w:szCs w:val="24"/>
    </w:rPr>
  </w:style>
  <w:style w:type="paragraph" w:styleId="FootnoteText">
    <w:name w:val="footnote text"/>
    <w:basedOn w:val="Normal"/>
    <w:link w:val="FootnoteTextChar"/>
    <w:uiPriority w:val="99"/>
    <w:semiHidden/>
    <w:unhideWhenUsed/>
    <w:rsid w:val="00474FB6"/>
    <w:rPr>
      <w:rFonts w:ascii="Calibri" w:hAnsi="Calibri" w:cs="Times New Roman"/>
      <w:noProof w:val="0"/>
      <w:sz w:val="20"/>
      <w:szCs w:val="20"/>
      <w:lang w:val="x-none" w:eastAsia="x-none"/>
    </w:rPr>
  </w:style>
  <w:style w:type="character" w:customStyle="1" w:styleId="FootnoteTextChar">
    <w:name w:val="Footnote Text Char"/>
    <w:link w:val="FootnoteText"/>
    <w:uiPriority w:val="99"/>
    <w:semiHidden/>
    <w:rsid w:val="00474FB6"/>
    <w:rPr>
      <w:rFonts w:ascii="Calibri" w:hAnsi="Calibri" w:cs="Calibri"/>
      <w:sz w:val="20"/>
      <w:szCs w:val="20"/>
    </w:rPr>
  </w:style>
  <w:style w:type="character" w:styleId="FootnoteReference">
    <w:name w:val="footnote reference"/>
    <w:uiPriority w:val="99"/>
    <w:semiHidden/>
    <w:unhideWhenUsed/>
    <w:rsid w:val="00474FB6"/>
    <w:rPr>
      <w:vertAlign w:val="superscript"/>
    </w:rPr>
  </w:style>
  <w:style w:type="character" w:styleId="FollowedHyperlink">
    <w:name w:val="FollowedHyperlink"/>
    <w:uiPriority w:val="99"/>
    <w:semiHidden/>
    <w:unhideWhenUsed/>
    <w:rsid w:val="00864458"/>
    <w:rPr>
      <w:color w:val="800080"/>
      <w:u w:val="single"/>
    </w:rPr>
  </w:style>
  <w:style w:type="character" w:customStyle="1" w:styleId="MediumGrid11">
    <w:name w:val="Medium Grid 11"/>
    <w:uiPriority w:val="99"/>
    <w:semiHidden/>
    <w:rsid w:val="00E07B4A"/>
    <w:rPr>
      <w:color w:val="808080"/>
    </w:rPr>
  </w:style>
  <w:style w:type="table" w:styleId="TableGrid">
    <w:name w:val="Table Grid"/>
    <w:basedOn w:val="TableNormal"/>
    <w:uiPriority w:val="39"/>
    <w:rsid w:val="00725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6B4234"/>
    <w:rPr>
      <w:rFonts w:cs="Calibri"/>
      <w:sz w:val="24"/>
      <w:szCs w:val="24"/>
    </w:rPr>
  </w:style>
  <w:style w:type="paragraph" w:styleId="TOC4">
    <w:name w:val="toc 4"/>
    <w:basedOn w:val="Normal"/>
    <w:next w:val="Normal"/>
    <w:autoRedefine/>
    <w:uiPriority w:val="39"/>
    <w:unhideWhenUsed/>
    <w:rsid w:val="00567AF4"/>
    <w:pPr>
      <w:tabs>
        <w:tab w:val="clear" w:pos="720"/>
        <w:tab w:val="clear" w:pos="4800"/>
        <w:tab w:val="clear" w:pos="9500"/>
      </w:tabs>
      <w:ind w:left="660"/>
      <w:jc w:val="left"/>
    </w:pPr>
    <w:rPr>
      <w:rFonts w:ascii="Calibri" w:hAnsi="Calibri"/>
      <w:sz w:val="20"/>
      <w:szCs w:val="20"/>
    </w:rPr>
  </w:style>
  <w:style w:type="paragraph" w:styleId="TOC5">
    <w:name w:val="toc 5"/>
    <w:basedOn w:val="Normal"/>
    <w:next w:val="Normal"/>
    <w:autoRedefine/>
    <w:uiPriority w:val="39"/>
    <w:unhideWhenUsed/>
    <w:rsid w:val="00567AF4"/>
    <w:pPr>
      <w:tabs>
        <w:tab w:val="clear" w:pos="720"/>
        <w:tab w:val="clear" w:pos="4800"/>
        <w:tab w:val="clear" w:pos="9500"/>
      </w:tabs>
      <w:ind w:left="880"/>
      <w:jc w:val="left"/>
    </w:pPr>
    <w:rPr>
      <w:rFonts w:ascii="Calibri" w:hAnsi="Calibri"/>
      <w:sz w:val="20"/>
      <w:szCs w:val="20"/>
    </w:rPr>
  </w:style>
  <w:style w:type="paragraph" w:styleId="TOC6">
    <w:name w:val="toc 6"/>
    <w:basedOn w:val="Normal"/>
    <w:next w:val="Normal"/>
    <w:autoRedefine/>
    <w:uiPriority w:val="39"/>
    <w:unhideWhenUsed/>
    <w:rsid w:val="00567AF4"/>
    <w:pPr>
      <w:tabs>
        <w:tab w:val="clear" w:pos="720"/>
        <w:tab w:val="clear" w:pos="4800"/>
        <w:tab w:val="clear" w:pos="9500"/>
      </w:tabs>
      <w:ind w:left="1100"/>
      <w:jc w:val="left"/>
    </w:pPr>
    <w:rPr>
      <w:rFonts w:ascii="Calibri" w:hAnsi="Calibri"/>
      <w:sz w:val="20"/>
      <w:szCs w:val="20"/>
    </w:rPr>
  </w:style>
  <w:style w:type="paragraph" w:styleId="TOC7">
    <w:name w:val="toc 7"/>
    <w:basedOn w:val="Normal"/>
    <w:next w:val="Normal"/>
    <w:autoRedefine/>
    <w:uiPriority w:val="39"/>
    <w:unhideWhenUsed/>
    <w:rsid w:val="00567AF4"/>
    <w:pPr>
      <w:tabs>
        <w:tab w:val="clear" w:pos="720"/>
        <w:tab w:val="clear" w:pos="4800"/>
        <w:tab w:val="clear" w:pos="9500"/>
      </w:tabs>
      <w:ind w:left="1320"/>
      <w:jc w:val="left"/>
    </w:pPr>
    <w:rPr>
      <w:rFonts w:ascii="Calibri" w:hAnsi="Calibri"/>
      <w:sz w:val="20"/>
      <w:szCs w:val="20"/>
    </w:rPr>
  </w:style>
  <w:style w:type="paragraph" w:styleId="TOC8">
    <w:name w:val="toc 8"/>
    <w:basedOn w:val="Normal"/>
    <w:next w:val="Normal"/>
    <w:autoRedefine/>
    <w:uiPriority w:val="39"/>
    <w:unhideWhenUsed/>
    <w:rsid w:val="00567AF4"/>
    <w:pPr>
      <w:tabs>
        <w:tab w:val="clear" w:pos="720"/>
        <w:tab w:val="clear" w:pos="4800"/>
        <w:tab w:val="clear" w:pos="9500"/>
      </w:tabs>
      <w:ind w:left="1540"/>
      <w:jc w:val="left"/>
    </w:pPr>
    <w:rPr>
      <w:rFonts w:ascii="Calibri" w:hAnsi="Calibri"/>
      <w:sz w:val="20"/>
      <w:szCs w:val="20"/>
    </w:rPr>
  </w:style>
  <w:style w:type="paragraph" w:styleId="TOC9">
    <w:name w:val="toc 9"/>
    <w:basedOn w:val="Normal"/>
    <w:next w:val="Normal"/>
    <w:autoRedefine/>
    <w:uiPriority w:val="39"/>
    <w:unhideWhenUsed/>
    <w:rsid w:val="00567AF4"/>
    <w:pPr>
      <w:tabs>
        <w:tab w:val="clear" w:pos="720"/>
        <w:tab w:val="clear" w:pos="4800"/>
        <w:tab w:val="clear" w:pos="9500"/>
      </w:tabs>
      <w:ind w:left="1760"/>
      <w:jc w:val="left"/>
    </w:pPr>
    <w:rPr>
      <w:rFonts w:ascii="Calibri" w:hAnsi="Calibri"/>
      <w:sz w:val="20"/>
      <w:szCs w:val="20"/>
    </w:rPr>
  </w:style>
  <w:style w:type="paragraph" w:styleId="HTMLPreformatted">
    <w:name w:val="HTML Preformatted"/>
    <w:basedOn w:val="Normal"/>
    <w:link w:val="HTMLPreformattedChar"/>
    <w:uiPriority w:val="99"/>
    <w:semiHidden/>
    <w:unhideWhenUsed/>
    <w:rsid w:val="004239C1"/>
    <w:pPr>
      <w:widowControl/>
      <w:tabs>
        <w:tab w:val="clear" w:pos="720"/>
        <w:tab w:val="clear" w:pos="4800"/>
        <w:tab w:val="clear" w:pos="95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hAnsi="Courier New" w:cs="Times New Roman"/>
      <w:noProof w:val="0"/>
      <w:sz w:val="20"/>
      <w:szCs w:val="20"/>
      <w:lang w:val="x-none" w:eastAsia="x-none"/>
    </w:rPr>
  </w:style>
  <w:style w:type="character" w:customStyle="1" w:styleId="HTMLPreformattedChar">
    <w:name w:val="HTML Preformatted Char"/>
    <w:link w:val="HTMLPreformatted"/>
    <w:uiPriority w:val="99"/>
    <w:semiHidden/>
    <w:rsid w:val="004239C1"/>
    <w:rPr>
      <w:rFonts w:ascii="Courier New" w:hAnsi="Courier New" w:cs="Courier New"/>
    </w:rPr>
  </w:style>
  <w:style w:type="paragraph" w:styleId="DocumentMap">
    <w:name w:val="Document Map"/>
    <w:basedOn w:val="Normal"/>
    <w:link w:val="DocumentMapChar"/>
    <w:uiPriority w:val="99"/>
    <w:semiHidden/>
    <w:unhideWhenUsed/>
    <w:rsid w:val="00F74539"/>
    <w:rPr>
      <w:rFonts w:ascii="Tahoma" w:hAnsi="Tahoma" w:cs="Times New Roman"/>
      <w:sz w:val="16"/>
      <w:szCs w:val="16"/>
      <w:lang w:val="x-none" w:eastAsia="x-none"/>
    </w:rPr>
  </w:style>
  <w:style w:type="character" w:customStyle="1" w:styleId="DocumentMapChar">
    <w:name w:val="Document Map Char"/>
    <w:link w:val="DocumentMap"/>
    <w:uiPriority w:val="99"/>
    <w:semiHidden/>
    <w:rsid w:val="00F74539"/>
    <w:rPr>
      <w:rFonts w:ascii="Tahoma" w:hAnsi="Tahoma" w:cs="Tahoma"/>
      <w:noProof/>
      <w:sz w:val="16"/>
      <w:szCs w:val="16"/>
    </w:rPr>
  </w:style>
  <w:style w:type="paragraph" w:customStyle="1" w:styleId="MTDisplayEquation">
    <w:name w:val="MTDisplayEquation"/>
    <w:basedOn w:val="Normal"/>
    <w:next w:val="Normal"/>
    <w:link w:val="MTDisplayEquationChar"/>
    <w:rsid w:val="006672F9"/>
    <w:pPr>
      <w:widowControl/>
      <w:tabs>
        <w:tab w:val="clear" w:pos="720"/>
        <w:tab w:val="clear" w:pos="4800"/>
        <w:tab w:val="clear" w:pos="9500"/>
        <w:tab w:val="center" w:pos="4680"/>
        <w:tab w:val="right" w:pos="9360"/>
      </w:tabs>
      <w:ind w:firstLine="360"/>
      <w:jc w:val="left"/>
    </w:pPr>
    <w:rPr>
      <w:rFonts w:cs="Times New Roman"/>
      <w:noProof w:val="0"/>
      <w:szCs w:val="22"/>
      <w:lang w:val="x-none" w:eastAsia="x-none"/>
    </w:rPr>
  </w:style>
  <w:style w:type="character" w:customStyle="1" w:styleId="MTDisplayEquationChar">
    <w:name w:val="MTDisplayEquation Char"/>
    <w:link w:val="MTDisplayEquation"/>
    <w:rsid w:val="006672F9"/>
    <w:rPr>
      <w:rFonts w:ascii="Palatino Linotype" w:hAnsi="Palatino Linotype" w:cs="cmr10"/>
      <w:sz w:val="22"/>
      <w:szCs w:val="22"/>
    </w:rPr>
  </w:style>
  <w:style w:type="character" w:customStyle="1" w:styleId="MTEquationSection">
    <w:name w:val="MTEquationSection"/>
    <w:rsid w:val="006672F9"/>
    <w:rPr>
      <w:vanish/>
      <w:color w:val="FF0000"/>
    </w:rPr>
  </w:style>
  <w:style w:type="character" w:styleId="Emphasis">
    <w:name w:val="Emphasis"/>
    <w:basedOn w:val="DefaultParagraphFont"/>
    <w:uiPriority w:val="20"/>
    <w:qFormat/>
    <w:rsid w:val="00667D17"/>
    <w:rPr>
      <w:i/>
      <w:iCs/>
    </w:rPr>
  </w:style>
  <w:style w:type="paragraph" w:styleId="ListParagraph">
    <w:name w:val="List Paragraph"/>
    <w:basedOn w:val="Normal"/>
    <w:uiPriority w:val="72"/>
    <w:rsid w:val="00DC4C7D"/>
    <w:pPr>
      <w:ind w:left="720"/>
      <w:contextualSpacing/>
    </w:pPr>
  </w:style>
  <w:style w:type="paragraph" w:styleId="Revision">
    <w:name w:val="Revision"/>
    <w:hidden/>
    <w:uiPriority w:val="71"/>
    <w:rsid w:val="002B6887"/>
    <w:rPr>
      <w:rFonts w:ascii="Palatino Linotype" w:hAnsi="Palatino Linotype" w:cs="Calibri"/>
      <w:noProof/>
      <w:sz w:val="22"/>
      <w:szCs w:val="24"/>
    </w:rPr>
  </w:style>
  <w:style w:type="paragraph" w:styleId="NormalWeb">
    <w:name w:val="Normal (Web)"/>
    <w:basedOn w:val="Normal"/>
    <w:uiPriority w:val="99"/>
    <w:unhideWhenUsed/>
    <w:rsid w:val="000E32A4"/>
    <w:pPr>
      <w:widowControl/>
      <w:tabs>
        <w:tab w:val="clear" w:pos="720"/>
        <w:tab w:val="clear" w:pos="4800"/>
        <w:tab w:val="clear" w:pos="9500"/>
      </w:tabs>
      <w:autoSpaceDE/>
      <w:autoSpaceDN/>
      <w:adjustRightInd/>
      <w:spacing w:before="100" w:beforeAutospacing="1" w:after="100" w:afterAutospacing="1"/>
      <w:jc w:val="left"/>
    </w:pPr>
    <w:rPr>
      <w:rFonts w:ascii="Times New Roman" w:hAnsi="Times New Roman" w:cs="Times New Roman"/>
      <w:noProof w:val="0"/>
      <w:sz w:val="24"/>
      <w:lang w:eastAsia="zh-CN"/>
    </w:rPr>
  </w:style>
  <w:style w:type="character" w:styleId="PlaceholderText">
    <w:name w:val="Placeholder Text"/>
    <w:basedOn w:val="DefaultParagraphFont"/>
    <w:uiPriority w:val="67"/>
    <w:rsid w:val="00A75AE3"/>
    <w:rPr>
      <w:color w:val="808080"/>
    </w:rPr>
  </w:style>
  <w:style w:type="paragraph" w:customStyle="1" w:styleId="Default">
    <w:name w:val="Default"/>
    <w:rsid w:val="00FC37F1"/>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253">
      <w:bodyDiv w:val="1"/>
      <w:marLeft w:val="0"/>
      <w:marRight w:val="0"/>
      <w:marTop w:val="0"/>
      <w:marBottom w:val="0"/>
      <w:divBdr>
        <w:top w:val="none" w:sz="0" w:space="0" w:color="auto"/>
        <w:left w:val="none" w:sz="0" w:space="0" w:color="auto"/>
        <w:bottom w:val="none" w:sz="0" w:space="0" w:color="auto"/>
        <w:right w:val="none" w:sz="0" w:space="0" w:color="auto"/>
      </w:divBdr>
      <w:divsChild>
        <w:div w:id="976109719">
          <w:marLeft w:val="0"/>
          <w:marRight w:val="0"/>
          <w:marTop w:val="0"/>
          <w:marBottom w:val="0"/>
          <w:divBdr>
            <w:top w:val="none" w:sz="0" w:space="0" w:color="auto"/>
            <w:left w:val="none" w:sz="0" w:space="0" w:color="auto"/>
            <w:bottom w:val="none" w:sz="0" w:space="0" w:color="auto"/>
            <w:right w:val="none" w:sz="0" w:space="0" w:color="auto"/>
          </w:divBdr>
          <w:divsChild>
            <w:div w:id="1113742457">
              <w:marLeft w:val="0"/>
              <w:marRight w:val="0"/>
              <w:marTop w:val="0"/>
              <w:marBottom w:val="0"/>
              <w:divBdr>
                <w:top w:val="none" w:sz="0" w:space="0" w:color="auto"/>
                <w:left w:val="none" w:sz="0" w:space="0" w:color="auto"/>
                <w:bottom w:val="none" w:sz="0" w:space="0" w:color="auto"/>
                <w:right w:val="none" w:sz="0" w:space="0" w:color="auto"/>
              </w:divBdr>
              <w:divsChild>
                <w:div w:id="396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0649">
      <w:bodyDiv w:val="1"/>
      <w:marLeft w:val="120"/>
      <w:marRight w:val="120"/>
      <w:marTop w:val="0"/>
      <w:marBottom w:val="0"/>
      <w:divBdr>
        <w:top w:val="none" w:sz="0" w:space="0" w:color="auto"/>
        <w:left w:val="none" w:sz="0" w:space="0" w:color="auto"/>
        <w:bottom w:val="none" w:sz="0" w:space="0" w:color="auto"/>
        <w:right w:val="none" w:sz="0" w:space="0" w:color="auto"/>
      </w:divBdr>
      <w:divsChild>
        <w:div w:id="698239595">
          <w:marLeft w:val="0"/>
          <w:marRight w:val="0"/>
          <w:marTop w:val="0"/>
          <w:marBottom w:val="0"/>
          <w:divBdr>
            <w:top w:val="none" w:sz="0" w:space="0" w:color="auto"/>
            <w:left w:val="none" w:sz="0" w:space="0" w:color="auto"/>
            <w:bottom w:val="none" w:sz="0" w:space="0" w:color="auto"/>
            <w:right w:val="none" w:sz="0" w:space="0" w:color="auto"/>
          </w:divBdr>
          <w:divsChild>
            <w:div w:id="4724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7481">
      <w:bodyDiv w:val="1"/>
      <w:marLeft w:val="0"/>
      <w:marRight w:val="0"/>
      <w:marTop w:val="0"/>
      <w:marBottom w:val="0"/>
      <w:divBdr>
        <w:top w:val="none" w:sz="0" w:space="0" w:color="auto"/>
        <w:left w:val="none" w:sz="0" w:space="0" w:color="auto"/>
        <w:bottom w:val="none" w:sz="0" w:space="0" w:color="auto"/>
        <w:right w:val="none" w:sz="0" w:space="0" w:color="auto"/>
      </w:divBdr>
    </w:div>
    <w:div w:id="636643092">
      <w:bodyDiv w:val="1"/>
      <w:marLeft w:val="0"/>
      <w:marRight w:val="0"/>
      <w:marTop w:val="0"/>
      <w:marBottom w:val="0"/>
      <w:divBdr>
        <w:top w:val="none" w:sz="0" w:space="0" w:color="auto"/>
        <w:left w:val="none" w:sz="0" w:space="0" w:color="auto"/>
        <w:bottom w:val="none" w:sz="0" w:space="0" w:color="auto"/>
        <w:right w:val="none" w:sz="0" w:space="0" w:color="auto"/>
      </w:divBdr>
      <w:divsChild>
        <w:div w:id="638725237">
          <w:marLeft w:val="0"/>
          <w:marRight w:val="0"/>
          <w:marTop w:val="0"/>
          <w:marBottom w:val="0"/>
          <w:divBdr>
            <w:top w:val="none" w:sz="0" w:space="0" w:color="auto"/>
            <w:left w:val="none" w:sz="0" w:space="0" w:color="auto"/>
            <w:bottom w:val="none" w:sz="0" w:space="0" w:color="auto"/>
            <w:right w:val="none" w:sz="0" w:space="0" w:color="auto"/>
          </w:divBdr>
          <w:divsChild>
            <w:div w:id="1964194888">
              <w:marLeft w:val="0"/>
              <w:marRight w:val="0"/>
              <w:marTop w:val="0"/>
              <w:marBottom w:val="0"/>
              <w:divBdr>
                <w:top w:val="none" w:sz="0" w:space="0" w:color="auto"/>
                <w:left w:val="none" w:sz="0" w:space="0" w:color="auto"/>
                <w:bottom w:val="none" w:sz="0" w:space="0" w:color="auto"/>
                <w:right w:val="none" w:sz="0" w:space="0" w:color="auto"/>
              </w:divBdr>
              <w:divsChild>
                <w:div w:id="9305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3530">
      <w:bodyDiv w:val="1"/>
      <w:marLeft w:val="120"/>
      <w:marRight w:val="120"/>
      <w:marTop w:val="0"/>
      <w:marBottom w:val="0"/>
      <w:divBdr>
        <w:top w:val="none" w:sz="0" w:space="0" w:color="auto"/>
        <w:left w:val="none" w:sz="0" w:space="0" w:color="auto"/>
        <w:bottom w:val="none" w:sz="0" w:space="0" w:color="auto"/>
        <w:right w:val="none" w:sz="0" w:space="0" w:color="auto"/>
      </w:divBdr>
      <w:divsChild>
        <w:div w:id="1347755980">
          <w:marLeft w:val="0"/>
          <w:marRight w:val="0"/>
          <w:marTop w:val="0"/>
          <w:marBottom w:val="0"/>
          <w:divBdr>
            <w:top w:val="none" w:sz="0" w:space="0" w:color="auto"/>
            <w:left w:val="none" w:sz="0" w:space="0" w:color="auto"/>
            <w:bottom w:val="none" w:sz="0" w:space="0" w:color="auto"/>
            <w:right w:val="none" w:sz="0" w:space="0" w:color="auto"/>
          </w:divBdr>
          <w:divsChild>
            <w:div w:id="2025132993">
              <w:marLeft w:val="0"/>
              <w:marRight w:val="0"/>
              <w:marTop w:val="0"/>
              <w:marBottom w:val="0"/>
              <w:divBdr>
                <w:top w:val="none" w:sz="0" w:space="0" w:color="auto"/>
                <w:left w:val="none" w:sz="0" w:space="0" w:color="auto"/>
                <w:bottom w:val="none" w:sz="0" w:space="0" w:color="auto"/>
                <w:right w:val="none" w:sz="0" w:space="0" w:color="auto"/>
              </w:divBdr>
            </w:div>
          </w:divsChild>
        </w:div>
        <w:div w:id="1428228021">
          <w:marLeft w:val="0"/>
          <w:marRight w:val="0"/>
          <w:marTop w:val="0"/>
          <w:marBottom w:val="0"/>
          <w:divBdr>
            <w:top w:val="none" w:sz="0" w:space="0" w:color="auto"/>
            <w:left w:val="none" w:sz="0" w:space="0" w:color="auto"/>
            <w:bottom w:val="none" w:sz="0" w:space="0" w:color="auto"/>
            <w:right w:val="none" w:sz="0" w:space="0" w:color="auto"/>
          </w:divBdr>
          <w:divsChild>
            <w:div w:id="1017585385">
              <w:marLeft w:val="0"/>
              <w:marRight w:val="0"/>
              <w:marTop w:val="0"/>
              <w:marBottom w:val="0"/>
              <w:divBdr>
                <w:top w:val="none" w:sz="0" w:space="0" w:color="auto"/>
                <w:left w:val="none" w:sz="0" w:space="0" w:color="auto"/>
                <w:bottom w:val="none" w:sz="0" w:space="0" w:color="auto"/>
                <w:right w:val="none" w:sz="0" w:space="0" w:color="auto"/>
              </w:divBdr>
            </w:div>
          </w:divsChild>
        </w:div>
        <w:div w:id="1468011296">
          <w:marLeft w:val="0"/>
          <w:marRight w:val="0"/>
          <w:marTop w:val="0"/>
          <w:marBottom w:val="0"/>
          <w:divBdr>
            <w:top w:val="none" w:sz="0" w:space="0" w:color="auto"/>
            <w:left w:val="none" w:sz="0" w:space="0" w:color="auto"/>
            <w:bottom w:val="none" w:sz="0" w:space="0" w:color="auto"/>
            <w:right w:val="none" w:sz="0" w:space="0" w:color="auto"/>
          </w:divBdr>
          <w:divsChild>
            <w:div w:id="3992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2522">
      <w:bodyDiv w:val="1"/>
      <w:marLeft w:val="0"/>
      <w:marRight w:val="0"/>
      <w:marTop w:val="0"/>
      <w:marBottom w:val="0"/>
      <w:divBdr>
        <w:top w:val="none" w:sz="0" w:space="0" w:color="auto"/>
        <w:left w:val="none" w:sz="0" w:space="0" w:color="auto"/>
        <w:bottom w:val="none" w:sz="0" w:space="0" w:color="auto"/>
        <w:right w:val="none" w:sz="0" w:space="0" w:color="auto"/>
      </w:divBdr>
      <w:divsChild>
        <w:div w:id="611980972">
          <w:marLeft w:val="0"/>
          <w:marRight w:val="0"/>
          <w:marTop w:val="0"/>
          <w:marBottom w:val="0"/>
          <w:divBdr>
            <w:top w:val="none" w:sz="0" w:space="0" w:color="auto"/>
            <w:left w:val="none" w:sz="0" w:space="0" w:color="auto"/>
            <w:bottom w:val="none" w:sz="0" w:space="0" w:color="auto"/>
            <w:right w:val="none" w:sz="0" w:space="0" w:color="auto"/>
          </w:divBdr>
          <w:divsChild>
            <w:div w:id="908810217">
              <w:marLeft w:val="0"/>
              <w:marRight w:val="0"/>
              <w:marTop w:val="0"/>
              <w:marBottom w:val="0"/>
              <w:divBdr>
                <w:top w:val="none" w:sz="0" w:space="0" w:color="auto"/>
                <w:left w:val="none" w:sz="0" w:space="0" w:color="auto"/>
                <w:bottom w:val="none" w:sz="0" w:space="0" w:color="auto"/>
                <w:right w:val="none" w:sz="0" w:space="0" w:color="auto"/>
              </w:divBdr>
              <w:divsChild>
                <w:div w:id="18509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7627">
      <w:bodyDiv w:val="1"/>
      <w:marLeft w:val="0"/>
      <w:marRight w:val="0"/>
      <w:marTop w:val="0"/>
      <w:marBottom w:val="0"/>
      <w:divBdr>
        <w:top w:val="none" w:sz="0" w:space="0" w:color="auto"/>
        <w:left w:val="none" w:sz="0" w:space="0" w:color="auto"/>
        <w:bottom w:val="none" w:sz="0" w:space="0" w:color="auto"/>
        <w:right w:val="none" w:sz="0" w:space="0" w:color="auto"/>
      </w:divBdr>
      <w:divsChild>
        <w:div w:id="1182626579">
          <w:marLeft w:val="0"/>
          <w:marRight w:val="0"/>
          <w:marTop w:val="0"/>
          <w:marBottom w:val="0"/>
          <w:divBdr>
            <w:top w:val="none" w:sz="0" w:space="0" w:color="auto"/>
            <w:left w:val="none" w:sz="0" w:space="0" w:color="auto"/>
            <w:bottom w:val="none" w:sz="0" w:space="0" w:color="auto"/>
            <w:right w:val="none" w:sz="0" w:space="0" w:color="auto"/>
          </w:divBdr>
          <w:divsChild>
            <w:div w:id="1885554474">
              <w:marLeft w:val="0"/>
              <w:marRight w:val="0"/>
              <w:marTop w:val="0"/>
              <w:marBottom w:val="0"/>
              <w:divBdr>
                <w:top w:val="none" w:sz="0" w:space="0" w:color="auto"/>
                <w:left w:val="none" w:sz="0" w:space="0" w:color="auto"/>
                <w:bottom w:val="none" w:sz="0" w:space="0" w:color="auto"/>
                <w:right w:val="none" w:sz="0" w:space="0" w:color="auto"/>
              </w:divBdr>
              <w:divsChild>
                <w:div w:id="4380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1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ethodology.psu.edu/downloads" TargetMode="External"/><Relationship Id="rId18" Type="http://schemas.openxmlformats.org/officeDocument/2006/relationships/image" Target="media/image6.png"/><Relationship Id="rId26" Type="http://schemas.openxmlformats.org/officeDocument/2006/relationships/image" Target="media/image13.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methodology.psu.edu/" TargetMode="External"/><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methodology.psu.edu" TargetMode="Externa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methodology.psu.edu/downloads/move" TargetMode="External"/><Relationship Id="rId14" Type="http://schemas.openxmlformats.org/officeDocument/2006/relationships/hyperlink" Target="http://methodology.psu.edu/" TargetMode="External"/><Relationship Id="rId22" Type="http://schemas.openxmlformats.org/officeDocument/2006/relationships/image" Target="media/image10.png"/><Relationship Id="rId27" Type="http://schemas.openxmlformats.org/officeDocument/2006/relationships/hyperlink" Target="http://methodology.psu.edu/" TargetMode="External"/><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B35C3-70CA-45D3-B6CC-BCC3E497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38</Pages>
  <Words>6069</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40587</CharactersWithSpaces>
  <SharedDoc>false</SharedDoc>
  <HLinks>
    <vt:vector size="78" baseType="variant">
      <vt:variant>
        <vt:i4>1179699</vt:i4>
      </vt:variant>
      <vt:variant>
        <vt:i4>213</vt:i4>
      </vt:variant>
      <vt:variant>
        <vt:i4>0</vt:i4>
      </vt:variant>
      <vt:variant>
        <vt:i4>5</vt:i4>
      </vt:variant>
      <vt:variant>
        <vt:lpwstr>http://www.oracle.com/technetwork/java/javasebusiness/downloads/java-archive-downloads-javase5-419410.html</vt:lpwstr>
      </vt:variant>
      <vt:variant>
        <vt:lpwstr>jre-1.5.0_12-oth-JPR</vt:lpwstr>
      </vt:variant>
      <vt:variant>
        <vt:i4>6619218</vt:i4>
      </vt:variant>
      <vt:variant>
        <vt:i4>210</vt:i4>
      </vt:variant>
      <vt:variant>
        <vt:i4>0</vt:i4>
      </vt:variant>
      <vt:variant>
        <vt:i4>5</vt:i4>
      </vt:variant>
      <vt:variant>
        <vt:lpwstr>mailto:mchelpdesk@psu.edu</vt:lpwstr>
      </vt:variant>
      <vt:variant>
        <vt:lpwstr/>
      </vt:variant>
      <vt:variant>
        <vt:i4>5177418</vt:i4>
      </vt:variant>
      <vt:variant>
        <vt:i4>207</vt:i4>
      </vt:variant>
      <vt:variant>
        <vt:i4>0</vt:i4>
      </vt:variant>
      <vt:variant>
        <vt:i4>5</vt:i4>
      </vt:variant>
      <vt:variant>
        <vt:lpwstr>http://support.sas.com/kb/34/512.html</vt:lpwstr>
      </vt:variant>
      <vt:variant>
        <vt:lpwstr/>
      </vt:variant>
      <vt:variant>
        <vt:i4>3211388</vt:i4>
      </vt:variant>
      <vt:variant>
        <vt:i4>204</vt:i4>
      </vt:variant>
      <vt:variant>
        <vt:i4>0</vt:i4>
      </vt:variant>
      <vt:variant>
        <vt:i4>5</vt:i4>
      </vt:variant>
      <vt:variant>
        <vt:lpwstr>http://methodology.psu.edu/</vt:lpwstr>
      </vt:variant>
      <vt:variant>
        <vt:lpwstr/>
      </vt:variant>
      <vt:variant>
        <vt:i4>3211388</vt:i4>
      </vt:variant>
      <vt:variant>
        <vt:i4>201</vt:i4>
      </vt:variant>
      <vt:variant>
        <vt:i4>0</vt:i4>
      </vt:variant>
      <vt:variant>
        <vt:i4>5</vt:i4>
      </vt:variant>
      <vt:variant>
        <vt:lpwstr>http://methodology.psu.edu/</vt:lpwstr>
      </vt:variant>
      <vt:variant>
        <vt:lpwstr/>
      </vt:variant>
      <vt:variant>
        <vt:i4>3211388</vt:i4>
      </vt:variant>
      <vt:variant>
        <vt:i4>198</vt:i4>
      </vt:variant>
      <vt:variant>
        <vt:i4>0</vt:i4>
      </vt:variant>
      <vt:variant>
        <vt:i4>5</vt:i4>
      </vt:variant>
      <vt:variant>
        <vt:lpwstr>http://methodology.psu.edu/</vt:lpwstr>
      </vt:variant>
      <vt:variant>
        <vt:lpwstr/>
      </vt:variant>
      <vt:variant>
        <vt:i4>3211388</vt:i4>
      </vt:variant>
      <vt:variant>
        <vt:i4>195</vt:i4>
      </vt:variant>
      <vt:variant>
        <vt:i4>0</vt:i4>
      </vt:variant>
      <vt:variant>
        <vt:i4>5</vt:i4>
      </vt:variant>
      <vt:variant>
        <vt:lpwstr>http://methodology.psu.edu/</vt:lpwstr>
      </vt:variant>
      <vt:variant>
        <vt:lpwstr/>
      </vt:variant>
      <vt:variant>
        <vt:i4>3211388</vt:i4>
      </vt:variant>
      <vt:variant>
        <vt:i4>192</vt:i4>
      </vt:variant>
      <vt:variant>
        <vt:i4>0</vt:i4>
      </vt:variant>
      <vt:variant>
        <vt:i4>5</vt:i4>
      </vt:variant>
      <vt:variant>
        <vt:lpwstr>http://methodology.psu.edu/</vt:lpwstr>
      </vt:variant>
      <vt:variant>
        <vt:lpwstr/>
      </vt:variant>
      <vt:variant>
        <vt:i4>3211388</vt:i4>
      </vt:variant>
      <vt:variant>
        <vt:i4>189</vt:i4>
      </vt:variant>
      <vt:variant>
        <vt:i4>0</vt:i4>
      </vt:variant>
      <vt:variant>
        <vt:i4>5</vt:i4>
      </vt:variant>
      <vt:variant>
        <vt:lpwstr>http://methodology.psu.edu/</vt:lpwstr>
      </vt:variant>
      <vt:variant>
        <vt:lpwstr/>
      </vt:variant>
      <vt:variant>
        <vt:i4>6619240</vt:i4>
      </vt:variant>
      <vt:variant>
        <vt:i4>171</vt:i4>
      </vt:variant>
      <vt:variant>
        <vt:i4>0</vt:i4>
      </vt:variant>
      <vt:variant>
        <vt:i4>5</vt:i4>
      </vt:variant>
      <vt:variant>
        <vt:lpwstr>http://methdology.psu.edu/</vt:lpwstr>
      </vt:variant>
      <vt:variant>
        <vt:lpwstr/>
      </vt:variant>
      <vt:variant>
        <vt:i4>6619240</vt:i4>
      </vt:variant>
      <vt:variant>
        <vt:i4>156</vt:i4>
      </vt:variant>
      <vt:variant>
        <vt:i4>0</vt:i4>
      </vt:variant>
      <vt:variant>
        <vt:i4>5</vt:i4>
      </vt:variant>
      <vt:variant>
        <vt:lpwstr>http://methdology.psu.edu/</vt:lpwstr>
      </vt:variant>
      <vt:variant>
        <vt:lpwstr/>
      </vt:variant>
      <vt:variant>
        <vt:i4>6619240</vt:i4>
      </vt:variant>
      <vt:variant>
        <vt:i4>153</vt:i4>
      </vt:variant>
      <vt:variant>
        <vt:i4>0</vt:i4>
      </vt:variant>
      <vt:variant>
        <vt:i4>5</vt:i4>
      </vt:variant>
      <vt:variant>
        <vt:lpwstr>http://methdology.psu.edu/</vt:lpwstr>
      </vt:variant>
      <vt:variant>
        <vt:lpwstr/>
      </vt:variant>
      <vt:variant>
        <vt:i4>4653081</vt:i4>
      </vt:variant>
      <vt:variant>
        <vt:i4>3</vt:i4>
      </vt:variant>
      <vt:variant>
        <vt:i4>0</vt:i4>
      </vt:variant>
      <vt:variant>
        <vt:i4>5</vt:i4>
      </vt:variant>
      <vt:variant>
        <vt:lpwstr>http://methodology.psu.edu/downloads/move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Wagner, Aaron Thomas</cp:lastModifiedBy>
  <cp:revision>5</cp:revision>
  <cp:lastPrinted>2017-03-09T21:03:00Z</cp:lastPrinted>
  <dcterms:created xsi:type="dcterms:W3CDTF">2020-02-17T15:43:00Z</dcterms:created>
  <dcterms:modified xsi:type="dcterms:W3CDTF">2020-02-17T19:05:00Z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